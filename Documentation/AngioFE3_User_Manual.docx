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DC7C64" w14:textId="48EEDEA3" w:rsidR="006A0BC1" w:rsidRDefault="006A0BC1" w:rsidP="0028349D"/>
    <w:p w14:paraId="7B9CDFD7" w14:textId="7B13368A" w:rsidR="006A0BC1" w:rsidRPr="005D6A47" w:rsidRDefault="005D6A47" w:rsidP="00C80F4A">
      <w:pPr>
        <w:jc w:val="center"/>
        <w:rPr>
          <w:b/>
          <w:sz w:val="144"/>
          <w:szCs w:val="144"/>
          <w:rPrChange w:id="0" w:author="mp4" w:date="2018-08-24T13:50:00Z">
            <w:rPr/>
          </w:rPrChange>
        </w:rPr>
      </w:pPr>
      <w:ins w:id="1" w:author="mp4" w:date="2018-08-24T13:50:00Z">
        <w:r w:rsidRPr="005D6A47">
          <w:rPr>
            <w:b/>
            <w:sz w:val="144"/>
            <w:szCs w:val="144"/>
            <w:rPrChange w:id="2" w:author="mp4" w:date="2018-08-24T13:50:00Z">
              <w:rPr/>
            </w:rPrChange>
          </w:rPr>
          <w:t>AngioFE3</w:t>
        </w:r>
      </w:ins>
      <w:commentRangeStart w:id="3"/>
      <w:del w:id="4" w:author="mp4" w:date="2018-08-24T13:50:00Z">
        <w:r w:rsidR="0016320C" w:rsidRPr="005D6A47" w:rsidDel="005D6A47">
          <w:rPr>
            <w:b/>
            <w:noProof/>
            <w:sz w:val="144"/>
            <w:szCs w:val="144"/>
            <w:rPrChange w:id="5" w:author="mp4" w:date="2018-08-24T13:50:00Z">
              <w:rPr>
                <w:noProof/>
              </w:rPr>
            </w:rPrChange>
          </w:rPr>
          <w:drawing>
            <wp:inline distT="0" distB="0" distL="0" distR="0" wp14:anchorId="6A598DF3" wp14:editId="3C2C2D4B">
              <wp:extent cx="5397690" cy="193255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064" cy="1932687"/>
                      </a:xfrm>
                      <a:prstGeom prst="rect">
                        <a:avLst/>
                      </a:prstGeom>
                      <a:noFill/>
                      <a:ln>
                        <a:noFill/>
                      </a:ln>
                    </pic:spPr>
                  </pic:pic>
                </a:graphicData>
              </a:graphic>
            </wp:inline>
          </w:drawing>
        </w:r>
      </w:del>
      <w:commentRangeEnd w:id="3"/>
      <w:r w:rsidR="00BB1F29" w:rsidRPr="005D6A47">
        <w:rPr>
          <w:rStyle w:val="CommentReference"/>
          <w:b/>
          <w:sz w:val="144"/>
          <w:szCs w:val="144"/>
          <w:rPrChange w:id="6" w:author="mp4" w:date="2018-08-24T13:50:00Z">
            <w:rPr>
              <w:rStyle w:val="CommentReference"/>
            </w:rPr>
          </w:rPrChange>
        </w:rPr>
        <w:commentReference w:id="3"/>
      </w:r>
    </w:p>
    <w:p w14:paraId="6DACF34B" w14:textId="77777777" w:rsidR="0016320C" w:rsidRDefault="0016320C" w:rsidP="00572F41">
      <w:pPr>
        <w:jc w:val="center"/>
        <w:rPr>
          <w:rFonts w:ascii="Arial Narrow" w:hAnsi="Arial Narrow"/>
          <w:i/>
        </w:rPr>
      </w:pPr>
    </w:p>
    <w:p w14:paraId="1EFE8786" w14:textId="77777777" w:rsidR="0016320C" w:rsidRDefault="0016320C" w:rsidP="00572F41">
      <w:pPr>
        <w:jc w:val="center"/>
        <w:rPr>
          <w:rFonts w:ascii="Arial Narrow" w:hAnsi="Arial Narrow"/>
          <w:i/>
        </w:rPr>
      </w:pPr>
    </w:p>
    <w:p w14:paraId="25A1DC26" w14:textId="77777777" w:rsidR="0016320C" w:rsidRDefault="0016320C" w:rsidP="00572F41">
      <w:pPr>
        <w:jc w:val="center"/>
        <w:rPr>
          <w:rFonts w:ascii="Arial Narrow" w:hAnsi="Arial Narrow"/>
          <w:i/>
        </w:rPr>
      </w:pPr>
    </w:p>
    <w:p w14:paraId="4D8767AF" w14:textId="77777777" w:rsidR="0016320C" w:rsidRDefault="0016320C" w:rsidP="00572F41">
      <w:pPr>
        <w:jc w:val="center"/>
        <w:rPr>
          <w:rFonts w:ascii="Arial Narrow" w:hAnsi="Arial Narrow"/>
          <w:i/>
        </w:rPr>
      </w:pPr>
    </w:p>
    <w:p w14:paraId="5EA18228" w14:textId="77777777" w:rsidR="0016320C" w:rsidRDefault="0016320C" w:rsidP="00572F41">
      <w:pPr>
        <w:jc w:val="center"/>
        <w:rPr>
          <w:rFonts w:ascii="Arial Narrow" w:hAnsi="Arial Narrow"/>
          <w:i/>
        </w:rPr>
      </w:pPr>
    </w:p>
    <w:p w14:paraId="4C44414D" w14:textId="0AFC5977" w:rsidR="006A0BC1" w:rsidRPr="00B951E2" w:rsidRDefault="00423899" w:rsidP="00572F41">
      <w:pPr>
        <w:jc w:val="center"/>
        <w:rPr>
          <w:rFonts w:ascii="Arial Narrow" w:hAnsi="Arial Narrow"/>
          <w:i/>
          <w:sz w:val="52"/>
          <w:szCs w:val="52"/>
        </w:rPr>
      </w:pPr>
      <w:r w:rsidRPr="00B951E2">
        <w:rPr>
          <w:rFonts w:ascii="Arial Narrow" w:hAnsi="Arial Narrow"/>
          <w:i/>
          <w:sz w:val="52"/>
          <w:szCs w:val="52"/>
        </w:rPr>
        <w:t xml:space="preserve">Version </w:t>
      </w:r>
      <w:r w:rsidR="00070B9B">
        <w:rPr>
          <w:rFonts w:ascii="Arial Narrow" w:hAnsi="Arial Narrow"/>
          <w:i/>
          <w:sz w:val="52"/>
          <w:szCs w:val="52"/>
        </w:rPr>
        <w:t>3</w:t>
      </w:r>
      <w:r w:rsidR="0016320C" w:rsidRPr="00B951E2">
        <w:rPr>
          <w:rFonts w:ascii="Arial Narrow" w:hAnsi="Arial Narrow"/>
          <w:i/>
          <w:sz w:val="52"/>
          <w:szCs w:val="52"/>
        </w:rPr>
        <w:t>.</w:t>
      </w:r>
      <w:r w:rsidR="001C3E71">
        <w:rPr>
          <w:rFonts w:ascii="Arial Narrow" w:hAnsi="Arial Narrow"/>
          <w:i/>
          <w:sz w:val="52"/>
          <w:szCs w:val="52"/>
        </w:rPr>
        <w:t>0</w:t>
      </w:r>
    </w:p>
    <w:p w14:paraId="718A0D19" w14:textId="77777777" w:rsidR="006A0BC1" w:rsidRPr="006540F0" w:rsidRDefault="006A0BC1" w:rsidP="0028349D">
      <w:pPr>
        <w:rPr>
          <w:rFonts w:ascii="Arial Narrow" w:hAnsi="Arial Narrow"/>
          <w:i/>
        </w:rPr>
      </w:pPr>
    </w:p>
    <w:p w14:paraId="750B33B6" w14:textId="77777777" w:rsidR="0016320C" w:rsidRDefault="0016320C" w:rsidP="0016320C">
      <w:pPr>
        <w:jc w:val="center"/>
        <w:rPr>
          <w:b/>
          <w:sz w:val="44"/>
          <w:szCs w:val="44"/>
        </w:rPr>
      </w:pPr>
    </w:p>
    <w:p w14:paraId="49CBBEA2" w14:textId="77777777" w:rsidR="0016320C" w:rsidRDefault="0016320C" w:rsidP="0016320C">
      <w:pPr>
        <w:jc w:val="center"/>
        <w:rPr>
          <w:b/>
          <w:sz w:val="44"/>
          <w:szCs w:val="44"/>
        </w:rPr>
      </w:pPr>
    </w:p>
    <w:p w14:paraId="58256806" w14:textId="77777777" w:rsidR="006A0BC1" w:rsidRPr="00B951E2" w:rsidRDefault="006A0BC1" w:rsidP="0016320C">
      <w:pPr>
        <w:jc w:val="center"/>
        <w:rPr>
          <w:b/>
          <w:sz w:val="96"/>
          <w:szCs w:val="96"/>
        </w:rPr>
      </w:pPr>
      <w:r w:rsidRPr="00B951E2">
        <w:rPr>
          <w:b/>
          <w:sz w:val="96"/>
          <w:szCs w:val="96"/>
        </w:rPr>
        <w:t>User’s Manual</w:t>
      </w:r>
    </w:p>
    <w:p w14:paraId="2E149668" w14:textId="77777777" w:rsidR="006A0BC1" w:rsidRDefault="006A0BC1" w:rsidP="0028349D"/>
    <w:p w14:paraId="66DAE0A8" w14:textId="77777777" w:rsidR="006A0BC1" w:rsidRDefault="006A0BC1" w:rsidP="0028349D"/>
    <w:p w14:paraId="75E974CE" w14:textId="77777777" w:rsidR="006A0BC1" w:rsidRDefault="006A0BC1" w:rsidP="0028349D">
      <w:pPr>
        <w:rPr>
          <w:b/>
        </w:rPr>
      </w:pPr>
    </w:p>
    <w:p w14:paraId="3FE5D18B" w14:textId="77777777" w:rsidR="00B951E2" w:rsidRDefault="00B951E2" w:rsidP="0028349D">
      <w:pPr>
        <w:rPr>
          <w:b/>
        </w:rPr>
      </w:pPr>
    </w:p>
    <w:p w14:paraId="6EA49E54" w14:textId="77777777" w:rsidR="00B951E2" w:rsidRDefault="00B951E2" w:rsidP="0028349D">
      <w:pPr>
        <w:rPr>
          <w:b/>
        </w:rPr>
      </w:pPr>
    </w:p>
    <w:p w14:paraId="3C5AFEBE" w14:textId="77777777" w:rsidR="00B951E2" w:rsidRDefault="00B951E2" w:rsidP="0028349D">
      <w:pPr>
        <w:rPr>
          <w:b/>
        </w:rPr>
      </w:pPr>
    </w:p>
    <w:p w14:paraId="3AA53473" w14:textId="77777777" w:rsidR="00B951E2" w:rsidRDefault="00B951E2" w:rsidP="0028349D">
      <w:pPr>
        <w:rPr>
          <w:b/>
        </w:rPr>
      </w:pPr>
    </w:p>
    <w:p w14:paraId="6EDA0048" w14:textId="77777777" w:rsidR="00B951E2" w:rsidRDefault="00B951E2" w:rsidP="0028349D">
      <w:pPr>
        <w:rPr>
          <w:b/>
        </w:rPr>
      </w:pPr>
    </w:p>
    <w:p w14:paraId="3C49C890" w14:textId="77777777" w:rsidR="00B951E2" w:rsidRDefault="00B951E2" w:rsidP="0028349D">
      <w:pPr>
        <w:rPr>
          <w:b/>
        </w:rPr>
      </w:pPr>
    </w:p>
    <w:p w14:paraId="75A00045" w14:textId="77777777" w:rsidR="00B951E2" w:rsidRDefault="00B951E2" w:rsidP="0028349D">
      <w:pPr>
        <w:rPr>
          <w:b/>
        </w:rPr>
      </w:pPr>
    </w:p>
    <w:p w14:paraId="16374D9B" w14:textId="77777777" w:rsidR="00B951E2" w:rsidRDefault="00B951E2" w:rsidP="0028349D">
      <w:pPr>
        <w:rPr>
          <w:b/>
        </w:rPr>
      </w:pPr>
    </w:p>
    <w:p w14:paraId="62A8F492" w14:textId="77777777" w:rsidR="00B951E2" w:rsidRDefault="00B951E2" w:rsidP="0028349D">
      <w:pPr>
        <w:rPr>
          <w:b/>
        </w:rPr>
      </w:pPr>
    </w:p>
    <w:p w14:paraId="79FF5059" w14:textId="77777777" w:rsidR="0016320C" w:rsidRDefault="0016320C" w:rsidP="0028349D">
      <w:pPr>
        <w:rPr>
          <w:b/>
        </w:rPr>
      </w:pPr>
    </w:p>
    <w:p w14:paraId="1832F2A2" w14:textId="5612B1C6" w:rsidR="006A0BC1" w:rsidRDefault="006A0BC1" w:rsidP="0028349D">
      <w:pPr>
        <w:rPr>
          <w:b/>
        </w:rPr>
      </w:pPr>
      <w:r>
        <w:rPr>
          <w:b/>
        </w:rPr>
        <w:t xml:space="preserve">Last Updated:  </w:t>
      </w:r>
      <w:r>
        <w:rPr>
          <w:b/>
        </w:rPr>
        <w:fldChar w:fldCharType="begin"/>
      </w:r>
      <w:r>
        <w:rPr>
          <w:b/>
        </w:rPr>
        <w:instrText xml:space="preserve"> DATE \@ "MMMM d, yyyy" </w:instrText>
      </w:r>
      <w:r>
        <w:rPr>
          <w:b/>
        </w:rPr>
        <w:fldChar w:fldCharType="separate"/>
      </w:r>
      <w:ins w:id="7" w:author="Steven" w:date="2021-03-08T10:43:00Z">
        <w:r w:rsidR="0030237E">
          <w:rPr>
            <w:b/>
            <w:noProof/>
          </w:rPr>
          <w:t>March 8, 2021</w:t>
        </w:r>
      </w:ins>
      <w:ins w:id="8" w:author="Steven LaBelle" w:date="2019-12-11T18:31:00Z">
        <w:del w:id="9" w:author="Steven" w:date="2020-08-18T14:05:00Z">
          <w:r w:rsidR="00D92FC0" w:rsidDel="00321DFB">
            <w:rPr>
              <w:b/>
              <w:noProof/>
            </w:rPr>
            <w:delText>December 11, 2019</w:delText>
          </w:r>
        </w:del>
      </w:ins>
      <w:ins w:id="10" w:author="mp4" w:date="2018-12-03T12:12:00Z">
        <w:del w:id="11" w:author="Steven" w:date="2020-08-18T14:05:00Z">
          <w:r w:rsidR="009C637A" w:rsidDel="00321DFB">
            <w:rPr>
              <w:b/>
              <w:noProof/>
            </w:rPr>
            <w:delText>December 3, 2018</w:delText>
          </w:r>
        </w:del>
      </w:ins>
      <w:del w:id="12" w:author="Steven" w:date="2020-08-18T14:05:00Z">
        <w:r w:rsidR="00B155F6" w:rsidDel="00321DFB">
          <w:rPr>
            <w:b/>
            <w:noProof/>
          </w:rPr>
          <w:delText>August 20, 2018</w:delText>
        </w:r>
      </w:del>
      <w:r>
        <w:rPr>
          <w:b/>
        </w:rPr>
        <w:fldChar w:fldCharType="end"/>
      </w:r>
    </w:p>
    <w:p w14:paraId="7592E4A0" w14:textId="77777777" w:rsidR="006A0BC1" w:rsidRDefault="006A0BC1" w:rsidP="0028349D">
      <w:pPr>
        <w:rPr>
          <w:b/>
        </w:rPr>
      </w:pPr>
    </w:p>
    <w:p w14:paraId="1F59BBAC" w14:textId="77777777" w:rsidR="006A0BC1" w:rsidRPr="007B1B86" w:rsidRDefault="006A0BC1" w:rsidP="0028349D">
      <w:pPr>
        <w:rPr>
          <w:b/>
        </w:rPr>
      </w:pPr>
    </w:p>
    <w:p w14:paraId="1A18AE5C" w14:textId="77777777" w:rsidR="00B951E2" w:rsidRDefault="00B951E2">
      <w:pPr>
        <w:jc w:val="left"/>
        <w:rPr>
          <w:b/>
        </w:rPr>
      </w:pPr>
      <w:r>
        <w:rPr>
          <w:b/>
        </w:rPr>
        <w:br w:type="page"/>
      </w:r>
    </w:p>
    <w:p w14:paraId="50817E8A" w14:textId="07A9D9E4" w:rsidR="006A0BC1" w:rsidRDefault="006A0BC1" w:rsidP="0028349D">
      <w:pPr>
        <w:rPr>
          <w:b/>
        </w:rPr>
      </w:pPr>
      <w:r>
        <w:rPr>
          <w:b/>
        </w:rPr>
        <w:lastRenderedPageBreak/>
        <w:t>Contributors</w:t>
      </w:r>
    </w:p>
    <w:p w14:paraId="1C7665C7" w14:textId="77777777" w:rsidR="0030237E" w:rsidRPr="00BB1F29" w:rsidRDefault="0030237E" w:rsidP="0030237E">
      <w:pPr>
        <w:rPr>
          <w:ins w:id="13" w:author="Steven" w:date="2021-03-08T10:44:00Z"/>
          <w:lang w:val="sv-SE"/>
        </w:rPr>
      </w:pPr>
      <w:ins w:id="14" w:author="Steven" w:date="2021-03-08T10:44:00Z">
        <w:r w:rsidRPr="00BB1F29">
          <w:rPr>
            <w:lang w:val="sv-SE"/>
          </w:rPr>
          <w:t>Steven LaBelle (</w:t>
        </w:r>
        <w:r>
          <w:fldChar w:fldCharType="begin"/>
        </w:r>
        <w:r>
          <w:instrText xml:space="preserve"> HYPERLINK "file:///D:\\Temp\\labellestevena@gmail.com" </w:instrText>
        </w:r>
        <w:r>
          <w:fldChar w:fldCharType="separate"/>
        </w:r>
        <w:r w:rsidRPr="00BB1F29">
          <w:rPr>
            <w:rStyle w:val="Hyperlink"/>
            <w:lang w:val="sv-SE"/>
          </w:rPr>
          <w:t>labellestevena@gmail.com</w:t>
        </w:r>
        <w:r>
          <w:rPr>
            <w:rStyle w:val="Hyperlink"/>
            <w:lang w:val="sv-SE"/>
          </w:rPr>
          <w:fldChar w:fldCharType="end"/>
        </w:r>
        <w:r w:rsidRPr="00BB1F29">
          <w:rPr>
            <w:lang w:val="sv-SE"/>
          </w:rPr>
          <w:t>)</w:t>
        </w:r>
      </w:ins>
    </w:p>
    <w:p w14:paraId="29304147" w14:textId="0A7F5126" w:rsidR="0030237E" w:rsidRDefault="0030237E" w:rsidP="0028349D">
      <w:pPr>
        <w:rPr>
          <w:ins w:id="15" w:author="Steven" w:date="2021-03-08T10:44:00Z"/>
        </w:rPr>
      </w:pPr>
      <w:ins w:id="16" w:author="Steven" w:date="2021-03-08T10:44:00Z">
        <w:r w:rsidRPr="00B023D7">
          <w:t xml:space="preserve">Marsh Poulson </w:t>
        </w:r>
        <w:r>
          <w:t>(</w:t>
        </w:r>
        <w:r>
          <w:fldChar w:fldCharType="begin"/>
        </w:r>
        <w:r>
          <w:instrText xml:space="preserve"> HYPERLINK "mailto:therealmarshpoulson@gmail.com" </w:instrText>
        </w:r>
        <w:r>
          <w:fldChar w:fldCharType="separate"/>
        </w:r>
        <w:r w:rsidRPr="001C3E71">
          <w:rPr>
            <w:rStyle w:val="Hyperlink"/>
          </w:rPr>
          <w:t>therealmarshpoulson@gmail.com</w:t>
        </w:r>
        <w:r>
          <w:rPr>
            <w:rStyle w:val="Hyperlink"/>
          </w:rPr>
          <w:fldChar w:fldCharType="end"/>
        </w:r>
        <w:r>
          <w:t>)</w:t>
        </w:r>
      </w:ins>
    </w:p>
    <w:p w14:paraId="12E051CC" w14:textId="65989245" w:rsidR="006A0BC1" w:rsidRPr="00572F41" w:rsidRDefault="006A0BC1" w:rsidP="0028349D">
      <w:r w:rsidRPr="00572F41">
        <w:t>Steve Maas (</w:t>
      </w:r>
      <w:hyperlink r:id="rId11" w:history="1">
        <w:r w:rsidRPr="00572F41">
          <w:rPr>
            <w:rStyle w:val="Hyperlink"/>
          </w:rPr>
          <w:t>steve.maas@utah.edu</w:t>
        </w:r>
      </w:hyperlink>
      <w:r w:rsidRPr="00572F41">
        <w:t>)</w:t>
      </w:r>
    </w:p>
    <w:p w14:paraId="42AEB489" w14:textId="430A2B59" w:rsidR="006A0BC1" w:rsidRPr="00DC27ED" w:rsidDel="0030237E" w:rsidRDefault="006A0BC1" w:rsidP="0028349D">
      <w:pPr>
        <w:rPr>
          <w:del w:id="17" w:author="Steven" w:date="2021-03-08T10:43:00Z"/>
        </w:rPr>
      </w:pPr>
      <w:del w:id="18" w:author="Steven" w:date="2021-03-08T10:43:00Z">
        <w:r w:rsidRPr="00DC27ED" w:rsidDel="0030237E">
          <w:delText>Dave Rawlins (</w:delText>
        </w:r>
        <w:r w:rsidR="002245EB" w:rsidDel="0030237E">
          <w:fldChar w:fldCharType="begin"/>
        </w:r>
        <w:r w:rsidR="002245EB" w:rsidDel="0030237E">
          <w:delInstrText xml:space="preserve"> HYPERLINK "mailto:rawlins@sci.utah.edu" </w:delInstrText>
        </w:r>
        <w:r w:rsidR="002245EB" w:rsidDel="0030237E">
          <w:fldChar w:fldCharType="separate"/>
        </w:r>
        <w:r w:rsidRPr="00DC27ED" w:rsidDel="0030237E">
          <w:rPr>
            <w:rStyle w:val="Hyperlink"/>
          </w:rPr>
          <w:delText>rawlins@sci.utah.edu</w:delText>
        </w:r>
        <w:r w:rsidR="002245EB" w:rsidDel="0030237E">
          <w:rPr>
            <w:rStyle w:val="Hyperlink"/>
          </w:rPr>
          <w:fldChar w:fldCharType="end"/>
        </w:r>
        <w:r w:rsidRPr="00DC27ED" w:rsidDel="0030237E">
          <w:delText>)</w:delText>
        </w:r>
      </w:del>
    </w:p>
    <w:p w14:paraId="4350B2CD" w14:textId="5841AA5F" w:rsidR="006A0BC1" w:rsidRPr="00DC27ED" w:rsidRDefault="006A0BC1" w:rsidP="0028349D">
      <w:r w:rsidRPr="00DC27ED">
        <w:t>Dr. Jeffrey Weiss (</w:t>
      </w:r>
      <w:hyperlink r:id="rId12" w:history="1">
        <w:r w:rsidRPr="00DC27ED">
          <w:rPr>
            <w:rStyle w:val="Hyperlink"/>
          </w:rPr>
          <w:t>jeff.weiss@utah.edu</w:t>
        </w:r>
      </w:hyperlink>
      <w:r w:rsidRPr="00DC27ED">
        <w:t>)</w:t>
      </w:r>
    </w:p>
    <w:p w14:paraId="386B4B80" w14:textId="12117B93" w:rsidR="00BB1F29" w:rsidRPr="00BB1F29" w:rsidDel="0030237E" w:rsidRDefault="006A0BC1" w:rsidP="0028349D">
      <w:pPr>
        <w:rPr>
          <w:del w:id="19" w:author="Steven" w:date="2021-03-08T10:44:00Z"/>
          <w:lang w:val="sv-SE"/>
        </w:rPr>
      </w:pPr>
      <w:del w:id="20" w:author="Steven" w:date="2021-03-08T10:44:00Z">
        <w:r w:rsidRPr="00BB1F29" w:rsidDel="0030237E">
          <w:rPr>
            <w:lang w:val="sv-SE"/>
          </w:rPr>
          <w:delText>Dr. Gerard Ateshian (</w:delText>
        </w:r>
        <w:r w:rsidR="002245EB" w:rsidDel="0030237E">
          <w:fldChar w:fldCharType="begin"/>
        </w:r>
        <w:r w:rsidR="002245EB" w:rsidDel="0030237E">
          <w:delInstrText xml:space="preserve"> HYPERLINK "mailto:ateshian@columbia.edu" </w:delInstrText>
        </w:r>
        <w:r w:rsidR="002245EB" w:rsidDel="0030237E">
          <w:fldChar w:fldCharType="separate"/>
        </w:r>
        <w:r w:rsidRPr="00BB1F29" w:rsidDel="0030237E">
          <w:rPr>
            <w:rStyle w:val="Hyperlink"/>
            <w:lang w:val="sv-SE"/>
          </w:rPr>
          <w:delText>ateshian@columbia.edu</w:delText>
        </w:r>
        <w:r w:rsidR="002245EB" w:rsidDel="0030237E">
          <w:rPr>
            <w:rStyle w:val="Hyperlink"/>
            <w:lang w:val="sv-SE"/>
          </w:rPr>
          <w:fldChar w:fldCharType="end"/>
        </w:r>
        <w:r w:rsidRPr="00BB1F29" w:rsidDel="0030237E">
          <w:rPr>
            <w:lang w:val="sv-SE"/>
          </w:rPr>
          <w:delText>)</w:delText>
        </w:r>
      </w:del>
    </w:p>
    <w:p w14:paraId="0A61B981" w14:textId="19DD1486" w:rsidR="001C3E71" w:rsidRPr="00BB1F29" w:rsidDel="0030237E" w:rsidRDefault="00BB1F29" w:rsidP="0028349D">
      <w:pPr>
        <w:rPr>
          <w:del w:id="21" w:author="Steven" w:date="2021-03-08T10:43:00Z"/>
          <w:lang w:val="sv-SE"/>
        </w:rPr>
      </w:pPr>
      <w:del w:id="22" w:author="Steven" w:date="2021-03-08T10:43:00Z">
        <w:r w:rsidRPr="00BB1F29" w:rsidDel="0030237E">
          <w:rPr>
            <w:lang w:val="sv-SE"/>
          </w:rPr>
          <w:delText>Steven LaBelle (</w:delText>
        </w:r>
        <w:r w:rsidR="002245EB" w:rsidDel="0030237E">
          <w:fldChar w:fldCharType="begin"/>
        </w:r>
        <w:r w:rsidR="002245EB" w:rsidDel="0030237E">
          <w:delInstrText xml:space="preserve"> HYPERLINK "file:///D:\\Temp\\labellestevena@gmail.com" </w:delInstrText>
        </w:r>
        <w:r w:rsidR="002245EB" w:rsidDel="0030237E">
          <w:fldChar w:fldCharType="separate"/>
        </w:r>
        <w:r w:rsidRPr="00BB1F29" w:rsidDel="0030237E">
          <w:rPr>
            <w:rStyle w:val="Hyperlink"/>
            <w:lang w:val="sv-SE"/>
          </w:rPr>
          <w:delText>labellestevena@gmail.com</w:delText>
        </w:r>
        <w:r w:rsidR="002245EB" w:rsidDel="0030237E">
          <w:rPr>
            <w:rStyle w:val="Hyperlink"/>
            <w:lang w:val="sv-SE"/>
          </w:rPr>
          <w:fldChar w:fldCharType="end"/>
        </w:r>
        <w:r w:rsidRPr="00BB1F29" w:rsidDel="0030237E">
          <w:rPr>
            <w:lang w:val="sv-SE"/>
          </w:rPr>
          <w:delText>)</w:delText>
        </w:r>
      </w:del>
    </w:p>
    <w:p w14:paraId="2E7E0DCE" w14:textId="2CF2D720" w:rsidR="006A0BC1" w:rsidRPr="00B023D7" w:rsidDel="0030237E" w:rsidRDefault="00BB1F29" w:rsidP="0028349D">
      <w:pPr>
        <w:rPr>
          <w:del w:id="23" w:author="Steven" w:date="2021-03-08T10:43:00Z"/>
        </w:rPr>
      </w:pPr>
      <w:del w:id="24" w:author="Steven" w:date="2021-03-08T10:43:00Z">
        <w:r w:rsidRPr="00B023D7" w:rsidDel="0030237E">
          <w:delText xml:space="preserve">Marsh Poulson </w:delText>
        </w:r>
        <w:r w:rsidR="001C3E71" w:rsidDel="0030237E">
          <w:delText>(</w:delText>
        </w:r>
        <w:r w:rsidR="002245EB" w:rsidDel="0030237E">
          <w:fldChar w:fldCharType="begin"/>
        </w:r>
        <w:r w:rsidR="002245EB" w:rsidDel="0030237E">
          <w:delInstrText xml:space="preserve"> HYPERLINK "mailto:therealmarshpoulson@gmail.com" </w:delInstrText>
        </w:r>
        <w:r w:rsidR="002245EB" w:rsidDel="0030237E">
          <w:fldChar w:fldCharType="separate"/>
        </w:r>
        <w:r w:rsidR="001C3E71" w:rsidRPr="001C3E71" w:rsidDel="0030237E">
          <w:rPr>
            <w:rStyle w:val="Hyperlink"/>
          </w:rPr>
          <w:delText>therealmarshpoulson@gmail.com</w:delText>
        </w:r>
        <w:r w:rsidR="002245EB" w:rsidDel="0030237E">
          <w:rPr>
            <w:rStyle w:val="Hyperlink"/>
          </w:rPr>
          <w:fldChar w:fldCharType="end"/>
        </w:r>
        <w:r w:rsidR="001C3E71" w:rsidDel="0030237E">
          <w:delText>)</w:delText>
        </w:r>
      </w:del>
    </w:p>
    <w:p w14:paraId="34E454C1" w14:textId="77777777" w:rsidR="006A0BC1" w:rsidRPr="00B023D7" w:rsidRDefault="006A0BC1" w:rsidP="0028349D"/>
    <w:p w14:paraId="36943D71" w14:textId="77777777" w:rsidR="006A0BC1" w:rsidRDefault="006A0BC1" w:rsidP="0028349D">
      <w:pPr>
        <w:rPr>
          <w:b/>
        </w:rPr>
      </w:pPr>
      <w:r>
        <w:rPr>
          <w:b/>
        </w:rPr>
        <w:t>Contact address</w:t>
      </w:r>
    </w:p>
    <w:p w14:paraId="7005DCE8" w14:textId="77777777" w:rsidR="006A0BC1" w:rsidRPr="00DC27ED" w:rsidRDefault="006A0BC1" w:rsidP="0028349D">
      <w:r w:rsidRPr="00DC27ED">
        <w:t>Musculoskeletal Research Laboratories, University of Utah</w:t>
      </w:r>
    </w:p>
    <w:p w14:paraId="2BF8ADB6" w14:textId="77777777" w:rsidR="006A0BC1" w:rsidRPr="00DC27ED" w:rsidRDefault="006A0BC1" w:rsidP="0028349D">
      <w:r w:rsidRPr="00DC27ED">
        <w:t>72 S. Central Campus Drive, Room 2646</w:t>
      </w:r>
    </w:p>
    <w:p w14:paraId="7E2CFBA6" w14:textId="77777777" w:rsidR="006A0BC1" w:rsidRPr="00DC27ED" w:rsidRDefault="006A0BC1" w:rsidP="0028349D">
      <w:r w:rsidRPr="00DC27ED">
        <w:t>Salt Lake City, Utah</w:t>
      </w:r>
    </w:p>
    <w:p w14:paraId="1EBF1C06" w14:textId="77777777" w:rsidR="006A0BC1" w:rsidRDefault="006A0BC1" w:rsidP="0028349D"/>
    <w:p w14:paraId="24A2CA74" w14:textId="77777777" w:rsidR="006A0BC1" w:rsidRPr="00C62631" w:rsidRDefault="006A0BC1" w:rsidP="0028349D">
      <w:pPr>
        <w:rPr>
          <w:b/>
        </w:rPr>
      </w:pPr>
      <w:r>
        <w:rPr>
          <w:b/>
        </w:rPr>
        <w:t>Website</w:t>
      </w:r>
    </w:p>
    <w:p w14:paraId="143D876E" w14:textId="547D6C40" w:rsidR="006A0BC1" w:rsidRDefault="006A0BC1" w:rsidP="0028349D">
      <w:r>
        <w:t xml:space="preserve">MRL: </w:t>
      </w:r>
      <w:hyperlink r:id="rId13" w:history="1">
        <w:r w:rsidRPr="006D7874">
          <w:rPr>
            <w:rStyle w:val="Hyperlink"/>
          </w:rPr>
          <w:t>http://mrl.sci.utah.edu</w:t>
        </w:r>
      </w:hyperlink>
    </w:p>
    <w:p w14:paraId="17813EC9" w14:textId="6AAEC0B8" w:rsidR="006A0BC1" w:rsidRPr="00BB1707" w:rsidRDefault="006A0BC1" w:rsidP="0028349D">
      <w:pPr>
        <w:rPr>
          <w:lang w:val="sv-SE"/>
        </w:rPr>
      </w:pPr>
      <w:r w:rsidRPr="00BB1707">
        <w:rPr>
          <w:lang w:val="sv-SE"/>
        </w:rPr>
        <w:t xml:space="preserve">FEBio: </w:t>
      </w:r>
      <w:r w:rsidR="002245EB">
        <w:fldChar w:fldCharType="begin"/>
      </w:r>
      <w:r w:rsidR="002245EB" w:rsidRPr="0030237E">
        <w:rPr>
          <w:lang w:val="es-MX"/>
          <w:rPrChange w:id="25" w:author="Steven" w:date="2021-03-08T10:43:00Z">
            <w:rPr/>
          </w:rPrChange>
        </w:rPr>
        <w:instrText xml:space="preserve"> HYPERLINK "http://febio" </w:instrText>
      </w:r>
      <w:r w:rsidR="002245EB">
        <w:fldChar w:fldCharType="separate"/>
      </w:r>
      <w:r w:rsidR="009C4FB8" w:rsidRPr="00BB1707">
        <w:rPr>
          <w:rStyle w:val="Hyperlink"/>
          <w:lang w:val="sv-SE"/>
        </w:rPr>
        <w:t>http://febio</w:t>
      </w:r>
      <w:r w:rsidR="002245EB">
        <w:rPr>
          <w:rStyle w:val="Hyperlink"/>
          <w:lang w:val="sv-SE"/>
        </w:rPr>
        <w:fldChar w:fldCharType="end"/>
      </w:r>
      <w:r w:rsidR="009C4FB8" w:rsidRPr="00BB1707">
        <w:rPr>
          <w:rStyle w:val="Hyperlink"/>
          <w:lang w:val="sv-SE"/>
        </w:rPr>
        <w:t>.org</w:t>
      </w:r>
    </w:p>
    <w:p w14:paraId="545264DC" w14:textId="77777777" w:rsidR="006A0BC1" w:rsidRPr="00BB1707" w:rsidRDefault="006A0BC1" w:rsidP="0028349D">
      <w:pPr>
        <w:rPr>
          <w:b/>
          <w:lang w:val="sv-SE"/>
        </w:rPr>
      </w:pPr>
    </w:p>
    <w:p w14:paraId="77F41C77" w14:textId="77777777" w:rsidR="006A0BC1" w:rsidRPr="00BB1707" w:rsidRDefault="006A0BC1" w:rsidP="0028349D">
      <w:pPr>
        <w:rPr>
          <w:b/>
          <w:lang w:val="sv-SE"/>
        </w:rPr>
      </w:pPr>
      <w:r w:rsidRPr="00BB1707">
        <w:rPr>
          <w:b/>
          <w:lang w:val="sv-SE"/>
        </w:rPr>
        <w:t>Forum</w:t>
      </w:r>
    </w:p>
    <w:p w14:paraId="55C8DFB0" w14:textId="3A0DBDAC" w:rsidR="006A0BC1" w:rsidRPr="00BB1707" w:rsidRDefault="009C4FB8" w:rsidP="0028349D">
      <w:pPr>
        <w:rPr>
          <w:lang w:val="sv-SE"/>
        </w:rPr>
      </w:pPr>
      <w:commentRangeStart w:id="26"/>
      <w:r w:rsidRPr="00BB1707">
        <w:rPr>
          <w:lang w:val="sv-SE"/>
        </w:rPr>
        <w:t>http://mrlforums.sci.utah.edu/forums/</w:t>
      </w:r>
      <w:commentRangeEnd w:id="26"/>
      <w:r w:rsidR="00BB1F29">
        <w:rPr>
          <w:rStyle w:val="CommentReference"/>
        </w:rPr>
        <w:commentReference w:id="26"/>
      </w:r>
    </w:p>
    <w:p w14:paraId="163A3716" w14:textId="77777777" w:rsidR="006A0BC1" w:rsidRPr="00BB1707" w:rsidRDefault="006A0BC1" w:rsidP="0028349D">
      <w:pPr>
        <w:rPr>
          <w:lang w:val="sv-SE"/>
        </w:rPr>
      </w:pPr>
    </w:p>
    <w:p w14:paraId="525FF9CB" w14:textId="77777777" w:rsidR="006A0BC1" w:rsidRDefault="006A0BC1" w:rsidP="0028349D">
      <w:commentRangeStart w:id="27"/>
      <w:r>
        <w:t>Development of the FEBio project is supported in part by a grant from the U.S. National Institutes of Health</w:t>
      </w:r>
      <w:r w:rsidR="00C41EFB">
        <w:t xml:space="preserve"> (</w:t>
      </w:r>
      <w:r w:rsidR="00C41EFB" w:rsidRPr="00F55F57">
        <w:t>R01GM083925</w:t>
      </w:r>
      <w:r w:rsidR="00C41EFB">
        <w:t>)</w:t>
      </w:r>
      <w:r>
        <w:t>.</w:t>
      </w:r>
      <w:commentRangeEnd w:id="27"/>
      <w:r w:rsidR="00BB1F29">
        <w:rPr>
          <w:rStyle w:val="CommentReference"/>
        </w:rPr>
        <w:commentReference w:id="27"/>
      </w:r>
    </w:p>
    <w:p w14:paraId="46FEC06E" w14:textId="77777777" w:rsidR="006A0BC1" w:rsidRPr="00C62631" w:rsidRDefault="007F2961" w:rsidP="0028349D">
      <w:r>
        <w:rPr>
          <w:noProof/>
        </w:rPr>
        <w:drawing>
          <wp:inline distT="0" distB="0" distL="0" distR="0" wp14:anchorId="285833EE" wp14:editId="5ACD0262">
            <wp:extent cx="986790" cy="986790"/>
            <wp:effectExtent l="0" t="0" r="3810" b="3810"/>
            <wp:docPr id="9" name="Picture 9" descr="n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i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6790" cy="986790"/>
                    </a:xfrm>
                    <a:prstGeom prst="rect">
                      <a:avLst/>
                    </a:prstGeom>
                    <a:noFill/>
                    <a:ln>
                      <a:noFill/>
                    </a:ln>
                  </pic:spPr>
                </pic:pic>
              </a:graphicData>
            </a:graphic>
          </wp:inline>
        </w:drawing>
      </w:r>
    </w:p>
    <w:p w14:paraId="36291414" w14:textId="77777777" w:rsidR="006A0BC1" w:rsidRDefault="006A0BC1" w:rsidP="0028349D">
      <w:pPr>
        <w:sectPr w:rsidR="006A0BC1">
          <w:headerReference w:type="even" r:id="rId15"/>
          <w:headerReference w:type="default" r:id="rId16"/>
          <w:footnotePr>
            <w:numFmt w:val="chicago"/>
          </w:footnotePr>
          <w:pgSz w:w="12240" w:h="15840"/>
          <w:pgMar w:top="1440" w:right="1440" w:bottom="1440" w:left="1440" w:header="720" w:footer="720" w:gutter="0"/>
          <w:cols w:space="720"/>
          <w:titlePg/>
          <w:docGrid w:linePitch="360"/>
        </w:sectPr>
      </w:pPr>
    </w:p>
    <w:p w14:paraId="60F40E1E" w14:textId="77777777" w:rsidR="006A0BC1" w:rsidRDefault="006A0BC1" w:rsidP="006A0BC1">
      <w:pPr>
        <w:outlineLvl w:val="0"/>
        <w:rPr>
          <w:b/>
          <w:sz w:val="44"/>
          <w:szCs w:val="44"/>
        </w:rPr>
      </w:pPr>
      <w:r w:rsidRPr="002C5DC3">
        <w:rPr>
          <w:b/>
          <w:sz w:val="44"/>
          <w:szCs w:val="44"/>
        </w:rPr>
        <w:lastRenderedPageBreak/>
        <w:t>Table of Contents</w:t>
      </w:r>
    </w:p>
    <w:p w14:paraId="0DCE8059" w14:textId="77777777" w:rsidR="006A0BC1" w:rsidRPr="002C5DC3" w:rsidRDefault="006A0BC1" w:rsidP="006A0BC1">
      <w:pPr>
        <w:rPr>
          <w:b/>
          <w:sz w:val="44"/>
          <w:szCs w:val="44"/>
        </w:rPr>
      </w:pPr>
    </w:p>
    <w:p w14:paraId="07A47624" w14:textId="37098985" w:rsidR="007E5477" w:rsidRDefault="00EE3AB5">
      <w:pPr>
        <w:pStyle w:val="TOC1"/>
        <w:tabs>
          <w:tab w:val="left" w:pos="480"/>
          <w:tab w:val="right" w:leader="dot" w:pos="9350"/>
        </w:tabs>
        <w:rPr>
          <w:ins w:id="28" w:author="mp4" w:date="2018-08-24T14:19:00Z"/>
          <w:rFonts w:asciiTheme="minorHAnsi" w:eastAsiaTheme="minorEastAsia" w:hAnsiTheme="minorHAnsi" w:cstheme="minorBidi"/>
          <w:b w:val="0"/>
          <w:bCs w:val="0"/>
          <w:caps w:val="0"/>
          <w:noProof/>
          <w:sz w:val="22"/>
          <w:szCs w:val="22"/>
        </w:rPr>
      </w:pPr>
      <w:r>
        <w:rPr>
          <w:caps w:val="0"/>
        </w:rPr>
        <w:fldChar w:fldCharType="begin"/>
      </w:r>
      <w:r>
        <w:rPr>
          <w:caps w:val="0"/>
        </w:rPr>
        <w:instrText xml:space="preserve"> TOC \o "1-4" \h \z </w:instrText>
      </w:r>
      <w:r>
        <w:rPr>
          <w:caps w:val="0"/>
        </w:rPr>
        <w:fldChar w:fldCharType="separate"/>
      </w:r>
      <w:ins w:id="29" w:author="mp4" w:date="2018-08-24T14:19:00Z">
        <w:r w:rsidR="007E5477" w:rsidRPr="00DA721A">
          <w:rPr>
            <w:rStyle w:val="Hyperlink"/>
            <w:noProof/>
          </w:rPr>
          <w:fldChar w:fldCharType="begin"/>
        </w:r>
        <w:r w:rsidR="007E5477" w:rsidRPr="00DA721A">
          <w:rPr>
            <w:rStyle w:val="Hyperlink"/>
            <w:noProof/>
          </w:rPr>
          <w:instrText xml:space="preserve"> </w:instrText>
        </w:r>
        <w:r w:rsidR="007E5477">
          <w:rPr>
            <w:noProof/>
          </w:rPr>
          <w:instrText>HYPERLINK \l "_Toc522883668"</w:instrText>
        </w:r>
        <w:r w:rsidR="007E5477" w:rsidRPr="00DA721A">
          <w:rPr>
            <w:rStyle w:val="Hyperlink"/>
            <w:noProof/>
          </w:rPr>
          <w:instrText xml:space="preserve"> </w:instrText>
        </w:r>
        <w:r w:rsidR="007E5477" w:rsidRPr="00DA721A">
          <w:rPr>
            <w:rStyle w:val="Hyperlink"/>
            <w:noProof/>
          </w:rPr>
          <w:fldChar w:fldCharType="separate"/>
        </w:r>
        <w:r w:rsidR="007E5477" w:rsidRPr="00DA721A">
          <w:rPr>
            <w:rStyle w:val="Hyperlink"/>
            <w:noProof/>
          </w:rPr>
          <w:t>1.</w:t>
        </w:r>
        <w:r w:rsidR="007E5477">
          <w:rPr>
            <w:rFonts w:asciiTheme="minorHAnsi" w:eastAsiaTheme="minorEastAsia" w:hAnsiTheme="minorHAnsi" w:cstheme="minorBidi"/>
            <w:b w:val="0"/>
            <w:bCs w:val="0"/>
            <w:caps w:val="0"/>
            <w:noProof/>
            <w:sz w:val="22"/>
            <w:szCs w:val="22"/>
          </w:rPr>
          <w:tab/>
        </w:r>
        <w:r w:rsidR="007E5477" w:rsidRPr="00DA721A">
          <w:rPr>
            <w:rStyle w:val="Hyperlink"/>
            <w:noProof/>
          </w:rPr>
          <w:t>Introduction</w:t>
        </w:r>
        <w:r w:rsidR="007E5477" w:rsidRPr="00DA721A">
          <w:rPr>
            <w:rStyle w:val="Hyperlink"/>
            <w:noProof/>
          </w:rPr>
          <w:fldChar w:fldCharType="begin"/>
        </w:r>
        <w:r w:rsidR="007E5477" w:rsidRPr="00DA721A">
          <w:rPr>
            <w:rStyle w:val="Hyperlink"/>
            <w:noProof/>
          </w:rPr>
          <w:instrText xml:space="preserve"> MACROBUTTON MTEditEquationSection2 Equation Chapter (Next) Section 1</w:instrText>
        </w:r>
        <w:r w:rsidR="007E5477" w:rsidRPr="00DA721A">
          <w:rPr>
            <w:rStyle w:val="Hyperlink"/>
            <w:noProof/>
          </w:rPr>
          <w:fldChar w:fldCharType="begin"/>
        </w:r>
        <w:r w:rsidR="007E5477" w:rsidRPr="00DA721A">
          <w:rPr>
            <w:rStyle w:val="Hyperlink"/>
            <w:noProof/>
          </w:rPr>
          <w:instrText xml:space="preserve"> SEQ MTEqn \r \h \* MERGEFORMAT </w:instrText>
        </w:r>
        <w:r w:rsidR="007E5477" w:rsidRPr="00DA721A">
          <w:rPr>
            <w:rStyle w:val="Hyperlink"/>
            <w:noProof/>
          </w:rPr>
          <w:fldChar w:fldCharType="end"/>
        </w:r>
        <w:r w:rsidR="007E5477" w:rsidRPr="00DA721A">
          <w:rPr>
            <w:rStyle w:val="Hyperlink"/>
            <w:noProof/>
          </w:rPr>
          <w:fldChar w:fldCharType="begin"/>
        </w:r>
        <w:r w:rsidR="007E5477" w:rsidRPr="00DA721A">
          <w:rPr>
            <w:rStyle w:val="Hyperlink"/>
            <w:noProof/>
          </w:rPr>
          <w:instrText xml:space="preserve"> SEQ MTSec \r 1 \h \* MERGEFORMAT </w:instrText>
        </w:r>
        <w:r w:rsidR="007E5477" w:rsidRPr="00DA721A">
          <w:rPr>
            <w:rStyle w:val="Hyperlink"/>
            <w:noProof/>
          </w:rPr>
          <w:fldChar w:fldCharType="end"/>
        </w:r>
        <w:r w:rsidR="007E5477" w:rsidRPr="00DA721A">
          <w:rPr>
            <w:rStyle w:val="Hyperlink"/>
            <w:noProof/>
          </w:rPr>
          <w:fldChar w:fldCharType="begin"/>
        </w:r>
        <w:r w:rsidR="007E5477" w:rsidRPr="00DA721A">
          <w:rPr>
            <w:rStyle w:val="Hyperlink"/>
            <w:noProof/>
          </w:rPr>
          <w:instrText xml:space="preserve"> SEQ MTChap \h \* MERGEFORMAT </w:instrText>
        </w:r>
        <w:r w:rsidR="007E5477" w:rsidRPr="00DA721A">
          <w:rPr>
            <w:rStyle w:val="Hyperlink"/>
            <w:noProof/>
          </w:rPr>
          <w:fldChar w:fldCharType="end"/>
        </w:r>
        <w:r w:rsidR="007E5477" w:rsidRPr="00DA721A">
          <w:rPr>
            <w:rStyle w:val="Hyperlink"/>
            <w:noProof/>
          </w:rPr>
          <w:fldChar w:fldCharType="end"/>
        </w:r>
        <w:r w:rsidR="007E5477">
          <w:rPr>
            <w:noProof/>
            <w:webHidden/>
          </w:rPr>
          <w:tab/>
        </w:r>
        <w:r w:rsidR="007E5477">
          <w:rPr>
            <w:noProof/>
            <w:webHidden/>
          </w:rPr>
          <w:fldChar w:fldCharType="begin"/>
        </w:r>
        <w:r w:rsidR="007E5477">
          <w:rPr>
            <w:noProof/>
            <w:webHidden/>
          </w:rPr>
          <w:instrText xml:space="preserve"> PAGEREF _Toc522883668 \h </w:instrText>
        </w:r>
      </w:ins>
      <w:r w:rsidR="007E5477">
        <w:rPr>
          <w:noProof/>
          <w:webHidden/>
        </w:rPr>
      </w:r>
      <w:r w:rsidR="007E5477">
        <w:rPr>
          <w:noProof/>
          <w:webHidden/>
        </w:rPr>
        <w:fldChar w:fldCharType="separate"/>
      </w:r>
      <w:ins w:id="30" w:author="Steven LaBelle" w:date="2019-04-22T18:00:00Z">
        <w:r w:rsidR="00EC5F36">
          <w:rPr>
            <w:noProof/>
            <w:webHidden/>
          </w:rPr>
          <w:t>1</w:t>
        </w:r>
      </w:ins>
      <w:ins w:id="31" w:author="mp4" w:date="2018-08-24T14:19:00Z">
        <w:r w:rsidR="007E5477">
          <w:rPr>
            <w:noProof/>
            <w:webHidden/>
          </w:rPr>
          <w:fldChar w:fldCharType="end"/>
        </w:r>
        <w:r w:rsidR="007E5477" w:rsidRPr="00DA721A">
          <w:rPr>
            <w:rStyle w:val="Hyperlink"/>
            <w:noProof/>
          </w:rPr>
          <w:fldChar w:fldCharType="end"/>
        </w:r>
      </w:ins>
    </w:p>
    <w:p w14:paraId="4B54F402" w14:textId="48FA03F9" w:rsidR="007E5477" w:rsidRDefault="007E5477">
      <w:pPr>
        <w:pStyle w:val="TOC2"/>
        <w:tabs>
          <w:tab w:val="right" w:leader="dot" w:pos="9350"/>
        </w:tabs>
        <w:rPr>
          <w:ins w:id="32" w:author="mp4" w:date="2018-08-24T14:19:00Z"/>
          <w:rFonts w:asciiTheme="minorHAnsi" w:eastAsiaTheme="minorEastAsia" w:hAnsiTheme="minorHAnsi" w:cstheme="minorBidi"/>
          <w:smallCaps w:val="0"/>
          <w:noProof/>
          <w:sz w:val="22"/>
          <w:szCs w:val="22"/>
        </w:rPr>
      </w:pPr>
      <w:ins w:id="33"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"_Toc522883669"</w:instrText>
        </w:r>
        <w:r w:rsidRPr="00DA721A">
          <w:rPr>
            <w:rStyle w:val="Hyperlink"/>
            <w:noProof/>
          </w:rPr>
          <w:instrText xml:space="preserve"> </w:instrText>
        </w:r>
        <w:r w:rsidRPr="00DA721A">
          <w:rPr>
            <w:rStyle w:val="Hyperlink"/>
            <w:noProof/>
          </w:rPr>
          <w:fldChar w:fldCharType="separate"/>
        </w:r>
        <w:r w:rsidRPr="00DA721A">
          <w:rPr>
            <w:rStyle w:val="Hyperlink"/>
            <w:noProof/>
          </w:rPr>
          <w:t>1.1. Overview of AngioFE</w:t>
        </w:r>
        <w:r>
          <w:rPr>
            <w:noProof/>
            <w:webHidden/>
          </w:rPr>
          <w:tab/>
        </w:r>
        <w:r>
          <w:rPr>
            <w:noProof/>
            <w:webHidden/>
          </w:rPr>
          <w:fldChar w:fldCharType="begin"/>
        </w:r>
        <w:r>
          <w:rPr>
            <w:noProof/>
            <w:webHidden/>
          </w:rPr>
          <w:instrText xml:space="preserve"> PAGEREF _Toc522883669 \h </w:instrText>
        </w:r>
      </w:ins>
      <w:r>
        <w:rPr>
          <w:noProof/>
          <w:webHidden/>
        </w:rPr>
      </w:r>
      <w:r>
        <w:rPr>
          <w:noProof/>
          <w:webHidden/>
        </w:rPr>
        <w:fldChar w:fldCharType="separate"/>
      </w:r>
      <w:ins w:id="34" w:author="Steven LaBelle" w:date="2019-04-22T18:00:00Z">
        <w:r w:rsidR="00EC5F36">
          <w:rPr>
            <w:noProof/>
            <w:webHidden/>
          </w:rPr>
          <w:t>1</w:t>
        </w:r>
      </w:ins>
      <w:ins w:id="35" w:author="mp4" w:date="2018-08-24T14:19:00Z">
        <w:r>
          <w:rPr>
            <w:noProof/>
            <w:webHidden/>
          </w:rPr>
          <w:fldChar w:fldCharType="end"/>
        </w:r>
        <w:r w:rsidRPr="00DA721A">
          <w:rPr>
            <w:rStyle w:val="Hyperlink"/>
            <w:noProof/>
          </w:rPr>
          <w:fldChar w:fldCharType="end"/>
        </w:r>
      </w:ins>
    </w:p>
    <w:p w14:paraId="1521BBA8" w14:textId="0D5B636A" w:rsidR="007E5477" w:rsidRDefault="007E5477">
      <w:pPr>
        <w:pStyle w:val="TOC2"/>
        <w:tabs>
          <w:tab w:val="right" w:leader="dot" w:pos="9350"/>
        </w:tabs>
        <w:rPr>
          <w:ins w:id="36" w:author="mp4" w:date="2018-08-24T14:19:00Z"/>
          <w:rFonts w:asciiTheme="minorHAnsi" w:eastAsiaTheme="minorEastAsia" w:hAnsiTheme="minorHAnsi" w:cstheme="minorBidi"/>
          <w:smallCaps w:val="0"/>
          <w:noProof/>
          <w:sz w:val="22"/>
          <w:szCs w:val="22"/>
        </w:rPr>
      </w:pPr>
      <w:ins w:id="37"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"_Toc522883670"</w:instrText>
        </w:r>
        <w:r w:rsidRPr="00DA721A">
          <w:rPr>
            <w:rStyle w:val="Hyperlink"/>
            <w:noProof/>
          </w:rPr>
          <w:instrText xml:space="preserve"> </w:instrText>
        </w:r>
        <w:r w:rsidRPr="00DA721A">
          <w:rPr>
            <w:rStyle w:val="Hyperlink"/>
            <w:noProof/>
          </w:rPr>
          <w:fldChar w:fldCharType="separate"/>
        </w:r>
        <w:r w:rsidRPr="00DA721A">
          <w:rPr>
            <w:rStyle w:val="Hyperlink"/>
            <w:noProof/>
          </w:rPr>
          <w:t>1.2. Capabilities</w:t>
        </w:r>
        <w:r>
          <w:rPr>
            <w:noProof/>
            <w:webHidden/>
          </w:rPr>
          <w:tab/>
        </w:r>
        <w:r>
          <w:rPr>
            <w:noProof/>
            <w:webHidden/>
          </w:rPr>
          <w:fldChar w:fldCharType="begin"/>
        </w:r>
        <w:r>
          <w:rPr>
            <w:noProof/>
            <w:webHidden/>
          </w:rPr>
          <w:instrText xml:space="preserve"> PAGEREF _Toc522883670 \h </w:instrText>
        </w:r>
      </w:ins>
      <w:r>
        <w:rPr>
          <w:noProof/>
          <w:webHidden/>
        </w:rPr>
      </w:r>
      <w:r>
        <w:rPr>
          <w:noProof/>
          <w:webHidden/>
        </w:rPr>
        <w:fldChar w:fldCharType="separate"/>
      </w:r>
      <w:ins w:id="38" w:author="Steven LaBelle" w:date="2019-04-22T18:00:00Z">
        <w:r w:rsidR="00EC5F36">
          <w:rPr>
            <w:noProof/>
            <w:webHidden/>
          </w:rPr>
          <w:t>1</w:t>
        </w:r>
      </w:ins>
      <w:ins w:id="39" w:author="mp4" w:date="2018-08-24T14:19:00Z">
        <w:r>
          <w:rPr>
            <w:noProof/>
            <w:webHidden/>
          </w:rPr>
          <w:fldChar w:fldCharType="end"/>
        </w:r>
        <w:r w:rsidRPr="00DA721A">
          <w:rPr>
            <w:rStyle w:val="Hyperlink"/>
            <w:noProof/>
          </w:rPr>
          <w:fldChar w:fldCharType="end"/>
        </w:r>
      </w:ins>
    </w:p>
    <w:p w14:paraId="4A28E815" w14:textId="0270E968" w:rsidR="007E5477" w:rsidRDefault="007E5477">
      <w:pPr>
        <w:pStyle w:val="TOC3"/>
        <w:tabs>
          <w:tab w:val="right" w:leader="dot" w:pos="9350"/>
        </w:tabs>
        <w:rPr>
          <w:ins w:id="40" w:author="mp4" w:date="2018-08-24T14:19:00Z"/>
          <w:rFonts w:asciiTheme="minorHAnsi" w:eastAsiaTheme="minorEastAsia" w:hAnsiTheme="minorHAnsi" w:cstheme="minorBidi"/>
          <w:i w:val="0"/>
          <w:iCs w:val="0"/>
          <w:noProof/>
          <w:sz w:val="22"/>
          <w:szCs w:val="22"/>
        </w:rPr>
      </w:pPr>
      <w:ins w:id="41"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"_Toc522883671"</w:instrText>
        </w:r>
        <w:r w:rsidRPr="00DA721A">
          <w:rPr>
            <w:rStyle w:val="Hyperlink"/>
            <w:noProof/>
          </w:rPr>
          <w:instrText xml:space="preserve"> </w:instrText>
        </w:r>
        <w:r w:rsidRPr="00DA721A">
          <w:rPr>
            <w:rStyle w:val="Hyperlink"/>
            <w:noProof/>
          </w:rPr>
          <w:fldChar w:fldCharType="separate"/>
        </w:r>
        <w:r w:rsidRPr="00DA721A">
          <w:rPr>
            <w:rStyle w:val="Hyperlink"/>
            <w:noProof/>
          </w:rPr>
          <w:t>1.2.1. Usage as a Standalone Material</w:t>
        </w:r>
        <w:r>
          <w:rPr>
            <w:noProof/>
            <w:webHidden/>
          </w:rPr>
          <w:tab/>
        </w:r>
        <w:r>
          <w:rPr>
            <w:noProof/>
            <w:webHidden/>
          </w:rPr>
          <w:fldChar w:fldCharType="begin"/>
        </w:r>
        <w:r>
          <w:rPr>
            <w:noProof/>
            <w:webHidden/>
          </w:rPr>
          <w:instrText xml:space="preserve"> PAGEREF _Toc522883671 \h </w:instrText>
        </w:r>
      </w:ins>
      <w:r>
        <w:rPr>
          <w:noProof/>
          <w:webHidden/>
        </w:rPr>
      </w:r>
      <w:r>
        <w:rPr>
          <w:noProof/>
          <w:webHidden/>
        </w:rPr>
        <w:fldChar w:fldCharType="separate"/>
      </w:r>
      <w:ins w:id="42" w:author="Steven LaBelle" w:date="2019-04-22T18:00:00Z">
        <w:r w:rsidR="00EC5F36">
          <w:rPr>
            <w:noProof/>
            <w:webHidden/>
          </w:rPr>
          <w:t>1</w:t>
        </w:r>
      </w:ins>
      <w:ins w:id="43" w:author="mp4" w:date="2018-08-24T14:19:00Z">
        <w:r>
          <w:rPr>
            <w:noProof/>
            <w:webHidden/>
          </w:rPr>
          <w:fldChar w:fldCharType="end"/>
        </w:r>
        <w:r w:rsidRPr="00DA721A">
          <w:rPr>
            <w:rStyle w:val="Hyperlink"/>
            <w:noProof/>
          </w:rPr>
          <w:fldChar w:fldCharType="end"/>
        </w:r>
      </w:ins>
    </w:p>
    <w:p w14:paraId="1E5C557B" w14:textId="454F469B" w:rsidR="007E5477" w:rsidRDefault="007E5477">
      <w:pPr>
        <w:pStyle w:val="TOC3"/>
        <w:tabs>
          <w:tab w:val="right" w:leader="dot" w:pos="9350"/>
        </w:tabs>
        <w:rPr>
          <w:ins w:id="44" w:author="mp4" w:date="2018-08-24T14:19:00Z"/>
          <w:rFonts w:asciiTheme="minorHAnsi" w:eastAsiaTheme="minorEastAsia" w:hAnsiTheme="minorHAnsi" w:cstheme="minorBidi"/>
          <w:i w:val="0"/>
          <w:iCs w:val="0"/>
          <w:noProof/>
          <w:sz w:val="22"/>
          <w:szCs w:val="22"/>
        </w:rPr>
      </w:pPr>
      <w:ins w:id="45"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"_Toc522883672"</w:instrText>
        </w:r>
        <w:r w:rsidRPr="00DA721A">
          <w:rPr>
            <w:rStyle w:val="Hyperlink"/>
            <w:noProof/>
          </w:rPr>
          <w:instrText xml:space="preserve"> </w:instrText>
        </w:r>
        <w:r w:rsidRPr="00DA721A">
          <w:rPr>
            <w:rStyle w:val="Hyperlink"/>
            <w:noProof/>
          </w:rPr>
          <w:fldChar w:fldCharType="separate"/>
        </w:r>
        <w:r w:rsidRPr="00DA721A">
          <w:rPr>
            <w:rStyle w:val="Hyperlink"/>
            <w:noProof/>
          </w:rPr>
          <w:t>1.2.2. Usage in Multiphasic Materials</w:t>
        </w:r>
        <w:r>
          <w:rPr>
            <w:noProof/>
            <w:webHidden/>
          </w:rPr>
          <w:tab/>
        </w:r>
        <w:r>
          <w:rPr>
            <w:noProof/>
            <w:webHidden/>
          </w:rPr>
          <w:fldChar w:fldCharType="begin"/>
        </w:r>
        <w:r>
          <w:rPr>
            <w:noProof/>
            <w:webHidden/>
          </w:rPr>
          <w:instrText xml:space="preserve"> PAGEREF _Toc522883672 \h </w:instrText>
        </w:r>
      </w:ins>
      <w:r>
        <w:rPr>
          <w:noProof/>
          <w:webHidden/>
        </w:rPr>
      </w:r>
      <w:r>
        <w:rPr>
          <w:noProof/>
          <w:webHidden/>
        </w:rPr>
        <w:fldChar w:fldCharType="separate"/>
      </w:r>
      <w:ins w:id="46" w:author="Steven LaBelle" w:date="2019-04-22T18:00:00Z">
        <w:r w:rsidR="00EC5F36">
          <w:rPr>
            <w:noProof/>
            <w:webHidden/>
          </w:rPr>
          <w:t>1</w:t>
        </w:r>
      </w:ins>
      <w:ins w:id="47" w:author="mp4" w:date="2018-08-24T14:19:00Z">
        <w:r>
          <w:rPr>
            <w:noProof/>
            <w:webHidden/>
          </w:rPr>
          <w:fldChar w:fldCharType="end"/>
        </w:r>
        <w:r w:rsidRPr="00DA721A">
          <w:rPr>
            <w:rStyle w:val="Hyperlink"/>
            <w:noProof/>
          </w:rPr>
          <w:fldChar w:fldCharType="end"/>
        </w:r>
      </w:ins>
    </w:p>
    <w:p w14:paraId="57482015" w14:textId="005C2319" w:rsidR="007E5477" w:rsidRDefault="007E5477">
      <w:pPr>
        <w:pStyle w:val="TOC2"/>
        <w:tabs>
          <w:tab w:val="right" w:leader="dot" w:pos="9350"/>
        </w:tabs>
        <w:rPr>
          <w:ins w:id="48" w:author="mp4" w:date="2018-08-24T14:19:00Z"/>
          <w:rFonts w:asciiTheme="minorHAnsi" w:eastAsiaTheme="minorEastAsia" w:hAnsiTheme="minorHAnsi" w:cstheme="minorBidi"/>
          <w:smallCaps w:val="0"/>
          <w:noProof/>
          <w:sz w:val="22"/>
          <w:szCs w:val="22"/>
        </w:rPr>
      </w:pPr>
      <w:ins w:id="49"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"_Toc522883673"</w:instrText>
        </w:r>
        <w:r w:rsidRPr="00DA721A">
          <w:rPr>
            <w:rStyle w:val="Hyperlink"/>
            <w:noProof/>
          </w:rPr>
          <w:instrText xml:space="preserve"> </w:instrText>
        </w:r>
        <w:r w:rsidRPr="00DA721A">
          <w:rPr>
            <w:rStyle w:val="Hyperlink"/>
            <w:noProof/>
          </w:rPr>
          <w:fldChar w:fldCharType="separate"/>
        </w:r>
        <w:r w:rsidRPr="00DA721A">
          <w:rPr>
            <w:rStyle w:val="Hyperlink"/>
            <w:noProof/>
          </w:rPr>
          <w:t>1.3. Structure of this Document</w:t>
        </w:r>
        <w:r>
          <w:rPr>
            <w:noProof/>
            <w:webHidden/>
          </w:rPr>
          <w:tab/>
        </w:r>
        <w:r>
          <w:rPr>
            <w:noProof/>
            <w:webHidden/>
          </w:rPr>
          <w:fldChar w:fldCharType="begin"/>
        </w:r>
        <w:r>
          <w:rPr>
            <w:noProof/>
            <w:webHidden/>
          </w:rPr>
          <w:instrText xml:space="preserve"> PAGEREF _Toc522883673 \h </w:instrText>
        </w:r>
      </w:ins>
      <w:r>
        <w:rPr>
          <w:noProof/>
          <w:webHidden/>
        </w:rPr>
      </w:r>
      <w:r>
        <w:rPr>
          <w:noProof/>
          <w:webHidden/>
        </w:rPr>
        <w:fldChar w:fldCharType="separate"/>
      </w:r>
      <w:ins w:id="50" w:author="Steven LaBelle" w:date="2019-04-22T18:00:00Z">
        <w:r w:rsidR="00EC5F36">
          <w:rPr>
            <w:noProof/>
            <w:webHidden/>
          </w:rPr>
          <w:t>2</w:t>
        </w:r>
      </w:ins>
      <w:ins w:id="51" w:author="mp4" w:date="2018-08-24T15:38:00Z">
        <w:del w:id="52" w:author="Steven LaBelle" w:date="2019-04-16T17:08:00Z">
          <w:r w:rsidR="00825D09" w:rsidDel="00294085">
            <w:rPr>
              <w:noProof/>
              <w:webHidden/>
            </w:rPr>
            <w:delText>1</w:delText>
          </w:r>
        </w:del>
      </w:ins>
      <w:ins w:id="53" w:author="mp4" w:date="2018-08-24T14:19:00Z">
        <w:r>
          <w:rPr>
            <w:noProof/>
            <w:webHidden/>
          </w:rPr>
          <w:fldChar w:fldCharType="end"/>
        </w:r>
        <w:r w:rsidRPr="00DA721A">
          <w:rPr>
            <w:rStyle w:val="Hyperlink"/>
            <w:noProof/>
          </w:rPr>
          <w:fldChar w:fldCharType="end"/>
        </w:r>
      </w:ins>
    </w:p>
    <w:p w14:paraId="05039BA7" w14:textId="4CA35FB5" w:rsidR="007E5477" w:rsidRDefault="007E5477">
      <w:pPr>
        <w:pStyle w:val="TOC1"/>
        <w:tabs>
          <w:tab w:val="left" w:pos="480"/>
          <w:tab w:val="right" w:leader="dot" w:pos="9350"/>
        </w:tabs>
        <w:rPr>
          <w:ins w:id="54" w:author="mp4" w:date="2018-08-24T14:19:00Z"/>
          <w:rFonts w:asciiTheme="minorHAnsi" w:eastAsiaTheme="minorEastAsia" w:hAnsiTheme="minorHAnsi" w:cstheme="minorBidi"/>
          <w:b w:val="0"/>
          <w:bCs w:val="0"/>
          <w:caps w:val="0"/>
          <w:noProof/>
          <w:sz w:val="22"/>
          <w:szCs w:val="22"/>
        </w:rPr>
      </w:pPr>
      <w:ins w:id="55"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"_Toc522883674"</w:instrText>
        </w:r>
        <w:r w:rsidRPr="00DA721A">
          <w:rPr>
            <w:rStyle w:val="Hyperlink"/>
            <w:noProof/>
          </w:rPr>
          <w:instrText xml:space="preserve"> </w:instrText>
        </w:r>
        <w:r w:rsidRPr="00DA721A">
          <w:rPr>
            <w:rStyle w:val="Hyperlink"/>
            <w:noProof/>
          </w:rPr>
          <w:fldChar w:fldCharType="separate"/>
        </w:r>
        <w:r w:rsidRPr="00DA721A">
          <w:rPr>
            <w:rStyle w:val="Hyperlink"/>
            <w:noProof/>
          </w:rPr>
          <w:t>2.</w:t>
        </w:r>
        <w:r>
          <w:rPr>
            <w:rFonts w:asciiTheme="minorHAnsi" w:eastAsiaTheme="minorEastAsia" w:hAnsiTheme="minorHAnsi" w:cstheme="minorBidi"/>
            <w:b w:val="0"/>
            <w:bCs w:val="0"/>
            <w:caps w:val="0"/>
            <w:noProof/>
            <w:sz w:val="22"/>
            <w:szCs w:val="22"/>
          </w:rPr>
          <w:tab/>
        </w:r>
        <w:r w:rsidRPr="00DA721A">
          <w:rPr>
            <w:rStyle w:val="Hyperlink"/>
            <w:noProof/>
          </w:rPr>
          <w:t>Terminology</w:t>
        </w:r>
        <w:r>
          <w:rPr>
            <w:noProof/>
            <w:webHidden/>
          </w:rPr>
          <w:tab/>
        </w:r>
        <w:r>
          <w:rPr>
            <w:noProof/>
            <w:webHidden/>
          </w:rPr>
          <w:fldChar w:fldCharType="begin"/>
        </w:r>
        <w:r>
          <w:rPr>
            <w:noProof/>
            <w:webHidden/>
          </w:rPr>
          <w:instrText xml:space="preserve"> PAGEREF _Toc522883674 \h </w:instrText>
        </w:r>
      </w:ins>
      <w:r>
        <w:rPr>
          <w:noProof/>
          <w:webHidden/>
        </w:rPr>
      </w:r>
      <w:r>
        <w:rPr>
          <w:noProof/>
          <w:webHidden/>
        </w:rPr>
        <w:fldChar w:fldCharType="separate"/>
      </w:r>
      <w:ins w:id="56" w:author="Steven LaBelle" w:date="2019-04-22T18:00:00Z">
        <w:r w:rsidR="00EC5F36">
          <w:rPr>
            <w:noProof/>
            <w:webHidden/>
          </w:rPr>
          <w:t>2</w:t>
        </w:r>
      </w:ins>
      <w:ins w:id="57" w:author="mp4" w:date="2018-08-24T15:38:00Z">
        <w:del w:id="58" w:author="Steven LaBelle" w:date="2019-04-16T17:08:00Z">
          <w:r w:rsidR="00825D09" w:rsidDel="00294085">
            <w:rPr>
              <w:noProof/>
              <w:webHidden/>
            </w:rPr>
            <w:delText>1</w:delText>
          </w:r>
        </w:del>
      </w:ins>
      <w:ins w:id="59" w:author="mp4" w:date="2018-08-24T14:19:00Z">
        <w:r>
          <w:rPr>
            <w:noProof/>
            <w:webHidden/>
          </w:rPr>
          <w:fldChar w:fldCharType="end"/>
        </w:r>
        <w:r w:rsidRPr="00DA721A">
          <w:rPr>
            <w:rStyle w:val="Hyperlink"/>
            <w:noProof/>
          </w:rPr>
          <w:fldChar w:fldCharType="end"/>
        </w:r>
      </w:ins>
    </w:p>
    <w:p w14:paraId="7676F6DC" w14:textId="13A59245" w:rsidR="007E5477" w:rsidRDefault="007E5477">
      <w:pPr>
        <w:pStyle w:val="TOC2"/>
        <w:tabs>
          <w:tab w:val="right" w:leader="dot" w:pos="9350"/>
        </w:tabs>
        <w:rPr>
          <w:ins w:id="60" w:author="mp4" w:date="2018-08-24T14:19:00Z"/>
          <w:rFonts w:asciiTheme="minorHAnsi" w:eastAsiaTheme="minorEastAsia" w:hAnsiTheme="minorHAnsi" w:cstheme="minorBidi"/>
          <w:smallCaps w:val="0"/>
          <w:noProof/>
          <w:sz w:val="22"/>
          <w:szCs w:val="22"/>
        </w:rPr>
      </w:pPr>
      <w:ins w:id="61"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"_Toc522883675"</w:instrText>
        </w:r>
        <w:r w:rsidRPr="00DA721A">
          <w:rPr>
            <w:rStyle w:val="Hyperlink"/>
            <w:noProof/>
          </w:rPr>
          <w:instrText xml:space="preserve"> </w:instrText>
        </w:r>
        <w:r w:rsidRPr="00DA721A">
          <w:rPr>
            <w:rStyle w:val="Hyperlink"/>
            <w:noProof/>
          </w:rPr>
          <w:fldChar w:fldCharType="separate"/>
        </w:r>
        <w:r w:rsidRPr="00DA721A">
          <w:rPr>
            <w:rStyle w:val="Hyperlink"/>
            <w:noProof/>
          </w:rPr>
          <w:t>2.1. General</w:t>
        </w:r>
        <w:r>
          <w:rPr>
            <w:noProof/>
            <w:webHidden/>
          </w:rPr>
          <w:tab/>
        </w:r>
        <w:r>
          <w:rPr>
            <w:noProof/>
            <w:webHidden/>
          </w:rPr>
          <w:fldChar w:fldCharType="begin"/>
        </w:r>
        <w:r>
          <w:rPr>
            <w:noProof/>
            <w:webHidden/>
          </w:rPr>
          <w:instrText xml:space="preserve"> PAGEREF _Toc522883675 \h </w:instrText>
        </w:r>
      </w:ins>
      <w:r>
        <w:rPr>
          <w:noProof/>
          <w:webHidden/>
        </w:rPr>
      </w:r>
      <w:r>
        <w:rPr>
          <w:noProof/>
          <w:webHidden/>
        </w:rPr>
        <w:fldChar w:fldCharType="separate"/>
      </w:r>
      <w:ins w:id="62" w:author="Steven LaBelle" w:date="2019-04-22T18:00:00Z">
        <w:r w:rsidR="00EC5F36">
          <w:rPr>
            <w:noProof/>
            <w:webHidden/>
          </w:rPr>
          <w:t>2</w:t>
        </w:r>
      </w:ins>
      <w:ins w:id="63" w:author="mp4" w:date="2018-08-24T14:19:00Z">
        <w:r>
          <w:rPr>
            <w:noProof/>
            <w:webHidden/>
          </w:rPr>
          <w:fldChar w:fldCharType="end"/>
        </w:r>
        <w:r w:rsidRPr="00DA721A">
          <w:rPr>
            <w:rStyle w:val="Hyperlink"/>
            <w:noProof/>
          </w:rPr>
          <w:fldChar w:fldCharType="end"/>
        </w:r>
      </w:ins>
    </w:p>
    <w:p w14:paraId="4CE941AB" w14:textId="78C287C4" w:rsidR="007E5477" w:rsidRDefault="007E5477">
      <w:pPr>
        <w:pStyle w:val="TOC3"/>
        <w:tabs>
          <w:tab w:val="right" w:leader="dot" w:pos="9350"/>
        </w:tabs>
        <w:rPr>
          <w:ins w:id="64" w:author="mp4" w:date="2018-08-24T14:19:00Z"/>
          <w:rFonts w:asciiTheme="minorHAnsi" w:eastAsiaTheme="minorEastAsia" w:hAnsiTheme="minorHAnsi" w:cstheme="minorBidi"/>
          <w:i w:val="0"/>
          <w:iCs w:val="0"/>
          <w:noProof/>
          <w:sz w:val="22"/>
          <w:szCs w:val="22"/>
        </w:rPr>
      </w:pPr>
      <w:ins w:id="65"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"_Toc522883676"</w:instrText>
        </w:r>
        <w:r w:rsidRPr="00DA721A">
          <w:rPr>
            <w:rStyle w:val="Hyperlink"/>
            <w:noProof/>
          </w:rPr>
          <w:instrText xml:space="preserve"> </w:instrText>
        </w:r>
        <w:r w:rsidRPr="00DA721A">
          <w:rPr>
            <w:rStyle w:val="Hyperlink"/>
            <w:noProof/>
          </w:rPr>
          <w:fldChar w:fldCharType="separate"/>
        </w:r>
        <w:r w:rsidRPr="00DA721A">
          <w:rPr>
            <w:rStyle w:val="Hyperlink"/>
            <w:noProof/>
          </w:rPr>
          <w:t>2.1.1. Extracellular Matrix (ECM)</w:t>
        </w:r>
        <w:r>
          <w:rPr>
            <w:noProof/>
            <w:webHidden/>
          </w:rPr>
          <w:tab/>
        </w:r>
        <w:r>
          <w:rPr>
            <w:noProof/>
            <w:webHidden/>
          </w:rPr>
          <w:fldChar w:fldCharType="begin"/>
        </w:r>
        <w:r>
          <w:rPr>
            <w:noProof/>
            <w:webHidden/>
          </w:rPr>
          <w:instrText xml:space="preserve"> PAGEREF _Toc522883676 \h </w:instrText>
        </w:r>
      </w:ins>
      <w:r>
        <w:rPr>
          <w:noProof/>
          <w:webHidden/>
        </w:rPr>
      </w:r>
      <w:r>
        <w:rPr>
          <w:noProof/>
          <w:webHidden/>
        </w:rPr>
        <w:fldChar w:fldCharType="separate"/>
      </w:r>
      <w:ins w:id="66" w:author="Steven LaBelle" w:date="2019-04-22T18:00:00Z">
        <w:r w:rsidR="00EC5F36">
          <w:rPr>
            <w:noProof/>
            <w:webHidden/>
          </w:rPr>
          <w:t>2</w:t>
        </w:r>
      </w:ins>
      <w:ins w:id="67" w:author="mp4" w:date="2018-08-24T14:19:00Z">
        <w:r>
          <w:rPr>
            <w:noProof/>
            <w:webHidden/>
          </w:rPr>
          <w:fldChar w:fldCharType="end"/>
        </w:r>
        <w:r w:rsidRPr="00DA721A">
          <w:rPr>
            <w:rStyle w:val="Hyperlink"/>
            <w:noProof/>
          </w:rPr>
          <w:fldChar w:fldCharType="end"/>
        </w:r>
      </w:ins>
    </w:p>
    <w:p w14:paraId="2B891EC1" w14:textId="67A39053" w:rsidR="007E5477" w:rsidRDefault="007E5477">
      <w:pPr>
        <w:pStyle w:val="TOC3"/>
        <w:tabs>
          <w:tab w:val="right" w:leader="dot" w:pos="9350"/>
        </w:tabs>
        <w:rPr>
          <w:ins w:id="68" w:author="mp4" w:date="2018-08-24T14:19:00Z"/>
          <w:rFonts w:asciiTheme="minorHAnsi" w:eastAsiaTheme="minorEastAsia" w:hAnsiTheme="minorHAnsi" w:cstheme="minorBidi"/>
          <w:i w:val="0"/>
          <w:iCs w:val="0"/>
          <w:noProof/>
          <w:sz w:val="22"/>
          <w:szCs w:val="22"/>
        </w:rPr>
      </w:pPr>
      <w:ins w:id="69"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"_Toc522883677"</w:instrText>
        </w:r>
        <w:r w:rsidRPr="00DA721A">
          <w:rPr>
            <w:rStyle w:val="Hyperlink"/>
            <w:noProof/>
          </w:rPr>
          <w:instrText xml:space="preserve"> </w:instrText>
        </w:r>
        <w:r w:rsidRPr="00DA721A">
          <w:rPr>
            <w:rStyle w:val="Hyperlink"/>
            <w:noProof/>
          </w:rPr>
          <w:fldChar w:fldCharType="separate"/>
        </w:r>
        <w:r w:rsidRPr="00DA721A">
          <w:rPr>
            <w:rStyle w:val="Hyperlink"/>
            <w:noProof/>
          </w:rPr>
          <w:t>2.1.2. Linear Elements</w:t>
        </w:r>
        <w:r>
          <w:rPr>
            <w:noProof/>
            <w:webHidden/>
          </w:rPr>
          <w:tab/>
        </w:r>
        <w:r>
          <w:rPr>
            <w:noProof/>
            <w:webHidden/>
          </w:rPr>
          <w:fldChar w:fldCharType="begin"/>
        </w:r>
        <w:r>
          <w:rPr>
            <w:noProof/>
            <w:webHidden/>
          </w:rPr>
          <w:instrText xml:space="preserve"> PAGEREF _Toc522883677 \h </w:instrText>
        </w:r>
      </w:ins>
      <w:r>
        <w:rPr>
          <w:noProof/>
          <w:webHidden/>
        </w:rPr>
      </w:r>
      <w:r>
        <w:rPr>
          <w:noProof/>
          <w:webHidden/>
        </w:rPr>
        <w:fldChar w:fldCharType="separate"/>
      </w:r>
      <w:ins w:id="70" w:author="Steven LaBelle" w:date="2019-04-22T18:00:00Z">
        <w:r w:rsidR="00EC5F36">
          <w:rPr>
            <w:noProof/>
            <w:webHidden/>
          </w:rPr>
          <w:t>2</w:t>
        </w:r>
      </w:ins>
      <w:ins w:id="71" w:author="mp4" w:date="2018-08-24T14:19:00Z">
        <w:r>
          <w:rPr>
            <w:noProof/>
            <w:webHidden/>
          </w:rPr>
          <w:fldChar w:fldCharType="end"/>
        </w:r>
        <w:r w:rsidRPr="00DA721A">
          <w:rPr>
            <w:rStyle w:val="Hyperlink"/>
            <w:noProof/>
          </w:rPr>
          <w:fldChar w:fldCharType="end"/>
        </w:r>
      </w:ins>
    </w:p>
    <w:p w14:paraId="466D9F97" w14:textId="473BFCB1" w:rsidR="007E5477" w:rsidRDefault="007E5477">
      <w:pPr>
        <w:pStyle w:val="TOC3"/>
        <w:tabs>
          <w:tab w:val="right" w:leader="dot" w:pos="9350"/>
        </w:tabs>
        <w:rPr>
          <w:ins w:id="72" w:author="mp4" w:date="2018-08-24T14:19:00Z"/>
          <w:rFonts w:asciiTheme="minorHAnsi" w:eastAsiaTheme="minorEastAsia" w:hAnsiTheme="minorHAnsi" w:cstheme="minorBidi"/>
          <w:i w:val="0"/>
          <w:iCs w:val="0"/>
          <w:noProof/>
          <w:sz w:val="22"/>
          <w:szCs w:val="22"/>
        </w:rPr>
      </w:pPr>
      <w:ins w:id="73"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"_Toc522883678"</w:instrText>
        </w:r>
        <w:r w:rsidRPr="00DA721A">
          <w:rPr>
            <w:rStyle w:val="Hyperlink"/>
            <w:noProof/>
          </w:rPr>
          <w:instrText xml:space="preserve"> </w:instrText>
        </w:r>
        <w:r w:rsidRPr="00DA721A">
          <w:rPr>
            <w:rStyle w:val="Hyperlink"/>
            <w:noProof/>
          </w:rPr>
          <w:fldChar w:fldCharType="separate"/>
        </w:r>
        <w:r w:rsidRPr="00DA721A">
          <w:rPr>
            <w:rStyle w:val="Hyperlink"/>
            <w:noProof/>
          </w:rPr>
          <w:t>2.1.3. Higher Order Elements</w:t>
        </w:r>
        <w:r>
          <w:rPr>
            <w:noProof/>
            <w:webHidden/>
          </w:rPr>
          <w:tab/>
        </w:r>
        <w:r>
          <w:rPr>
            <w:noProof/>
            <w:webHidden/>
          </w:rPr>
          <w:fldChar w:fldCharType="begin"/>
        </w:r>
        <w:r>
          <w:rPr>
            <w:noProof/>
            <w:webHidden/>
          </w:rPr>
          <w:instrText xml:space="preserve"> PAGEREF _Toc522883678 \h </w:instrText>
        </w:r>
      </w:ins>
      <w:r>
        <w:rPr>
          <w:noProof/>
          <w:webHidden/>
        </w:rPr>
      </w:r>
      <w:r>
        <w:rPr>
          <w:noProof/>
          <w:webHidden/>
        </w:rPr>
        <w:fldChar w:fldCharType="separate"/>
      </w:r>
      <w:ins w:id="74" w:author="Steven LaBelle" w:date="2019-04-22T18:00:00Z">
        <w:r w:rsidR="00EC5F36">
          <w:rPr>
            <w:noProof/>
            <w:webHidden/>
          </w:rPr>
          <w:t>2</w:t>
        </w:r>
      </w:ins>
      <w:ins w:id="75" w:author="mp4" w:date="2018-08-24T14:19:00Z">
        <w:r>
          <w:rPr>
            <w:noProof/>
            <w:webHidden/>
          </w:rPr>
          <w:fldChar w:fldCharType="end"/>
        </w:r>
        <w:r w:rsidRPr="00DA721A">
          <w:rPr>
            <w:rStyle w:val="Hyperlink"/>
            <w:noProof/>
          </w:rPr>
          <w:fldChar w:fldCharType="end"/>
        </w:r>
      </w:ins>
    </w:p>
    <w:p w14:paraId="769036A6" w14:textId="0CD046BA" w:rsidR="007E5477" w:rsidRDefault="007E5477">
      <w:pPr>
        <w:pStyle w:val="TOC2"/>
        <w:tabs>
          <w:tab w:val="right" w:leader="dot" w:pos="9350"/>
        </w:tabs>
        <w:rPr>
          <w:ins w:id="76" w:author="mp4" w:date="2018-08-24T14:19:00Z"/>
          <w:rFonts w:asciiTheme="minorHAnsi" w:eastAsiaTheme="minorEastAsia" w:hAnsiTheme="minorHAnsi" w:cstheme="minorBidi"/>
          <w:smallCaps w:val="0"/>
          <w:noProof/>
          <w:sz w:val="22"/>
          <w:szCs w:val="22"/>
        </w:rPr>
      </w:pPr>
      <w:ins w:id="77"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"_Toc522883679"</w:instrText>
        </w:r>
        <w:r w:rsidRPr="00DA721A">
          <w:rPr>
            <w:rStyle w:val="Hyperlink"/>
            <w:noProof/>
          </w:rPr>
          <w:instrText xml:space="preserve"> </w:instrText>
        </w:r>
        <w:r w:rsidRPr="00DA721A">
          <w:rPr>
            <w:rStyle w:val="Hyperlink"/>
            <w:noProof/>
          </w:rPr>
          <w:fldChar w:fldCharType="separate"/>
        </w:r>
        <w:r w:rsidRPr="00DA721A">
          <w:rPr>
            <w:rStyle w:val="Hyperlink"/>
            <w:noProof/>
          </w:rPr>
          <w:t>2.2. Vascular Network</w:t>
        </w:r>
        <w:r>
          <w:rPr>
            <w:noProof/>
            <w:webHidden/>
          </w:rPr>
          <w:tab/>
        </w:r>
        <w:r>
          <w:rPr>
            <w:noProof/>
            <w:webHidden/>
          </w:rPr>
          <w:fldChar w:fldCharType="begin"/>
        </w:r>
        <w:r>
          <w:rPr>
            <w:noProof/>
            <w:webHidden/>
          </w:rPr>
          <w:instrText xml:space="preserve"> PAGEREF _Toc522883679 \h </w:instrText>
        </w:r>
      </w:ins>
      <w:r>
        <w:rPr>
          <w:noProof/>
          <w:webHidden/>
        </w:rPr>
      </w:r>
      <w:r>
        <w:rPr>
          <w:noProof/>
          <w:webHidden/>
        </w:rPr>
        <w:fldChar w:fldCharType="separate"/>
      </w:r>
      <w:ins w:id="78" w:author="Steven LaBelle" w:date="2019-04-22T18:00:00Z">
        <w:r w:rsidR="00EC5F36">
          <w:rPr>
            <w:noProof/>
            <w:webHidden/>
          </w:rPr>
          <w:t>3</w:t>
        </w:r>
      </w:ins>
      <w:ins w:id="79" w:author="mp4" w:date="2018-08-24T15:38:00Z">
        <w:del w:id="80" w:author="Steven LaBelle" w:date="2019-04-16T17:08:00Z">
          <w:r w:rsidR="00825D09" w:rsidDel="00294085">
            <w:rPr>
              <w:noProof/>
              <w:webHidden/>
            </w:rPr>
            <w:delText>2</w:delText>
          </w:r>
        </w:del>
      </w:ins>
      <w:ins w:id="81" w:author="mp4" w:date="2018-08-24T14:19:00Z">
        <w:r>
          <w:rPr>
            <w:noProof/>
            <w:webHidden/>
          </w:rPr>
          <w:fldChar w:fldCharType="end"/>
        </w:r>
        <w:r w:rsidRPr="00DA721A">
          <w:rPr>
            <w:rStyle w:val="Hyperlink"/>
            <w:noProof/>
          </w:rPr>
          <w:fldChar w:fldCharType="end"/>
        </w:r>
      </w:ins>
    </w:p>
    <w:p w14:paraId="158D737F" w14:textId="0BD01B2A" w:rsidR="007E5477" w:rsidRDefault="007E5477">
      <w:pPr>
        <w:pStyle w:val="TOC3"/>
        <w:tabs>
          <w:tab w:val="right" w:leader="dot" w:pos="9350"/>
        </w:tabs>
        <w:rPr>
          <w:ins w:id="82" w:author="mp4" w:date="2018-08-24T14:19:00Z"/>
          <w:rFonts w:asciiTheme="minorHAnsi" w:eastAsiaTheme="minorEastAsia" w:hAnsiTheme="minorHAnsi" w:cstheme="minorBidi"/>
          <w:i w:val="0"/>
          <w:iCs w:val="0"/>
          <w:noProof/>
          <w:sz w:val="22"/>
          <w:szCs w:val="22"/>
        </w:rPr>
      </w:pPr>
      <w:ins w:id="83"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"_Toc522883680"</w:instrText>
        </w:r>
        <w:r w:rsidRPr="00DA721A">
          <w:rPr>
            <w:rStyle w:val="Hyperlink"/>
            <w:noProof/>
          </w:rPr>
          <w:instrText xml:space="preserve"> </w:instrText>
        </w:r>
        <w:r w:rsidRPr="00DA721A">
          <w:rPr>
            <w:rStyle w:val="Hyperlink"/>
            <w:noProof/>
          </w:rPr>
          <w:fldChar w:fldCharType="separate"/>
        </w:r>
        <w:r w:rsidRPr="00DA721A">
          <w:rPr>
            <w:rStyle w:val="Hyperlink"/>
            <w:noProof/>
          </w:rPr>
          <w:t>2.2.1. Initial Fragment</w:t>
        </w:r>
        <w:r>
          <w:rPr>
            <w:noProof/>
            <w:webHidden/>
          </w:rPr>
          <w:tab/>
        </w:r>
        <w:r>
          <w:rPr>
            <w:noProof/>
            <w:webHidden/>
          </w:rPr>
          <w:fldChar w:fldCharType="begin"/>
        </w:r>
        <w:r>
          <w:rPr>
            <w:noProof/>
            <w:webHidden/>
          </w:rPr>
          <w:instrText xml:space="preserve"> PAGEREF _Toc522883680 \h </w:instrText>
        </w:r>
      </w:ins>
      <w:r>
        <w:rPr>
          <w:noProof/>
          <w:webHidden/>
        </w:rPr>
      </w:r>
      <w:r>
        <w:rPr>
          <w:noProof/>
          <w:webHidden/>
        </w:rPr>
        <w:fldChar w:fldCharType="separate"/>
      </w:r>
      <w:ins w:id="84" w:author="Steven LaBelle" w:date="2019-04-22T18:00:00Z">
        <w:r w:rsidR="00EC5F36">
          <w:rPr>
            <w:noProof/>
            <w:webHidden/>
          </w:rPr>
          <w:t>3</w:t>
        </w:r>
      </w:ins>
      <w:ins w:id="85" w:author="mp4" w:date="2018-08-24T15:38:00Z">
        <w:del w:id="86" w:author="Steven LaBelle" w:date="2019-04-16T17:08:00Z">
          <w:r w:rsidR="00825D09" w:rsidDel="00294085">
            <w:rPr>
              <w:noProof/>
              <w:webHidden/>
            </w:rPr>
            <w:delText>2</w:delText>
          </w:r>
        </w:del>
      </w:ins>
      <w:ins w:id="87" w:author="mp4" w:date="2018-08-24T14:19:00Z">
        <w:r>
          <w:rPr>
            <w:noProof/>
            <w:webHidden/>
          </w:rPr>
          <w:fldChar w:fldCharType="end"/>
        </w:r>
        <w:r w:rsidRPr="00DA721A">
          <w:rPr>
            <w:rStyle w:val="Hyperlink"/>
            <w:noProof/>
          </w:rPr>
          <w:fldChar w:fldCharType="end"/>
        </w:r>
      </w:ins>
    </w:p>
    <w:p w14:paraId="6E9485E8" w14:textId="52A450A2" w:rsidR="007E5477" w:rsidRDefault="007E5477">
      <w:pPr>
        <w:pStyle w:val="TOC3"/>
        <w:tabs>
          <w:tab w:val="right" w:leader="dot" w:pos="9350"/>
        </w:tabs>
        <w:rPr>
          <w:ins w:id="88" w:author="mp4" w:date="2018-08-24T14:19:00Z"/>
          <w:rFonts w:asciiTheme="minorHAnsi" w:eastAsiaTheme="minorEastAsia" w:hAnsiTheme="minorHAnsi" w:cstheme="minorBidi"/>
          <w:i w:val="0"/>
          <w:iCs w:val="0"/>
          <w:noProof/>
          <w:sz w:val="22"/>
          <w:szCs w:val="22"/>
        </w:rPr>
      </w:pPr>
      <w:ins w:id="89"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"_Toc522883681"</w:instrText>
        </w:r>
        <w:r w:rsidRPr="00DA721A">
          <w:rPr>
            <w:rStyle w:val="Hyperlink"/>
            <w:noProof/>
          </w:rPr>
          <w:instrText xml:space="preserve"> </w:instrText>
        </w:r>
        <w:r w:rsidRPr="00DA721A">
          <w:rPr>
            <w:rStyle w:val="Hyperlink"/>
            <w:noProof/>
          </w:rPr>
          <w:fldChar w:fldCharType="separate"/>
        </w:r>
        <w:r w:rsidRPr="00DA721A">
          <w:rPr>
            <w:rStyle w:val="Hyperlink"/>
            <w:noProof/>
          </w:rPr>
          <w:t>2.2.2. Tip</w:t>
        </w:r>
        <w:r>
          <w:rPr>
            <w:noProof/>
            <w:webHidden/>
          </w:rPr>
          <w:tab/>
        </w:r>
        <w:r>
          <w:rPr>
            <w:noProof/>
            <w:webHidden/>
          </w:rPr>
          <w:fldChar w:fldCharType="begin"/>
        </w:r>
        <w:r>
          <w:rPr>
            <w:noProof/>
            <w:webHidden/>
          </w:rPr>
          <w:instrText xml:space="preserve"> PAGEREF _Toc522883681 \h </w:instrText>
        </w:r>
      </w:ins>
      <w:r>
        <w:rPr>
          <w:noProof/>
          <w:webHidden/>
        </w:rPr>
      </w:r>
      <w:r>
        <w:rPr>
          <w:noProof/>
          <w:webHidden/>
        </w:rPr>
        <w:fldChar w:fldCharType="separate"/>
      </w:r>
      <w:ins w:id="90" w:author="Steven LaBelle" w:date="2019-04-22T18:00:00Z">
        <w:r w:rsidR="00EC5F36">
          <w:rPr>
            <w:noProof/>
            <w:webHidden/>
          </w:rPr>
          <w:t>3</w:t>
        </w:r>
      </w:ins>
      <w:ins w:id="91" w:author="mp4" w:date="2018-08-24T14:19:00Z">
        <w:r>
          <w:rPr>
            <w:noProof/>
            <w:webHidden/>
          </w:rPr>
          <w:fldChar w:fldCharType="end"/>
        </w:r>
        <w:r w:rsidRPr="00DA721A">
          <w:rPr>
            <w:rStyle w:val="Hyperlink"/>
            <w:noProof/>
          </w:rPr>
          <w:fldChar w:fldCharType="end"/>
        </w:r>
      </w:ins>
    </w:p>
    <w:p w14:paraId="52E20D04" w14:textId="5AE17A35" w:rsidR="007E5477" w:rsidRDefault="007E5477">
      <w:pPr>
        <w:pStyle w:val="TOC3"/>
        <w:tabs>
          <w:tab w:val="right" w:leader="dot" w:pos="9350"/>
        </w:tabs>
        <w:rPr>
          <w:ins w:id="92" w:author="mp4" w:date="2018-08-24T14:19:00Z"/>
          <w:rFonts w:asciiTheme="minorHAnsi" w:eastAsiaTheme="minorEastAsia" w:hAnsiTheme="minorHAnsi" w:cstheme="minorBidi"/>
          <w:i w:val="0"/>
          <w:iCs w:val="0"/>
          <w:noProof/>
          <w:sz w:val="22"/>
          <w:szCs w:val="22"/>
        </w:rPr>
      </w:pPr>
      <w:ins w:id="93"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"_Toc522883682"</w:instrText>
        </w:r>
        <w:r w:rsidRPr="00DA721A">
          <w:rPr>
            <w:rStyle w:val="Hyperlink"/>
            <w:noProof/>
          </w:rPr>
          <w:instrText xml:space="preserve"> </w:instrText>
        </w:r>
        <w:r w:rsidRPr="00DA721A">
          <w:rPr>
            <w:rStyle w:val="Hyperlink"/>
            <w:noProof/>
          </w:rPr>
          <w:fldChar w:fldCharType="separate"/>
        </w:r>
        <w:r w:rsidRPr="00DA721A">
          <w:rPr>
            <w:rStyle w:val="Hyperlink"/>
            <w:noProof/>
          </w:rPr>
          <w:t>2.2.3. Stalk</w:t>
        </w:r>
        <w:r>
          <w:rPr>
            <w:noProof/>
            <w:webHidden/>
          </w:rPr>
          <w:tab/>
        </w:r>
        <w:r>
          <w:rPr>
            <w:noProof/>
            <w:webHidden/>
          </w:rPr>
          <w:fldChar w:fldCharType="begin"/>
        </w:r>
        <w:r>
          <w:rPr>
            <w:noProof/>
            <w:webHidden/>
          </w:rPr>
          <w:instrText xml:space="preserve"> PAGEREF _Toc522883682 \h </w:instrText>
        </w:r>
      </w:ins>
      <w:r>
        <w:rPr>
          <w:noProof/>
          <w:webHidden/>
        </w:rPr>
      </w:r>
      <w:r>
        <w:rPr>
          <w:noProof/>
          <w:webHidden/>
        </w:rPr>
        <w:fldChar w:fldCharType="separate"/>
      </w:r>
      <w:ins w:id="94" w:author="Steven LaBelle" w:date="2019-04-22T18:00:00Z">
        <w:r w:rsidR="00EC5F36">
          <w:rPr>
            <w:noProof/>
            <w:webHidden/>
          </w:rPr>
          <w:t>3</w:t>
        </w:r>
      </w:ins>
      <w:ins w:id="95" w:author="mp4" w:date="2018-08-24T14:19:00Z">
        <w:r>
          <w:rPr>
            <w:noProof/>
            <w:webHidden/>
          </w:rPr>
          <w:fldChar w:fldCharType="end"/>
        </w:r>
        <w:r w:rsidRPr="00DA721A">
          <w:rPr>
            <w:rStyle w:val="Hyperlink"/>
            <w:noProof/>
          </w:rPr>
          <w:fldChar w:fldCharType="end"/>
        </w:r>
      </w:ins>
    </w:p>
    <w:p w14:paraId="451A367B" w14:textId="60A14A77" w:rsidR="007E5477" w:rsidRDefault="007E5477">
      <w:pPr>
        <w:pStyle w:val="TOC3"/>
        <w:tabs>
          <w:tab w:val="right" w:leader="dot" w:pos="9350"/>
        </w:tabs>
        <w:rPr>
          <w:ins w:id="96" w:author="mp4" w:date="2018-08-24T14:19:00Z"/>
          <w:rFonts w:asciiTheme="minorHAnsi" w:eastAsiaTheme="minorEastAsia" w:hAnsiTheme="minorHAnsi" w:cstheme="minorBidi"/>
          <w:i w:val="0"/>
          <w:iCs w:val="0"/>
          <w:noProof/>
          <w:sz w:val="22"/>
          <w:szCs w:val="22"/>
        </w:rPr>
      </w:pPr>
      <w:ins w:id="97"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"_Toc522883683"</w:instrText>
        </w:r>
        <w:r w:rsidRPr="00DA721A">
          <w:rPr>
            <w:rStyle w:val="Hyperlink"/>
            <w:noProof/>
          </w:rPr>
          <w:instrText xml:space="preserve"> </w:instrText>
        </w:r>
        <w:r w:rsidRPr="00DA721A">
          <w:rPr>
            <w:rStyle w:val="Hyperlink"/>
            <w:noProof/>
          </w:rPr>
          <w:fldChar w:fldCharType="separate"/>
        </w:r>
        <w:r w:rsidRPr="00DA721A">
          <w:rPr>
            <w:rStyle w:val="Hyperlink"/>
            <w:noProof/>
          </w:rPr>
          <w:t>2.2.4. Segment</w:t>
        </w:r>
        <w:r>
          <w:rPr>
            <w:noProof/>
            <w:webHidden/>
          </w:rPr>
          <w:tab/>
        </w:r>
        <w:r>
          <w:rPr>
            <w:noProof/>
            <w:webHidden/>
          </w:rPr>
          <w:fldChar w:fldCharType="begin"/>
        </w:r>
        <w:r>
          <w:rPr>
            <w:noProof/>
            <w:webHidden/>
          </w:rPr>
          <w:instrText xml:space="preserve"> PAGEREF _Toc522883683 \h </w:instrText>
        </w:r>
      </w:ins>
      <w:r>
        <w:rPr>
          <w:noProof/>
          <w:webHidden/>
        </w:rPr>
      </w:r>
      <w:r>
        <w:rPr>
          <w:noProof/>
          <w:webHidden/>
        </w:rPr>
        <w:fldChar w:fldCharType="separate"/>
      </w:r>
      <w:ins w:id="98" w:author="Steven LaBelle" w:date="2019-04-22T18:00:00Z">
        <w:r w:rsidR="00EC5F36">
          <w:rPr>
            <w:noProof/>
            <w:webHidden/>
          </w:rPr>
          <w:t>3</w:t>
        </w:r>
      </w:ins>
      <w:ins w:id="99" w:author="mp4" w:date="2018-08-24T14:19:00Z">
        <w:r>
          <w:rPr>
            <w:noProof/>
            <w:webHidden/>
          </w:rPr>
          <w:fldChar w:fldCharType="end"/>
        </w:r>
        <w:r w:rsidRPr="00DA721A">
          <w:rPr>
            <w:rStyle w:val="Hyperlink"/>
            <w:noProof/>
          </w:rPr>
          <w:fldChar w:fldCharType="end"/>
        </w:r>
      </w:ins>
    </w:p>
    <w:p w14:paraId="19A8F955" w14:textId="2EC42B10" w:rsidR="007E5477" w:rsidRDefault="007E5477">
      <w:pPr>
        <w:pStyle w:val="TOC3"/>
        <w:tabs>
          <w:tab w:val="right" w:leader="dot" w:pos="9350"/>
        </w:tabs>
        <w:rPr>
          <w:ins w:id="100" w:author="mp4" w:date="2018-08-24T14:19:00Z"/>
          <w:rFonts w:asciiTheme="minorHAnsi" w:eastAsiaTheme="minorEastAsia" w:hAnsiTheme="minorHAnsi" w:cstheme="minorBidi"/>
          <w:i w:val="0"/>
          <w:iCs w:val="0"/>
          <w:noProof/>
          <w:sz w:val="22"/>
          <w:szCs w:val="22"/>
        </w:rPr>
      </w:pPr>
      <w:ins w:id="101"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"_Toc522883684"</w:instrText>
        </w:r>
        <w:r w:rsidRPr="00DA721A">
          <w:rPr>
            <w:rStyle w:val="Hyperlink"/>
            <w:noProof/>
          </w:rPr>
          <w:instrText xml:space="preserve"> </w:instrText>
        </w:r>
        <w:r w:rsidRPr="00DA721A">
          <w:rPr>
            <w:rStyle w:val="Hyperlink"/>
            <w:noProof/>
          </w:rPr>
          <w:fldChar w:fldCharType="separate"/>
        </w:r>
        <w:r w:rsidRPr="00DA721A">
          <w:rPr>
            <w:rStyle w:val="Hyperlink"/>
            <w:noProof/>
          </w:rPr>
          <w:t>2.2.5. Vessel</w:t>
        </w:r>
        <w:r>
          <w:rPr>
            <w:noProof/>
            <w:webHidden/>
          </w:rPr>
          <w:tab/>
        </w:r>
        <w:r>
          <w:rPr>
            <w:noProof/>
            <w:webHidden/>
          </w:rPr>
          <w:fldChar w:fldCharType="begin"/>
        </w:r>
        <w:r>
          <w:rPr>
            <w:noProof/>
            <w:webHidden/>
          </w:rPr>
          <w:instrText xml:space="preserve"> PAGEREF _Toc522883684 \h </w:instrText>
        </w:r>
      </w:ins>
      <w:r>
        <w:rPr>
          <w:noProof/>
          <w:webHidden/>
        </w:rPr>
      </w:r>
      <w:r>
        <w:rPr>
          <w:noProof/>
          <w:webHidden/>
        </w:rPr>
        <w:fldChar w:fldCharType="separate"/>
      </w:r>
      <w:ins w:id="102" w:author="Steven LaBelle" w:date="2019-04-22T18:00:00Z">
        <w:r w:rsidR="00EC5F36">
          <w:rPr>
            <w:noProof/>
            <w:webHidden/>
          </w:rPr>
          <w:t>4</w:t>
        </w:r>
      </w:ins>
      <w:ins w:id="103" w:author="mp4" w:date="2018-08-24T15:38:00Z">
        <w:del w:id="104" w:author="Steven LaBelle" w:date="2019-04-16T17:08:00Z">
          <w:r w:rsidR="00825D09" w:rsidDel="00294085">
            <w:rPr>
              <w:noProof/>
              <w:webHidden/>
            </w:rPr>
            <w:delText>3</w:delText>
          </w:r>
        </w:del>
      </w:ins>
      <w:ins w:id="105" w:author="mp4" w:date="2018-08-24T14:19:00Z">
        <w:r>
          <w:rPr>
            <w:noProof/>
            <w:webHidden/>
          </w:rPr>
          <w:fldChar w:fldCharType="end"/>
        </w:r>
        <w:r w:rsidRPr="00DA721A">
          <w:rPr>
            <w:rStyle w:val="Hyperlink"/>
            <w:noProof/>
          </w:rPr>
          <w:fldChar w:fldCharType="end"/>
        </w:r>
      </w:ins>
    </w:p>
    <w:p w14:paraId="0271F3E5" w14:textId="4FC68CC4" w:rsidR="007E5477" w:rsidRDefault="007E5477">
      <w:pPr>
        <w:pStyle w:val="TOC2"/>
        <w:tabs>
          <w:tab w:val="right" w:leader="dot" w:pos="9350"/>
        </w:tabs>
        <w:rPr>
          <w:ins w:id="106" w:author="mp4" w:date="2018-08-24T14:19:00Z"/>
          <w:rFonts w:asciiTheme="minorHAnsi" w:eastAsiaTheme="minorEastAsia" w:hAnsiTheme="minorHAnsi" w:cstheme="minorBidi"/>
          <w:smallCaps w:val="0"/>
          <w:noProof/>
          <w:sz w:val="22"/>
          <w:szCs w:val="22"/>
        </w:rPr>
      </w:pPr>
      <w:ins w:id="107"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"_Toc522883685"</w:instrText>
        </w:r>
        <w:r w:rsidRPr="00DA721A">
          <w:rPr>
            <w:rStyle w:val="Hyperlink"/>
            <w:noProof/>
          </w:rPr>
          <w:instrText xml:space="preserve"> </w:instrText>
        </w:r>
        <w:r w:rsidRPr="00DA721A">
          <w:rPr>
            <w:rStyle w:val="Hyperlink"/>
            <w:noProof/>
          </w:rPr>
          <w:fldChar w:fldCharType="separate"/>
        </w:r>
        <w:r w:rsidRPr="00DA721A">
          <w:rPr>
            <w:rStyle w:val="Hyperlink"/>
            <w:noProof/>
          </w:rPr>
          <w:t>2.3. Branching</w:t>
        </w:r>
        <w:r>
          <w:rPr>
            <w:noProof/>
            <w:webHidden/>
          </w:rPr>
          <w:tab/>
        </w:r>
        <w:r>
          <w:rPr>
            <w:noProof/>
            <w:webHidden/>
          </w:rPr>
          <w:fldChar w:fldCharType="begin"/>
        </w:r>
        <w:r>
          <w:rPr>
            <w:noProof/>
            <w:webHidden/>
          </w:rPr>
          <w:instrText xml:space="preserve"> PAGEREF _Toc522883685 \h </w:instrText>
        </w:r>
      </w:ins>
      <w:r>
        <w:rPr>
          <w:noProof/>
          <w:webHidden/>
        </w:rPr>
      </w:r>
      <w:r>
        <w:rPr>
          <w:noProof/>
          <w:webHidden/>
        </w:rPr>
        <w:fldChar w:fldCharType="separate"/>
      </w:r>
      <w:ins w:id="108" w:author="Steven LaBelle" w:date="2019-04-22T18:00:00Z">
        <w:r w:rsidR="00EC5F36">
          <w:rPr>
            <w:noProof/>
            <w:webHidden/>
          </w:rPr>
          <w:t>4</w:t>
        </w:r>
      </w:ins>
      <w:ins w:id="109" w:author="mp4" w:date="2018-08-24T15:38:00Z">
        <w:del w:id="110" w:author="Steven LaBelle" w:date="2019-04-16T17:08:00Z">
          <w:r w:rsidR="00825D09" w:rsidDel="00294085">
            <w:rPr>
              <w:noProof/>
              <w:webHidden/>
            </w:rPr>
            <w:delText>3</w:delText>
          </w:r>
        </w:del>
      </w:ins>
      <w:ins w:id="111" w:author="mp4" w:date="2018-08-24T14:19:00Z">
        <w:r>
          <w:rPr>
            <w:noProof/>
            <w:webHidden/>
          </w:rPr>
          <w:fldChar w:fldCharType="end"/>
        </w:r>
        <w:r w:rsidRPr="00DA721A">
          <w:rPr>
            <w:rStyle w:val="Hyperlink"/>
            <w:noProof/>
          </w:rPr>
          <w:fldChar w:fldCharType="end"/>
        </w:r>
      </w:ins>
    </w:p>
    <w:p w14:paraId="68A64CA4" w14:textId="6D489411" w:rsidR="007E5477" w:rsidRDefault="007E5477">
      <w:pPr>
        <w:pStyle w:val="TOC3"/>
        <w:tabs>
          <w:tab w:val="right" w:leader="dot" w:pos="9350"/>
        </w:tabs>
        <w:rPr>
          <w:ins w:id="112" w:author="mp4" w:date="2018-08-24T14:19:00Z"/>
          <w:rFonts w:asciiTheme="minorHAnsi" w:eastAsiaTheme="minorEastAsia" w:hAnsiTheme="minorHAnsi" w:cstheme="minorBidi"/>
          <w:i w:val="0"/>
          <w:iCs w:val="0"/>
          <w:noProof/>
          <w:sz w:val="22"/>
          <w:szCs w:val="22"/>
        </w:rPr>
      </w:pPr>
      <w:ins w:id="113"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"_Toc522883686"</w:instrText>
        </w:r>
        <w:r w:rsidRPr="00DA721A">
          <w:rPr>
            <w:rStyle w:val="Hyperlink"/>
            <w:noProof/>
          </w:rPr>
          <w:instrText xml:space="preserve"> </w:instrText>
        </w:r>
        <w:r w:rsidRPr="00DA721A">
          <w:rPr>
            <w:rStyle w:val="Hyperlink"/>
            <w:noProof/>
          </w:rPr>
          <w:fldChar w:fldCharType="separate"/>
        </w:r>
        <w:r w:rsidRPr="00DA721A">
          <w:rPr>
            <w:rStyle w:val="Hyperlink"/>
            <w:noProof/>
          </w:rPr>
          <w:t>2.3.1. Branch Point</w:t>
        </w:r>
        <w:r>
          <w:rPr>
            <w:noProof/>
            <w:webHidden/>
          </w:rPr>
          <w:tab/>
        </w:r>
        <w:r>
          <w:rPr>
            <w:noProof/>
            <w:webHidden/>
          </w:rPr>
          <w:fldChar w:fldCharType="begin"/>
        </w:r>
        <w:r>
          <w:rPr>
            <w:noProof/>
            <w:webHidden/>
          </w:rPr>
          <w:instrText xml:space="preserve"> PAGEREF _Toc522883686 \h </w:instrText>
        </w:r>
      </w:ins>
      <w:r>
        <w:rPr>
          <w:noProof/>
          <w:webHidden/>
        </w:rPr>
      </w:r>
      <w:r>
        <w:rPr>
          <w:noProof/>
          <w:webHidden/>
        </w:rPr>
        <w:fldChar w:fldCharType="separate"/>
      </w:r>
      <w:ins w:id="114" w:author="Steven LaBelle" w:date="2019-04-22T18:00:00Z">
        <w:r w:rsidR="00EC5F36">
          <w:rPr>
            <w:noProof/>
            <w:webHidden/>
          </w:rPr>
          <w:t>5</w:t>
        </w:r>
      </w:ins>
      <w:ins w:id="115" w:author="mp4" w:date="2018-08-24T15:38:00Z">
        <w:del w:id="116" w:author="Steven LaBelle" w:date="2019-04-16T17:08:00Z">
          <w:r w:rsidR="00825D09" w:rsidDel="00294085">
            <w:rPr>
              <w:noProof/>
              <w:webHidden/>
            </w:rPr>
            <w:delText>4</w:delText>
          </w:r>
        </w:del>
      </w:ins>
      <w:ins w:id="117" w:author="mp4" w:date="2018-08-24T14:19:00Z">
        <w:r>
          <w:rPr>
            <w:noProof/>
            <w:webHidden/>
          </w:rPr>
          <w:fldChar w:fldCharType="end"/>
        </w:r>
        <w:r w:rsidRPr="00DA721A">
          <w:rPr>
            <w:rStyle w:val="Hyperlink"/>
            <w:noProof/>
          </w:rPr>
          <w:fldChar w:fldCharType="end"/>
        </w:r>
      </w:ins>
    </w:p>
    <w:p w14:paraId="4ED70F1D" w14:textId="0B6AE634" w:rsidR="007E5477" w:rsidRDefault="007E5477">
      <w:pPr>
        <w:pStyle w:val="TOC3"/>
        <w:tabs>
          <w:tab w:val="right" w:leader="dot" w:pos="9350"/>
        </w:tabs>
        <w:rPr>
          <w:ins w:id="118" w:author="mp4" w:date="2018-08-24T14:19:00Z"/>
          <w:rFonts w:asciiTheme="minorHAnsi" w:eastAsiaTheme="minorEastAsia" w:hAnsiTheme="minorHAnsi" w:cstheme="minorBidi"/>
          <w:i w:val="0"/>
          <w:iCs w:val="0"/>
          <w:noProof/>
          <w:sz w:val="22"/>
          <w:szCs w:val="22"/>
        </w:rPr>
      </w:pPr>
      <w:ins w:id="119"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"_Toc522883687"</w:instrText>
        </w:r>
        <w:r w:rsidRPr="00DA721A">
          <w:rPr>
            <w:rStyle w:val="Hyperlink"/>
            <w:noProof/>
          </w:rPr>
          <w:instrText xml:space="preserve"> </w:instrText>
        </w:r>
        <w:r w:rsidRPr="00DA721A">
          <w:rPr>
            <w:rStyle w:val="Hyperlink"/>
            <w:noProof/>
          </w:rPr>
          <w:fldChar w:fldCharType="separate"/>
        </w:r>
        <w:r w:rsidRPr="00DA721A">
          <w:rPr>
            <w:rStyle w:val="Hyperlink"/>
            <w:noProof/>
          </w:rPr>
          <w:t>2.3.2. Zenith Angle</w:t>
        </w:r>
        <w:r>
          <w:rPr>
            <w:noProof/>
            <w:webHidden/>
          </w:rPr>
          <w:tab/>
        </w:r>
        <w:r>
          <w:rPr>
            <w:noProof/>
            <w:webHidden/>
          </w:rPr>
          <w:fldChar w:fldCharType="begin"/>
        </w:r>
        <w:r>
          <w:rPr>
            <w:noProof/>
            <w:webHidden/>
          </w:rPr>
          <w:instrText xml:space="preserve"> PAGEREF _Toc522883687 \h </w:instrText>
        </w:r>
      </w:ins>
      <w:r>
        <w:rPr>
          <w:noProof/>
          <w:webHidden/>
        </w:rPr>
      </w:r>
      <w:r>
        <w:rPr>
          <w:noProof/>
          <w:webHidden/>
        </w:rPr>
        <w:fldChar w:fldCharType="separate"/>
      </w:r>
      <w:ins w:id="120" w:author="Steven LaBelle" w:date="2019-04-22T18:00:00Z">
        <w:r w:rsidR="00EC5F36">
          <w:rPr>
            <w:noProof/>
            <w:webHidden/>
          </w:rPr>
          <w:t>5</w:t>
        </w:r>
      </w:ins>
      <w:ins w:id="121" w:author="mp4" w:date="2018-08-24T15:38:00Z">
        <w:del w:id="122" w:author="Steven LaBelle" w:date="2019-04-16T17:08:00Z">
          <w:r w:rsidR="00825D09" w:rsidDel="00294085">
            <w:rPr>
              <w:noProof/>
              <w:webHidden/>
            </w:rPr>
            <w:delText>4</w:delText>
          </w:r>
        </w:del>
      </w:ins>
      <w:ins w:id="123" w:author="mp4" w:date="2018-08-24T14:19:00Z">
        <w:r>
          <w:rPr>
            <w:noProof/>
            <w:webHidden/>
          </w:rPr>
          <w:fldChar w:fldCharType="end"/>
        </w:r>
        <w:r w:rsidRPr="00DA721A">
          <w:rPr>
            <w:rStyle w:val="Hyperlink"/>
            <w:noProof/>
          </w:rPr>
          <w:fldChar w:fldCharType="end"/>
        </w:r>
      </w:ins>
    </w:p>
    <w:p w14:paraId="2B6BACB8" w14:textId="77007AB5" w:rsidR="007E5477" w:rsidRDefault="007E5477">
      <w:pPr>
        <w:pStyle w:val="TOC3"/>
        <w:tabs>
          <w:tab w:val="right" w:leader="dot" w:pos="9350"/>
        </w:tabs>
        <w:rPr>
          <w:ins w:id="124" w:author="mp4" w:date="2018-08-24T14:19:00Z"/>
          <w:rFonts w:asciiTheme="minorHAnsi" w:eastAsiaTheme="minorEastAsia" w:hAnsiTheme="minorHAnsi" w:cstheme="minorBidi"/>
          <w:i w:val="0"/>
          <w:iCs w:val="0"/>
          <w:noProof/>
          <w:sz w:val="22"/>
          <w:szCs w:val="22"/>
        </w:rPr>
      </w:pPr>
      <w:ins w:id="125"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"_Toc522883688"</w:instrText>
        </w:r>
        <w:r w:rsidRPr="00DA721A">
          <w:rPr>
            <w:rStyle w:val="Hyperlink"/>
            <w:noProof/>
          </w:rPr>
          <w:instrText xml:space="preserve"> </w:instrText>
        </w:r>
        <w:r w:rsidRPr="00DA721A">
          <w:rPr>
            <w:rStyle w:val="Hyperlink"/>
            <w:noProof/>
          </w:rPr>
          <w:fldChar w:fldCharType="separate"/>
        </w:r>
        <w:r w:rsidRPr="00DA721A">
          <w:rPr>
            <w:rStyle w:val="Hyperlink"/>
            <w:noProof/>
          </w:rPr>
          <w:t>2.3.3. Azimuth Angle</w:t>
        </w:r>
        <w:r>
          <w:rPr>
            <w:noProof/>
            <w:webHidden/>
          </w:rPr>
          <w:tab/>
        </w:r>
        <w:r>
          <w:rPr>
            <w:noProof/>
            <w:webHidden/>
          </w:rPr>
          <w:fldChar w:fldCharType="begin"/>
        </w:r>
        <w:r>
          <w:rPr>
            <w:noProof/>
            <w:webHidden/>
          </w:rPr>
          <w:instrText xml:space="preserve"> PAGEREF _Toc522883688 \h </w:instrText>
        </w:r>
      </w:ins>
      <w:r>
        <w:rPr>
          <w:noProof/>
          <w:webHidden/>
        </w:rPr>
      </w:r>
      <w:r>
        <w:rPr>
          <w:noProof/>
          <w:webHidden/>
        </w:rPr>
        <w:fldChar w:fldCharType="separate"/>
      </w:r>
      <w:ins w:id="126" w:author="Steven LaBelle" w:date="2019-04-22T18:00:00Z">
        <w:r w:rsidR="00EC5F36">
          <w:rPr>
            <w:noProof/>
            <w:webHidden/>
          </w:rPr>
          <w:t>5</w:t>
        </w:r>
      </w:ins>
      <w:ins w:id="127" w:author="mp4" w:date="2018-08-24T15:38:00Z">
        <w:del w:id="128" w:author="Steven LaBelle" w:date="2019-04-16T17:08:00Z">
          <w:r w:rsidR="00825D09" w:rsidDel="00294085">
            <w:rPr>
              <w:noProof/>
              <w:webHidden/>
            </w:rPr>
            <w:delText>4</w:delText>
          </w:r>
        </w:del>
      </w:ins>
      <w:ins w:id="129" w:author="mp4" w:date="2018-08-24T14:19:00Z">
        <w:r>
          <w:rPr>
            <w:noProof/>
            <w:webHidden/>
          </w:rPr>
          <w:fldChar w:fldCharType="end"/>
        </w:r>
        <w:r w:rsidRPr="00DA721A">
          <w:rPr>
            <w:rStyle w:val="Hyperlink"/>
            <w:noProof/>
          </w:rPr>
          <w:fldChar w:fldCharType="end"/>
        </w:r>
      </w:ins>
    </w:p>
    <w:p w14:paraId="5CCDD8DF" w14:textId="20E3CE6E" w:rsidR="007E5477" w:rsidRDefault="007E5477">
      <w:pPr>
        <w:pStyle w:val="TOC1"/>
        <w:tabs>
          <w:tab w:val="left" w:pos="480"/>
          <w:tab w:val="right" w:leader="dot" w:pos="9350"/>
        </w:tabs>
        <w:rPr>
          <w:ins w:id="130" w:author="mp4" w:date="2018-08-24T14:19:00Z"/>
          <w:rFonts w:asciiTheme="minorHAnsi" w:eastAsiaTheme="minorEastAsia" w:hAnsiTheme="minorHAnsi" w:cstheme="minorBidi"/>
          <w:b w:val="0"/>
          <w:bCs w:val="0"/>
          <w:caps w:val="0"/>
          <w:noProof/>
          <w:sz w:val="22"/>
          <w:szCs w:val="22"/>
        </w:rPr>
      </w:pPr>
      <w:ins w:id="131"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"_Toc522883689"</w:instrText>
        </w:r>
        <w:r w:rsidRPr="00DA721A">
          <w:rPr>
            <w:rStyle w:val="Hyperlink"/>
            <w:noProof/>
          </w:rPr>
          <w:instrText xml:space="preserve"> </w:instrText>
        </w:r>
        <w:r w:rsidRPr="00DA721A">
          <w:rPr>
            <w:rStyle w:val="Hyperlink"/>
            <w:noProof/>
          </w:rPr>
          <w:fldChar w:fldCharType="separate"/>
        </w:r>
        <w:r w:rsidRPr="00DA721A">
          <w:rPr>
            <w:rStyle w:val="Hyperlink"/>
            <w:noProof/>
          </w:rPr>
          <w:t>3.</w:t>
        </w:r>
        <w:r>
          <w:rPr>
            <w:rFonts w:asciiTheme="minorHAnsi" w:eastAsiaTheme="minorEastAsia" w:hAnsiTheme="minorHAnsi" w:cstheme="minorBidi"/>
            <w:b w:val="0"/>
            <w:bCs w:val="0"/>
            <w:caps w:val="0"/>
            <w:noProof/>
            <w:sz w:val="22"/>
            <w:szCs w:val="22"/>
          </w:rPr>
          <w:tab/>
        </w:r>
        <w:r w:rsidRPr="00DA721A">
          <w:rPr>
            <w:rStyle w:val="Hyperlink"/>
            <w:noProof/>
          </w:rPr>
          <w:t xml:space="preserve">Theory </w:t>
        </w:r>
        <w:r w:rsidRPr="00DA721A">
          <w:rPr>
            <w:rStyle w:val="Hyperlink"/>
            <w:noProof/>
          </w:rPr>
          <w:fldChar w:fldCharType="begin"/>
        </w:r>
        <w:r w:rsidRPr="00DA721A">
          <w:rPr>
            <w:rStyle w:val="Hyperlink"/>
            <w:noProof/>
          </w:rPr>
          <w:instrText xml:space="preserve"> MACROBUTTON MTEditEquationSection2 Equation Chapter (Next) Section 1</w:instrText>
        </w:r>
        <w:r w:rsidRPr="00DA721A">
          <w:rPr>
            <w:rStyle w:val="Hyperlink"/>
            <w:noProof/>
          </w:rPr>
          <w:fldChar w:fldCharType="begin"/>
        </w:r>
        <w:r w:rsidRPr="00DA721A">
          <w:rPr>
            <w:rStyle w:val="Hyperlink"/>
            <w:noProof/>
          </w:rPr>
          <w:instrText xml:space="preserve"> SEQ MTEqn \r \h \* MERGEFORMAT </w:instrText>
        </w:r>
        <w:r w:rsidRPr="00DA721A">
          <w:rPr>
            <w:rStyle w:val="Hyperlink"/>
            <w:noProof/>
          </w:rPr>
          <w:fldChar w:fldCharType="end"/>
        </w:r>
        <w:r w:rsidRPr="00DA721A">
          <w:rPr>
            <w:rStyle w:val="Hyperlink"/>
            <w:noProof/>
          </w:rPr>
          <w:fldChar w:fldCharType="begin"/>
        </w:r>
        <w:r w:rsidRPr="00DA721A">
          <w:rPr>
            <w:rStyle w:val="Hyperlink"/>
            <w:noProof/>
          </w:rPr>
          <w:instrText xml:space="preserve"> SEQ MTSec \r 1 \h \* MERGEFORMAT </w:instrText>
        </w:r>
        <w:r w:rsidRPr="00DA721A">
          <w:rPr>
            <w:rStyle w:val="Hyperlink"/>
            <w:noProof/>
          </w:rPr>
          <w:fldChar w:fldCharType="end"/>
        </w:r>
        <w:r w:rsidRPr="00DA721A">
          <w:rPr>
            <w:rStyle w:val="Hyperlink"/>
            <w:noProof/>
          </w:rPr>
          <w:fldChar w:fldCharType="begin"/>
        </w:r>
        <w:r w:rsidRPr="00DA721A">
          <w:rPr>
            <w:rStyle w:val="Hyperlink"/>
            <w:noProof/>
          </w:rPr>
          <w:instrText xml:space="preserve"> SEQ MTChap \h \* MERGEFORMAT </w:instrText>
        </w:r>
        <w:r w:rsidRPr="00DA721A">
          <w:rPr>
            <w:rStyle w:val="Hyperlink"/>
            <w:noProof/>
          </w:rPr>
          <w:fldChar w:fldCharType="end"/>
        </w:r>
        <w:r w:rsidRPr="00DA721A">
          <w:rPr>
            <w:rStyle w:val="Hyperlink"/>
            <w:noProof/>
          </w:rPr>
          <w:fldChar w:fldCharType="end"/>
        </w:r>
        <w:r>
          <w:rPr>
            <w:noProof/>
            <w:webHidden/>
          </w:rPr>
          <w:tab/>
        </w:r>
        <w:r>
          <w:rPr>
            <w:noProof/>
            <w:webHidden/>
          </w:rPr>
          <w:fldChar w:fldCharType="begin"/>
        </w:r>
        <w:r>
          <w:rPr>
            <w:noProof/>
            <w:webHidden/>
          </w:rPr>
          <w:instrText xml:space="preserve"> PAGEREF _Toc522883689 \h </w:instrText>
        </w:r>
      </w:ins>
      <w:r>
        <w:rPr>
          <w:noProof/>
          <w:webHidden/>
        </w:rPr>
      </w:r>
      <w:r>
        <w:rPr>
          <w:noProof/>
          <w:webHidden/>
        </w:rPr>
        <w:fldChar w:fldCharType="separate"/>
      </w:r>
      <w:ins w:id="132" w:author="Steven LaBelle" w:date="2019-04-22T18:00:00Z">
        <w:r w:rsidR="00EC5F36">
          <w:rPr>
            <w:noProof/>
            <w:webHidden/>
          </w:rPr>
          <w:t>5</w:t>
        </w:r>
      </w:ins>
      <w:ins w:id="133" w:author="mp4" w:date="2018-08-24T14:19:00Z">
        <w:r>
          <w:rPr>
            <w:noProof/>
            <w:webHidden/>
          </w:rPr>
          <w:fldChar w:fldCharType="end"/>
        </w:r>
        <w:r w:rsidRPr="00DA721A">
          <w:rPr>
            <w:rStyle w:val="Hyperlink"/>
            <w:noProof/>
          </w:rPr>
          <w:fldChar w:fldCharType="end"/>
        </w:r>
      </w:ins>
    </w:p>
    <w:p w14:paraId="6005CE88" w14:textId="7ED23DC7" w:rsidR="007E5477" w:rsidRDefault="007E5477">
      <w:pPr>
        <w:pStyle w:val="TOC2"/>
        <w:tabs>
          <w:tab w:val="right" w:leader="dot" w:pos="9350"/>
        </w:tabs>
        <w:rPr>
          <w:ins w:id="134" w:author="mp4" w:date="2018-08-24T14:19:00Z"/>
          <w:rFonts w:asciiTheme="minorHAnsi" w:eastAsiaTheme="minorEastAsia" w:hAnsiTheme="minorHAnsi" w:cstheme="minorBidi"/>
          <w:smallCaps w:val="0"/>
          <w:noProof/>
          <w:sz w:val="22"/>
          <w:szCs w:val="22"/>
        </w:rPr>
      </w:pPr>
      <w:ins w:id="135"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"_Toc522883690"</w:instrText>
        </w:r>
        <w:r w:rsidRPr="00DA721A">
          <w:rPr>
            <w:rStyle w:val="Hyperlink"/>
            <w:noProof/>
          </w:rPr>
          <w:instrText xml:space="preserve"> </w:instrText>
        </w:r>
        <w:r w:rsidRPr="00DA721A">
          <w:rPr>
            <w:rStyle w:val="Hyperlink"/>
            <w:noProof/>
          </w:rPr>
          <w:fldChar w:fldCharType="separate"/>
        </w:r>
        <w:r w:rsidRPr="00DA721A">
          <w:rPr>
            <w:rStyle w:val="Hyperlink"/>
            <w:noProof/>
          </w:rPr>
          <w:t>3.1. Segment Growth</w:t>
        </w:r>
        <w:r>
          <w:rPr>
            <w:noProof/>
            <w:webHidden/>
          </w:rPr>
          <w:tab/>
        </w:r>
        <w:r>
          <w:rPr>
            <w:noProof/>
            <w:webHidden/>
          </w:rPr>
          <w:fldChar w:fldCharType="begin"/>
        </w:r>
        <w:r>
          <w:rPr>
            <w:noProof/>
            <w:webHidden/>
          </w:rPr>
          <w:instrText xml:space="preserve"> PAGEREF _Toc522883690 \h </w:instrText>
        </w:r>
      </w:ins>
      <w:r>
        <w:rPr>
          <w:noProof/>
          <w:webHidden/>
        </w:rPr>
      </w:r>
      <w:r>
        <w:rPr>
          <w:noProof/>
          <w:webHidden/>
        </w:rPr>
        <w:fldChar w:fldCharType="separate"/>
      </w:r>
      <w:ins w:id="136" w:author="Steven LaBelle" w:date="2019-04-22T18:00:00Z">
        <w:r w:rsidR="00EC5F36">
          <w:rPr>
            <w:noProof/>
            <w:webHidden/>
          </w:rPr>
          <w:t>5</w:t>
        </w:r>
      </w:ins>
      <w:ins w:id="137" w:author="mp4" w:date="2018-08-24T14:19:00Z">
        <w:r>
          <w:rPr>
            <w:noProof/>
            <w:webHidden/>
          </w:rPr>
          <w:fldChar w:fldCharType="end"/>
        </w:r>
        <w:r w:rsidRPr="00DA721A">
          <w:rPr>
            <w:rStyle w:val="Hyperlink"/>
            <w:noProof/>
          </w:rPr>
          <w:fldChar w:fldCharType="end"/>
        </w:r>
      </w:ins>
    </w:p>
    <w:p w14:paraId="59D12A58" w14:textId="2048BC3B" w:rsidR="007E5477" w:rsidRDefault="007E5477">
      <w:pPr>
        <w:pStyle w:val="TOC3"/>
        <w:tabs>
          <w:tab w:val="right" w:leader="dot" w:pos="9350"/>
        </w:tabs>
        <w:rPr>
          <w:ins w:id="138" w:author="mp4" w:date="2018-08-24T14:19:00Z"/>
          <w:rFonts w:asciiTheme="minorHAnsi" w:eastAsiaTheme="minorEastAsia" w:hAnsiTheme="minorHAnsi" w:cstheme="minorBidi"/>
          <w:i w:val="0"/>
          <w:iCs w:val="0"/>
          <w:noProof/>
          <w:sz w:val="22"/>
          <w:szCs w:val="22"/>
        </w:rPr>
      </w:pPr>
      <w:ins w:id="139"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"_Toc522883691"</w:instrText>
        </w:r>
        <w:r w:rsidRPr="00DA721A">
          <w:rPr>
            <w:rStyle w:val="Hyperlink"/>
            <w:noProof/>
          </w:rPr>
          <w:instrText xml:space="preserve"> </w:instrText>
        </w:r>
        <w:r w:rsidRPr="00DA721A">
          <w:rPr>
            <w:rStyle w:val="Hyperlink"/>
            <w:noProof/>
          </w:rPr>
          <w:fldChar w:fldCharType="separate"/>
        </w:r>
        <w:r w:rsidRPr="00DA721A">
          <w:rPr>
            <w:rStyle w:val="Hyperlink"/>
            <w:noProof/>
          </w:rPr>
          <w:t>3.1.1. Growth Velocity</w:t>
        </w:r>
        <w:r>
          <w:rPr>
            <w:noProof/>
            <w:webHidden/>
          </w:rPr>
          <w:tab/>
        </w:r>
        <w:r>
          <w:rPr>
            <w:noProof/>
            <w:webHidden/>
          </w:rPr>
          <w:fldChar w:fldCharType="begin"/>
        </w:r>
        <w:r>
          <w:rPr>
            <w:noProof/>
            <w:webHidden/>
          </w:rPr>
          <w:instrText xml:space="preserve"> PAGEREF _Toc522883691 \h </w:instrText>
        </w:r>
      </w:ins>
      <w:r>
        <w:rPr>
          <w:noProof/>
          <w:webHidden/>
        </w:rPr>
      </w:r>
      <w:r>
        <w:rPr>
          <w:noProof/>
          <w:webHidden/>
        </w:rPr>
        <w:fldChar w:fldCharType="separate"/>
      </w:r>
      <w:ins w:id="140" w:author="Steven LaBelle" w:date="2019-04-22T18:00:00Z">
        <w:r w:rsidR="00EC5F36">
          <w:rPr>
            <w:noProof/>
            <w:webHidden/>
          </w:rPr>
          <w:t>5</w:t>
        </w:r>
      </w:ins>
      <w:ins w:id="141" w:author="mp4" w:date="2018-08-24T14:19:00Z">
        <w:r>
          <w:rPr>
            <w:noProof/>
            <w:webHidden/>
          </w:rPr>
          <w:fldChar w:fldCharType="end"/>
        </w:r>
        <w:r w:rsidRPr="00DA721A">
          <w:rPr>
            <w:rStyle w:val="Hyperlink"/>
            <w:noProof/>
          </w:rPr>
          <w:fldChar w:fldCharType="end"/>
        </w:r>
      </w:ins>
    </w:p>
    <w:p w14:paraId="4852643C" w14:textId="767482A6" w:rsidR="007E5477" w:rsidRDefault="007E5477">
      <w:pPr>
        <w:pStyle w:val="TOC3"/>
        <w:tabs>
          <w:tab w:val="right" w:leader="dot" w:pos="9350"/>
        </w:tabs>
        <w:rPr>
          <w:ins w:id="142" w:author="mp4" w:date="2018-08-24T14:19:00Z"/>
          <w:rFonts w:asciiTheme="minorHAnsi" w:eastAsiaTheme="minorEastAsia" w:hAnsiTheme="minorHAnsi" w:cstheme="minorBidi"/>
          <w:i w:val="0"/>
          <w:iCs w:val="0"/>
          <w:noProof/>
          <w:sz w:val="22"/>
          <w:szCs w:val="22"/>
        </w:rPr>
      </w:pPr>
      <w:ins w:id="143"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"_Toc522883692"</w:instrText>
        </w:r>
        <w:r w:rsidRPr="00DA721A">
          <w:rPr>
            <w:rStyle w:val="Hyperlink"/>
            <w:noProof/>
          </w:rPr>
          <w:instrText xml:space="preserve"> </w:instrText>
        </w:r>
        <w:r w:rsidRPr="00DA721A">
          <w:rPr>
            <w:rStyle w:val="Hyperlink"/>
            <w:noProof/>
          </w:rPr>
          <w:fldChar w:fldCharType="separate"/>
        </w:r>
        <w:r w:rsidRPr="00DA721A">
          <w:rPr>
            <w:rStyle w:val="Hyperlink"/>
            <w:noProof/>
          </w:rPr>
          <w:t>3.1.2. Position Dependent Direction(PDD)</w:t>
        </w:r>
        <w:r>
          <w:rPr>
            <w:noProof/>
            <w:webHidden/>
          </w:rPr>
          <w:tab/>
        </w:r>
        <w:r>
          <w:rPr>
            <w:noProof/>
            <w:webHidden/>
          </w:rPr>
          <w:fldChar w:fldCharType="begin"/>
        </w:r>
        <w:r>
          <w:rPr>
            <w:noProof/>
            <w:webHidden/>
          </w:rPr>
          <w:instrText xml:space="preserve"> PAGEREF _Toc522883692 \h </w:instrText>
        </w:r>
      </w:ins>
      <w:r>
        <w:rPr>
          <w:noProof/>
          <w:webHidden/>
        </w:rPr>
      </w:r>
      <w:r>
        <w:rPr>
          <w:noProof/>
          <w:webHidden/>
        </w:rPr>
        <w:fldChar w:fldCharType="separate"/>
      </w:r>
      <w:ins w:id="144" w:author="Steven LaBelle" w:date="2019-04-22T18:00:00Z">
        <w:r w:rsidR="00EC5F36">
          <w:rPr>
            <w:noProof/>
            <w:webHidden/>
          </w:rPr>
          <w:t>5</w:t>
        </w:r>
      </w:ins>
      <w:ins w:id="145" w:author="mp4" w:date="2018-08-24T14:19:00Z">
        <w:r>
          <w:rPr>
            <w:noProof/>
            <w:webHidden/>
          </w:rPr>
          <w:fldChar w:fldCharType="end"/>
        </w:r>
        <w:r w:rsidRPr="00DA721A">
          <w:rPr>
            <w:rStyle w:val="Hyperlink"/>
            <w:noProof/>
          </w:rPr>
          <w:fldChar w:fldCharType="end"/>
        </w:r>
      </w:ins>
    </w:p>
    <w:p w14:paraId="1BDC2BB7" w14:textId="16BCCB43" w:rsidR="007E5477" w:rsidRDefault="007E5477">
      <w:pPr>
        <w:pStyle w:val="TOC3"/>
        <w:tabs>
          <w:tab w:val="right" w:leader="dot" w:pos="9350"/>
        </w:tabs>
        <w:rPr>
          <w:ins w:id="146" w:author="mp4" w:date="2018-08-24T14:19:00Z"/>
          <w:rFonts w:asciiTheme="minorHAnsi" w:eastAsiaTheme="minorEastAsia" w:hAnsiTheme="minorHAnsi" w:cstheme="minorBidi"/>
          <w:i w:val="0"/>
          <w:iCs w:val="0"/>
          <w:noProof/>
          <w:sz w:val="22"/>
          <w:szCs w:val="22"/>
        </w:rPr>
      </w:pPr>
      <w:ins w:id="147"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"_Toc522883693"</w:instrText>
        </w:r>
        <w:r w:rsidRPr="00DA721A">
          <w:rPr>
            <w:rStyle w:val="Hyperlink"/>
            <w:noProof/>
          </w:rPr>
          <w:instrText xml:space="preserve"> </w:instrText>
        </w:r>
        <w:r w:rsidRPr="00DA721A">
          <w:rPr>
            <w:rStyle w:val="Hyperlink"/>
            <w:noProof/>
          </w:rPr>
          <w:fldChar w:fldCharType="separate"/>
        </w:r>
        <w:r w:rsidRPr="00DA721A">
          <w:rPr>
            <w:rStyle w:val="Hyperlink"/>
            <w:noProof/>
          </w:rPr>
          <w:t>3.1.3. Previous Segment Contribution(PSC)</w:t>
        </w:r>
        <w:r>
          <w:rPr>
            <w:noProof/>
            <w:webHidden/>
          </w:rPr>
          <w:tab/>
        </w:r>
        <w:r>
          <w:rPr>
            <w:noProof/>
            <w:webHidden/>
          </w:rPr>
          <w:fldChar w:fldCharType="begin"/>
        </w:r>
        <w:r>
          <w:rPr>
            <w:noProof/>
            <w:webHidden/>
          </w:rPr>
          <w:instrText xml:space="preserve"> PAGEREF _Toc522883693 \h </w:instrText>
        </w:r>
      </w:ins>
      <w:r>
        <w:rPr>
          <w:noProof/>
          <w:webHidden/>
        </w:rPr>
      </w:r>
      <w:r>
        <w:rPr>
          <w:noProof/>
          <w:webHidden/>
        </w:rPr>
        <w:fldChar w:fldCharType="separate"/>
      </w:r>
      <w:ins w:id="148" w:author="Steven LaBelle" w:date="2019-04-22T18:00:00Z">
        <w:r w:rsidR="00EC5F36">
          <w:rPr>
            <w:noProof/>
            <w:webHidden/>
          </w:rPr>
          <w:t>5</w:t>
        </w:r>
      </w:ins>
      <w:ins w:id="149" w:author="mp4" w:date="2018-08-24T14:19:00Z">
        <w:r>
          <w:rPr>
            <w:noProof/>
            <w:webHidden/>
          </w:rPr>
          <w:fldChar w:fldCharType="end"/>
        </w:r>
        <w:r w:rsidRPr="00DA721A">
          <w:rPr>
            <w:rStyle w:val="Hyperlink"/>
            <w:noProof/>
          </w:rPr>
          <w:fldChar w:fldCharType="end"/>
        </w:r>
      </w:ins>
    </w:p>
    <w:p w14:paraId="6885BDC1" w14:textId="02A5BA77" w:rsidR="007E5477" w:rsidRDefault="007E5477">
      <w:pPr>
        <w:pStyle w:val="TOC3"/>
        <w:tabs>
          <w:tab w:val="right" w:leader="dot" w:pos="9350"/>
        </w:tabs>
        <w:rPr>
          <w:ins w:id="150" w:author="mp4" w:date="2018-08-24T14:19:00Z"/>
          <w:rFonts w:asciiTheme="minorHAnsi" w:eastAsiaTheme="minorEastAsia" w:hAnsiTheme="minorHAnsi" w:cstheme="minorBidi"/>
          <w:i w:val="0"/>
          <w:iCs w:val="0"/>
          <w:noProof/>
          <w:sz w:val="22"/>
          <w:szCs w:val="22"/>
        </w:rPr>
      </w:pPr>
      <w:ins w:id="151"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"_Toc522883694"</w:instrText>
        </w:r>
        <w:r w:rsidRPr="00DA721A">
          <w:rPr>
            <w:rStyle w:val="Hyperlink"/>
            <w:noProof/>
          </w:rPr>
          <w:instrText xml:space="preserve"> </w:instrText>
        </w:r>
        <w:r w:rsidRPr="00DA721A">
          <w:rPr>
            <w:rStyle w:val="Hyperlink"/>
            <w:noProof/>
          </w:rPr>
          <w:fldChar w:fldCharType="separate"/>
        </w:r>
        <w:r w:rsidRPr="00DA721A">
          <w:rPr>
            <w:rStyle w:val="Hyperlink"/>
            <w:noProof/>
          </w:rPr>
          <w:t>3.1.4. Alpha(Contribution Mix)</w:t>
        </w:r>
        <w:r>
          <w:rPr>
            <w:noProof/>
            <w:webHidden/>
          </w:rPr>
          <w:tab/>
        </w:r>
        <w:r>
          <w:rPr>
            <w:noProof/>
            <w:webHidden/>
          </w:rPr>
          <w:fldChar w:fldCharType="begin"/>
        </w:r>
        <w:r>
          <w:rPr>
            <w:noProof/>
            <w:webHidden/>
          </w:rPr>
          <w:instrText xml:space="preserve"> PAGEREF _Toc522883694 \h </w:instrText>
        </w:r>
      </w:ins>
      <w:r>
        <w:rPr>
          <w:noProof/>
          <w:webHidden/>
        </w:rPr>
      </w:r>
      <w:r>
        <w:rPr>
          <w:noProof/>
          <w:webHidden/>
        </w:rPr>
        <w:fldChar w:fldCharType="separate"/>
      </w:r>
      <w:ins w:id="152" w:author="Steven LaBelle" w:date="2019-04-22T18:00:00Z">
        <w:r w:rsidR="00EC5F36">
          <w:rPr>
            <w:noProof/>
            <w:webHidden/>
          </w:rPr>
          <w:t>5</w:t>
        </w:r>
      </w:ins>
      <w:ins w:id="153" w:author="mp4" w:date="2018-08-24T14:19:00Z">
        <w:r>
          <w:rPr>
            <w:noProof/>
            <w:webHidden/>
          </w:rPr>
          <w:fldChar w:fldCharType="end"/>
        </w:r>
        <w:r w:rsidRPr="00DA721A">
          <w:rPr>
            <w:rStyle w:val="Hyperlink"/>
            <w:noProof/>
          </w:rPr>
          <w:fldChar w:fldCharType="end"/>
        </w:r>
      </w:ins>
    </w:p>
    <w:p w14:paraId="6DCD90BE" w14:textId="31F1A2A7" w:rsidR="007E5477" w:rsidRDefault="007E5477">
      <w:pPr>
        <w:pStyle w:val="TOC3"/>
        <w:tabs>
          <w:tab w:val="right" w:leader="dot" w:pos="9350"/>
        </w:tabs>
        <w:rPr>
          <w:ins w:id="154" w:author="mp4" w:date="2018-08-24T14:19:00Z"/>
          <w:rFonts w:asciiTheme="minorHAnsi" w:eastAsiaTheme="minorEastAsia" w:hAnsiTheme="minorHAnsi" w:cstheme="minorBidi"/>
          <w:i w:val="0"/>
          <w:iCs w:val="0"/>
          <w:noProof/>
          <w:sz w:val="22"/>
          <w:szCs w:val="22"/>
        </w:rPr>
      </w:pPr>
      <w:ins w:id="155"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"_Toc522883695"</w:instrText>
        </w:r>
        <w:r w:rsidRPr="00DA721A">
          <w:rPr>
            <w:rStyle w:val="Hyperlink"/>
            <w:noProof/>
          </w:rPr>
          <w:instrText xml:space="preserve"> </w:instrText>
        </w:r>
        <w:r w:rsidRPr="00DA721A">
          <w:rPr>
            <w:rStyle w:val="Hyperlink"/>
            <w:noProof/>
          </w:rPr>
          <w:fldChar w:fldCharType="separate"/>
        </w:r>
        <w:r w:rsidRPr="00DA721A">
          <w:rPr>
            <w:rStyle w:val="Hyperlink"/>
            <w:noProof/>
          </w:rPr>
          <w:t>3.1.5. Segment Growth Equation</w:t>
        </w:r>
        <w:r>
          <w:rPr>
            <w:noProof/>
            <w:webHidden/>
          </w:rPr>
          <w:tab/>
        </w:r>
        <w:r>
          <w:rPr>
            <w:noProof/>
            <w:webHidden/>
          </w:rPr>
          <w:fldChar w:fldCharType="begin"/>
        </w:r>
        <w:r>
          <w:rPr>
            <w:noProof/>
            <w:webHidden/>
          </w:rPr>
          <w:instrText xml:space="preserve"> PAGEREF _Toc522883695 \h </w:instrText>
        </w:r>
      </w:ins>
      <w:r>
        <w:rPr>
          <w:noProof/>
          <w:webHidden/>
        </w:rPr>
      </w:r>
      <w:r>
        <w:rPr>
          <w:noProof/>
          <w:webHidden/>
        </w:rPr>
        <w:fldChar w:fldCharType="separate"/>
      </w:r>
      <w:ins w:id="156" w:author="Steven LaBelle" w:date="2019-04-22T18:00:00Z">
        <w:r w:rsidR="00EC5F36">
          <w:rPr>
            <w:noProof/>
            <w:webHidden/>
          </w:rPr>
          <w:t>5</w:t>
        </w:r>
      </w:ins>
      <w:ins w:id="157" w:author="mp4" w:date="2018-08-24T14:19:00Z">
        <w:r>
          <w:rPr>
            <w:noProof/>
            <w:webHidden/>
          </w:rPr>
          <w:fldChar w:fldCharType="end"/>
        </w:r>
        <w:r w:rsidRPr="00DA721A">
          <w:rPr>
            <w:rStyle w:val="Hyperlink"/>
            <w:noProof/>
          </w:rPr>
          <w:fldChar w:fldCharType="end"/>
        </w:r>
      </w:ins>
    </w:p>
    <w:p w14:paraId="0236BDFE" w14:textId="102182A7" w:rsidR="007E5477" w:rsidRDefault="007E5477">
      <w:pPr>
        <w:pStyle w:val="TOC2"/>
        <w:tabs>
          <w:tab w:val="right" w:leader="dot" w:pos="9350"/>
        </w:tabs>
        <w:rPr>
          <w:ins w:id="158" w:author="mp4" w:date="2018-08-24T14:19:00Z"/>
          <w:rFonts w:asciiTheme="minorHAnsi" w:eastAsiaTheme="minorEastAsia" w:hAnsiTheme="minorHAnsi" w:cstheme="minorBidi"/>
          <w:smallCaps w:val="0"/>
          <w:noProof/>
          <w:sz w:val="22"/>
          <w:szCs w:val="22"/>
        </w:rPr>
      </w:pPr>
      <w:ins w:id="159"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"_Toc522883696"</w:instrText>
        </w:r>
        <w:r w:rsidRPr="00DA721A">
          <w:rPr>
            <w:rStyle w:val="Hyperlink"/>
            <w:noProof/>
          </w:rPr>
          <w:instrText xml:space="preserve"> </w:instrText>
        </w:r>
        <w:r w:rsidRPr="00DA721A">
          <w:rPr>
            <w:rStyle w:val="Hyperlink"/>
            <w:noProof/>
          </w:rPr>
          <w:fldChar w:fldCharType="separate"/>
        </w:r>
        <w:r w:rsidRPr="00DA721A">
          <w:rPr>
            <w:rStyle w:val="Hyperlink"/>
            <w:noProof/>
          </w:rPr>
          <w:t>3.2. AutoTimestep Adjustment</w:t>
        </w:r>
        <w:r>
          <w:rPr>
            <w:noProof/>
            <w:webHidden/>
          </w:rPr>
          <w:tab/>
        </w:r>
        <w:r>
          <w:rPr>
            <w:noProof/>
            <w:webHidden/>
          </w:rPr>
          <w:fldChar w:fldCharType="begin"/>
        </w:r>
        <w:r>
          <w:rPr>
            <w:noProof/>
            <w:webHidden/>
          </w:rPr>
          <w:instrText xml:space="preserve"> PAGEREF _Toc522883696 \h </w:instrText>
        </w:r>
      </w:ins>
      <w:r>
        <w:rPr>
          <w:noProof/>
          <w:webHidden/>
        </w:rPr>
      </w:r>
      <w:r>
        <w:rPr>
          <w:noProof/>
          <w:webHidden/>
        </w:rPr>
        <w:fldChar w:fldCharType="separate"/>
      </w:r>
      <w:ins w:id="160" w:author="Steven LaBelle" w:date="2019-04-22T18:00:00Z">
        <w:r w:rsidR="00EC5F36">
          <w:rPr>
            <w:noProof/>
            <w:webHidden/>
          </w:rPr>
          <w:t>6</w:t>
        </w:r>
      </w:ins>
      <w:ins w:id="161" w:author="mp4" w:date="2018-08-24T15:38:00Z">
        <w:del w:id="162" w:author="Steven LaBelle" w:date="2019-04-16T17:08:00Z">
          <w:r w:rsidR="00825D09" w:rsidDel="00294085">
            <w:rPr>
              <w:noProof/>
              <w:webHidden/>
            </w:rPr>
            <w:delText>5</w:delText>
          </w:r>
        </w:del>
      </w:ins>
      <w:ins w:id="163" w:author="mp4" w:date="2018-08-24T14:19:00Z">
        <w:r>
          <w:rPr>
            <w:noProof/>
            <w:webHidden/>
          </w:rPr>
          <w:fldChar w:fldCharType="end"/>
        </w:r>
        <w:r w:rsidRPr="00DA721A">
          <w:rPr>
            <w:rStyle w:val="Hyperlink"/>
            <w:noProof/>
          </w:rPr>
          <w:fldChar w:fldCharType="end"/>
        </w:r>
      </w:ins>
    </w:p>
    <w:p w14:paraId="09235B38" w14:textId="77445A42" w:rsidR="007E5477" w:rsidRDefault="007E5477">
      <w:pPr>
        <w:pStyle w:val="TOC2"/>
        <w:tabs>
          <w:tab w:val="right" w:leader="dot" w:pos="9350"/>
        </w:tabs>
        <w:rPr>
          <w:ins w:id="164" w:author="mp4" w:date="2018-08-24T14:19:00Z"/>
          <w:rFonts w:asciiTheme="minorHAnsi" w:eastAsiaTheme="minorEastAsia" w:hAnsiTheme="minorHAnsi" w:cstheme="minorBidi"/>
          <w:smallCaps w:val="0"/>
          <w:noProof/>
          <w:sz w:val="22"/>
          <w:szCs w:val="22"/>
        </w:rPr>
      </w:pPr>
      <w:ins w:id="165"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"_Toc522883697"</w:instrText>
        </w:r>
        <w:r w:rsidRPr="00DA721A">
          <w:rPr>
            <w:rStyle w:val="Hyperlink"/>
            <w:noProof/>
          </w:rPr>
          <w:instrText xml:space="preserve"> </w:instrText>
        </w:r>
        <w:r w:rsidRPr="00DA721A">
          <w:rPr>
            <w:rStyle w:val="Hyperlink"/>
            <w:noProof/>
          </w:rPr>
          <w:fldChar w:fldCharType="separate"/>
        </w:r>
        <w:r w:rsidRPr="00DA721A">
          <w:rPr>
            <w:rStyle w:val="Hyperlink"/>
            <w:noProof/>
          </w:rPr>
          <w:t>3.3. Growth</w:t>
        </w:r>
        <w:r>
          <w:rPr>
            <w:noProof/>
            <w:webHidden/>
          </w:rPr>
          <w:tab/>
        </w:r>
        <w:r>
          <w:rPr>
            <w:noProof/>
            <w:webHidden/>
          </w:rPr>
          <w:fldChar w:fldCharType="begin"/>
        </w:r>
        <w:r>
          <w:rPr>
            <w:noProof/>
            <w:webHidden/>
          </w:rPr>
          <w:instrText xml:space="preserve"> PAGEREF _Toc522883697 \h </w:instrText>
        </w:r>
      </w:ins>
      <w:r>
        <w:rPr>
          <w:noProof/>
          <w:webHidden/>
        </w:rPr>
      </w:r>
      <w:r>
        <w:rPr>
          <w:noProof/>
          <w:webHidden/>
        </w:rPr>
        <w:fldChar w:fldCharType="separate"/>
      </w:r>
      <w:ins w:id="166" w:author="Steven LaBelle" w:date="2019-04-22T18:00:00Z">
        <w:r w:rsidR="00EC5F36">
          <w:rPr>
            <w:noProof/>
            <w:webHidden/>
          </w:rPr>
          <w:t>6</w:t>
        </w:r>
      </w:ins>
      <w:ins w:id="167" w:author="mp4" w:date="2018-08-24T14:19:00Z">
        <w:r>
          <w:rPr>
            <w:noProof/>
            <w:webHidden/>
          </w:rPr>
          <w:fldChar w:fldCharType="end"/>
        </w:r>
        <w:r w:rsidRPr="00DA721A">
          <w:rPr>
            <w:rStyle w:val="Hyperlink"/>
            <w:noProof/>
          </w:rPr>
          <w:fldChar w:fldCharType="end"/>
        </w:r>
      </w:ins>
    </w:p>
    <w:p w14:paraId="2C6F31B0" w14:textId="154E6305" w:rsidR="007E5477" w:rsidRDefault="007E5477">
      <w:pPr>
        <w:pStyle w:val="TOC3"/>
        <w:tabs>
          <w:tab w:val="right" w:leader="dot" w:pos="9350"/>
        </w:tabs>
        <w:rPr>
          <w:ins w:id="168" w:author="mp4" w:date="2018-08-24T14:19:00Z"/>
          <w:rFonts w:asciiTheme="minorHAnsi" w:eastAsiaTheme="minorEastAsia" w:hAnsiTheme="minorHAnsi" w:cstheme="minorBidi"/>
          <w:i w:val="0"/>
          <w:iCs w:val="0"/>
          <w:noProof/>
          <w:sz w:val="22"/>
          <w:szCs w:val="22"/>
        </w:rPr>
      </w:pPr>
      <w:ins w:id="169"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"_Toc522883698"</w:instrText>
        </w:r>
        <w:r w:rsidRPr="00DA721A">
          <w:rPr>
            <w:rStyle w:val="Hyperlink"/>
            <w:noProof/>
          </w:rPr>
          <w:instrText xml:space="preserve"> </w:instrText>
        </w:r>
        <w:r w:rsidRPr="00DA721A">
          <w:rPr>
            <w:rStyle w:val="Hyperlink"/>
            <w:noProof/>
          </w:rPr>
          <w:fldChar w:fldCharType="separate"/>
        </w:r>
        <w:r w:rsidRPr="00DA721A">
          <w:rPr>
            <w:rStyle w:val="Hyperlink"/>
            <w:noProof/>
          </w:rPr>
          <w:t>3.3.1. Density</w:t>
        </w:r>
        <w:r>
          <w:rPr>
            <w:noProof/>
            <w:webHidden/>
          </w:rPr>
          <w:tab/>
        </w:r>
        <w:r>
          <w:rPr>
            <w:noProof/>
            <w:webHidden/>
          </w:rPr>
          <w:fldChar w:fldCharType="begin"/>
        </w:r>
        <w:r>
          <w:rPr>
            <w:noProof/>
            <w:webHidden/>
          </w:rPr>
          <w:instrText xml:space="preserve"> PAGEREF _Toc522883698 \h </w:instrText>
        </w:r>
      </w:ins>
      <w:r>
        <w:rPr>
          <w:noProof/>
          <w:webHidden/>
        </w:rPr>
      </w:r>
      <w:r>
        <w:rPr>
          <w:noProof/>
          <w:webHidden/>
        </w:rPr>
        <w:fldChar w:fldCharType="separate"/>
      </w:r>
      <w:ins w:id="170" w:author="Steven LaBelle" w:date="2019-04-22T18:00:00Z">
        <w:r w:rsidR="00EC5F36">
          <w:rPr>
            <w:noProof/>
            <w:webHidden/>
          </w:rPr>
          <w:t>6</w:t>
        </w:r>
      </w:ins>
      <w:ins w:id="171" w:author="mp4" w:date="2018-08-24T14:19:00Z">
        <w:r>
          <w:rPr>
            <w:noProof/>
            <w:webHidden/>
          </w:rPr>
          <w:fldChar w:fldCharType="end"/>
        </w:r>
        <w:r w:rsidRPr="00DA721A">
          <w:rPr>
            <w:rStyle w:val="Hyperlink"/>
            <w:noProof/>
          </w:rPr>
          <w:fldChar w:fldCharType="end"/>
        </w:r>
      </w:ins>
    </w:p>
    <w:p w14:paraId="40D1FC34" w14:textId="63C6BB64" w:rsidR="007E5477" w:rsidRDefault="007E5477">
      <w:pPr>
        <w:pStyle w:val="TOC3"/>
        <w:tabs>
          <w:tab w:val="right" w:leader="dot" w:pos="9350"/>
        </w:tabs>
        <w:rPr>
          <w:ins w:id="172" w:author="mp4" w:date="2018-08-24T14:19:00Z"/>
          <w:rFonts w:asciiTheme="minorHAnsi" w:eastAsiaTheme="minorEastAsia" w:hAnsiTheme="minorHAnsi" w:cstheme="minorBidi"/>
          <w:i w:val="0"/>
          <w:iCs w:val="0"/>
          <w:noProof/>
          <w:sz w:val="22"/>
          <w:szCs w:val="22"/>
        </w:rPr>
      </w:pPr>
      <w:ins w:id="173"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"_Toc522883699"</w:instrText>
        </w:r>
        <w:r w:rsidRPr="00DA721A">
          <w:rPr>
            <w:rStyle w:val="Hyperlink"/>
            <w:noProof/>
          </w:rPr>
          <w:instrText xml:space="preserve"> </w:instrText>
        </w:r>
        <w:r w:rsidRPr="00DA721A">
          <w:rPr>
            <w:rStyle w:val="Hyperlink"/>
            <w:noProof/>
          </w:rPr>
          <w:fldChar w:fldCharType="separate"/>
        </w:r>
        <w:r w:rsidRPr="00DA721A">
          <w:rPr>
            <w:rStyle w:val="Hyperlink"/>
            <w:noProof/>
          </w:rPr>
          <w:t>3.3.2. Cell Proliferation</w:t>
        </w:r>
        <w:r>
          <w:rPr>
            <w:noProof/>
            <w:webHidden/>
          </w:rPr>
          <w:tab/>
        </w:r>
        <w:r>
          <w:rPr>
            <w:noProof/>
            <w:webHidden/>
          </w:rPr>
          <w:fldChar w:fldCharType="begin"/>
        </w:r>
        <w:r>
          <w:rPr>
            <w:noProof/>
            <w:webHidden/>
          </w:rPr>
          <w:instrText xml:space="preserve"> PAGEREF _Toc522883699 \h </w:instrText>
        </w:r>
      </w:ins>
      <w:r>
        <w:rPr>
          <w:noProof/>
          <w:webHidden/>
        </w:rPr>
      </w:r>
      <w:r>
        <w:rPr>
          <w:noProof/>
          <w:webHidden/>
        </w:rPr>
        <w:fldChar w:fldCharType="separate"/>
      </w:r>
      <w:ins w:id="174" w:author="Steven LaBelle" w:date="2019-04-22T18:00:00Z">
        <w:r w:rsidR="00EC5F36">
          <w:rPr>
            <w:noProof/>
            <w:webHidden/>
          </w:rPr>
          <w:t>6</w:t>
        </w:r>
      </w:ins>
      <w:ins w:id="175" w:author="mp4" w:date="2018-08-24T14:19:00Z">
        <w:r>
          <w:rPr>
            <w:noProof/>
            <w:webHidden/>
          </w:rPr>
          <w:fldChar w:fldCharType="end"/>
        </w:r>
        <w:r w:rsidRPr="00DA721A">
          <w:rPr>
            <w:rStyle w:val="Hyperlink"/>
            <w:noProof/>
          </w:rPr>
          <w:fldChar w:fldCharType="end"/>
        </w:r>
      </w:ins>
    </w:p>
    <w:p w14:paraId="52C52839" w14:textId="2E056683" w:rsidR="007E5477" w:rsidRDefault="007E5477">
      <w:pPr>
        <w:pStyle w:val="TOC3"/>
        <w:tabs>
          <w:tab w:val="right" w:leader="dot" w:pos="9350"/>
        </w:tabs>
        <w:rPr>
          <w:ins w:id="176" w:author="mp4" w:date="2018-08-24T14:19:00Z"/>
          <w:rFonts w:asciiTheme="minorHAnsi" w:eastAsiaTheme="minorEastAsia" w:hAnsiTheme="minorHAnsi" w:cstheme="minorBidi"/>
          <w:i w:val="0"/>
          <w:iCs w:val="0"/>
          <w:noProof/>
          <w:sz w:val="22"/>
          <w:szCs w:val="22"/>
        </w:rPr>
      </w:pPr>
      <w:ins w:id="177"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"_Toc522883700"</w:instrText>
        </w:r>
        <w:r w:rsidRPr="00DA721A">
          <w:rPr>
            <w:rStyle w:val="Hyperlink"/>
            <w:noProof/>
          </w:rPr>
          <w:instrText xml:space="preserve"> </w:instrText>
        </w:r>
        <w:r w:rsidRPr="00DA721A">
          <w:rPr>
            <w:rStyle w:val="Hyperlink"/>
            <w:noProof/>
          </w:rPr>
          <w:fldChar w:fldCharType="separate"/>
        </w:r>
        <w:r w:rsidRPr="00DA721A">
          <w:rPr>
            <w:rStyle w:val="Hyperlink"/>
            <w:noProof/>
          </w:rPr>
          <w:t>3.3.3. Anastamosis</w:t>
        </w:r>
        <w:r>
          <w:rPr>
            <w:noProof/>
            <w:webHidden/>
          </w:rPr>
          <w:tab/>
        </w:r>
        <w:r>
          <w:rPr>
            <w:noProof/>
            <w:webHidden/>
          </w:rPr>
          <w:fldChar w:fldCharType="begin"/>
        </w:r>
        <w:r>
          <w:rPr>
            <w:noProof/>
            <w:webHidden/>
          </w:rPr>
          <w:instrText xml:space="preserve"> PAGEREF _Toc522883700 \h </w:instrText>
        </w:r>
      </w:ins>
      <w:r>
        <w:rPr>
          <w:noProof/>
          <w:webHidden/>
        </w:rPr>
      </w:r>
      <w:r>
        <w:rPr>
          <w:noProof/>
          <w:webHidden/>
        </w:rPr>
        <w:fldChar w:fldCharType="separate"/>
      </w:r>
      <w:ins w:id="178" w:author="Steven LaBelle" w:date="2019-04-22T18:00:00Z">
        <w:r w:rsidR="00EC5F36">
          <w:rPr>
            <w:noProof/>
            <w:webHidden/>
          </w:rPr>
          <w:t>6</w:t>
        </w:r>
      </w:ins>
      <w:ins w:id="179" w:author="mp4" w:date="2018-08-24T14:19:00Z">
        <w:r>
          <w:rPr>
            <w:noProof/>
            <w:webHidden/>
          </w:rPr>
          <w:fldChar w:fldCharType="end"/>
        </w:r>
        <w:r w:rsidRPr="00DA721A">
          <w:rPr>
            <w:rStyle w:val="Hyperlink"/>
            <w:noProof/>
          </w:rPr>
          <w:fldChar w:fldCharType="end"/>
        </w:r>
      </w:ins>
    </w:p>
    <w:p w14:paraId="70A5063E" w14:textId="007D9539" w:rsidR="007E5477" w:rsidRDefault="007E5477">
      <w:pPr>
        <w:pStyle w:val="TOC3"/>
        <w:tabs>
          <w:tab w:val="right" w:leader="dot" w:pos="9350"/>
        </w:tabs>
        <w:rPr>
          <w:ins w:id="180" w:author="mp4" w:date="2018-08-24T14:19:00Z"/>
          <w:rFonts w:asciiTheme="minorHAnsi" w:eastAsiaTheme="minorEastAsia" w:hAnsiTheme="minorHAnsi" w:cstheme="minorBidi"/>
          <w:i w:val="0"/>
          <w:iCs w:val="0"/>
          <w:noProof/>
          <w:sz w:val="22"/>
          <w:szCs w:val="22"/>
        </w:rPr>
      </w:pPr>
      <w:ins w:id="181"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"_Toc522883701"</w:instrText>
        </w:r>
        <w:r w:rsidRPr="00DA721A">
          <w:rPr>
            <w:rStyle w:val="Hyperlink"/>
            <w:noProof/>
          </w:rPr>
          <w:instrText xml:space="preserve"> </w:instrText>
        </w:r>
        <w:r w:rsidRPr="00DA721A">
          <w:rPr>
            <w:rStyle w:val="Hyperlink"/>
            <w:noProof/>
          </w:rPr>
          <w:fldChar w:fldCharType="separate"/>
        </w:r>
        <w:r w:rsidRPr="00DA721A">
          <w:rPr>
            <w:rStyle w:val="Hyperlink"/>
            <w:noProof/>
          </w:rPr>
          <w:t>3.3.4. Segment Length</w:t>
        </w:r>
        <w:r>
          <w:rPr>
            <w:noProof/>
            <w:webHidden/>
          </w:rPr>
          <w:tab/>
        </w:r>
        <w:r>
          <w:rPr>
            <w:noProof/>
            <w:webHidden/>
          </w:rPr>
          <w:fldChar w:fldCharType="begin"/>
        </w:r>
        <w:r>
          <w:rPr>
            <w:noProof/>
            <w:webHidden/>
          </w:rPr>
          <w:instrText xml:space="preserve"> PAGEREF _Toc522883701 \h </w:instrText>
        </w:r>
      </w:ins>
      <w:r>
        <w:rPr>
          <w:noProof/>
          <w:webHidden/>
        </w:rPr>
      </w:r>
      <w:r>
        <w:rPr>
          <w:noProof/>
          <w:webHidden/>
        </w:rPr>
        <w:fldChar w:fldCharType="separate"/>
      </w:r>
      <w:ins w:id="182" w:author="Steven LaBelle" w:date="2019-04-22T18:00:00Z">
        <w:r w:rsidR="00EC5F36">
          <w:rPr>
            <w:noProof/>
            <w:webHidden/>
          </w:rPr>
          <w:t>6</w:t>
        </w:r>
      </w:ins>
      <w:ins w:id="183" w:author="mp4" w:date="2018-08-24T14:19:00Z">
        <w:r>
          <w:rPr>
            <w:noProof/>
            <w:webHidden/>
          </w:rPr>
          <w:fldChar w:fldCharType="end"/>
        </w:r>
        <w:r w:rsidRPr="00DA721A">
          <w:rPr>
            <w:rStyle w:val="Hyperlink"/>
            <w:noProof/>
          </w:rPr>
          <w:fldChar w:fldCharType="end"/>
        </w:r>
      </w:ins>
    </w:p>
    <w:p w14:paraId="05ED7C2D" w14:textId="5E6396B1" w:rsidR="007E5477" w:rsidRDefault="007E5477">
      <w:pPr>
        <w:pStyle w:val="TOC2"/>
        <w:tabs>
          <w:tab w:val="right" w:leader="dot" w:pos="9350"/>
        </w:tabs>
        <w:rPr>
          <w:ins w:id="184" w:author="mp4" w:date="2018-08-24T14:19:00Z"/>
          <w:rFonts w:asciiTheme="minorHAnsi" w:eastAsiaTheme="minorEastAsia" w:hAnsiTheme="minorHAnsi" w:cstheme="minorBidi"/>
          <w:smallCaps w:val="0"/>
          <w:noProof/>
          <w:sz w:val="22"/>
          <w:szCs w:val="22"/>
        </w:rPr>
      </w:pPr>
      <w:ins w:id="185"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"_Toc522883702"</w:instrText>
        </w:r>
        <w:r w:rsidRPr="00DA721A">
          <w:rPr>
            <w:rStyle w:val="Hyperlink"/>
            <w:noProof/>
          </w:rPr>
          <w:instrText xml:space="preserve"> </w:instrText>
        </w:r>
        <w:r w:rsidRPr="00DA721A">
          <w:rPr>
            <w:rStyle w:val="Hyperlink"/>
            <w:noProof/>
          </w:rPr>
          <w:fldChar w:fldCharType="separate"/>
        </w:r>
        <w:r w:rsidRPr="00DA721A">
          <w:rPr>
            <w:rStyle w:val="Hyperlink"/>
            <w:noProof/>
          </w:rPr>
          <w:t>3.4. Neovessel Mechanics</w:t>
        </w:r>
        <w:r>
          <w:rPr>
            <w:noProof/>
            <w:webHidden/>
          </w:rPr>
          <w:tab/>
        </w:r>
        <w:r>
          <w:rPr>
            <w:noProof/>
            <w:webHidden/>
          </w:rPr>
          <w:fldChar w:fldCharType="begin"/>
        </w:r>
        <w:r>
          <w:rPr>
            <w:noProof/>
            <w:webHidden/>
          </w:rPr>
          <w:instrText xml:space="preserve"> PAGEREF _Toc522883702 \h </w:instrText>
        </w:r>
      </w:ins>
      <w:r>
        <w:rPr>
          <w:noProof/>
          <w:webHidden/>
        </w:rPr>
      </w:r>
      <w:r>
        <w:rPr>
          <w:noProof/>
          <w:webHidden/>
        </w:rPr>
        <w:fldChar w:fldCharType="separate"/>
      </w:r>
      <w:ins w:id="186" w:author="Steven LaBelle" w:date="2019-04-22T18:00:00Z">
        <w:r w:rsidR="00EC5F36">
          <w:rPr>
            <w:noProof/>
            <w:webHidden/>
          </w:rPr>
          <w:t>8</w:t>
        </w:r>
      </w:ins>
      <w:ins w:id="187" w:author="mp4" w:date="2018-08-24T15:38:00Z">
        <w:del w:id="188" w:author="Steven LaBelle" w:date="2019-04-16T17:08:00Z">
          <w:r w:rsidR="00825D09" w:rsidDel="00294085">
            <w:rPr>
              <w:noProof/>
              <w:webHidden/>
            </w:rPr>
            <w:delText>6</w:delText>
          </w:r>
        </w:del>
      </w:ins>
      <w:ins w:id="189" w:author="mp4" w:date="2018-08-24T14:19:00Z">
        <w:r>
          <w:rPr>
            <w:noProof/>
            <w:webHidden/>
          </w:rPr>
          <w:fldChar w:fldCharType="end"/>
        </w:r>
        <w:r w:rsidRPr="00DA721A">
          <w:rPr>
            <w:rStyle w:val="Hyperlink"/>
            <w:noProof/>
          </w:rPr>
          <w:fldChar w:fldCharType="end"/>
        </w:r>
      </w:ins>
    </w:p>
    <w:p w14:paraId="02C1835F" w14:textId="60FB69CB" w:rsidR="007E5477" w:rsidRDefault="007E5477">
      <w:pPr>
        <w:pStyle w:val="TOC3"/>
        <w:tabs>
          <w:tab w:val="right" w:leader="dot" w:pos="9350"/>
        </w:tabs>
        <w:rPr>
          <w:ins w:id="190" w:author="mp4" w:date="2018-08-24T14:19:00Z"/>
          <w:rFonts w:asciiTheme="minorHAnsi" w:eastAsiaTheme="minorEastAsia" w:hAnsiTheme="minorHAnsi" w:cstheme="minorBidi"/>
          <w:i w:val="0"/>
          <w:iCs w:val="0"/>
          <w:noProof/>
          <w:sz w:val="22"/>
          <w:szCs w:val="22"/>
        </w:rPr>
      </w:pPr>
      <w:ins w:id="191"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"_Toc522883703"</w:instrText>
        </w:r>
        <w:r w:rsidRPr="00DA721A">
          <w:rPr>
            <w:rStyle w:val="Hyperlink"/>
            <w:noProof/>
          </w:rPr>
          <w:instrText xml:space="preserve"> </w:instrText>
        </w:r>
        <w:r w:rsidRPr="00DA721A">
          <w:rPr>
            <w:rStyle w:val="Hyperlink"/>
            <w:noProof/>
          </w:rPr>
          <w:fldChar w:fldCharType="separate"/>
        </w:r>
        <w:r w:rsidRPr="00DA721A">
          <w:rPr>
            <w:rStyle w:val="Hyperlink"/>
            <w:noProof/>
          </w:rPr>
          <w:t>3.4.1. Stress Policy</w:t>
        </w:r>
        <w:r>
          <w:rPr>
            <w:noProof/>
            <w:webHidden/>
          </w:rPr>
          <w:tab/>
        </w:r>
        <w:r>
          <w:rPr>
            <w:noProof/>
            <w:webHidden/>
          </w:rPr>
          <w:fldChar w:fldCharType="begin"/>
        </w:r>
        <w:r>
          <w:rPr>
            <w:noProof/>
            <w:webHidden/>
          </w:rPr>
          <w:instrText xml:space="preserve"> PAGEREF _Toc522883703 \h </w:instrText>
        </w:r>
      </w:ins>
      <w:r>
        <w:rPr>
          <w:noProof/>
          <w:webHidden/>
        </w:rPr>
      </w:r>
      <w:r>
        <w:rPr>
          <w:noProof/>
          <w:webHidden/>
        </w:rPr>
        <w:fldChar w:fldCharType="separate"/>
      </w:r>
      <w:ins w:id="192" w:author="Steven LaBelle" w:date="2019-04-22T18:00:00Z">
        <w:r w:rsidR="00EC5F36">
          <w:rPr>
            <w:noProof/>
            <w:webHidden/>
          </w:rPr>
          <w:t>8</w:t>
        </w:r>
      </w:ins>
      <w:ins w:id="193" w:author="mp4" w:date="2018-08-24T15:38:00Z">
        <w:del w:id="194" w:author="Steven LaBelle" w:date="2019-04-16T17:08:00Z">
          <w:r w:rsidR="00825D09" w:rsidDel="00294085">
            <w:rPr>
              <w:noProof/>
              <w:webHidden/>
            </w:rPr>
            <w:delText>6</w:delText>
          </w:r>
        </w:del>
      </w:ins>
      <w:ins w:id="195" w:author="mp4" w:date="2018-08-24T14:19:00Z">
        <w:r>
          <w:rPr>
            <w:noProof/>
            <w:webHidden/>
          </w:rPr>
          <w:fldChar w:fldCharType="end"/>
        </w:r>
        <w:r w:rsidRPr="00DA721A">
          <w:rPr>
            <w:rStyle w:val="Hyperlink"/>
            <w:noProof/>
          </w:rPr>
          <w:fldChar w:fldCharType="end"/>
        </w:r>
      </w:ins>
    </w:p>
    <w:p w14:paraId="54D98FC1" w14:textId="02D52233" w:rsidR="007E5477" w:rsidRDefault="007E5477">
      <w:pPr>
        <w:pStyle w:val="TOC4"/>
        <w:tabs>
          <w:tab w:val="right" w:leader="dot" w:pos="9350"/>
        </w:tabs>
        <w:rPr>
          <w:ins w:id="196" w:author="mp4" w:date="2018-08-24T14:19:00Z"/>
          <w:rFonts w:asciiTheme="minorHAnsi" w:eastAsiaTheme="minorEastAsia" w:hAnsiTheme="minorHAnsi" w:cstheme="minorBidi"/>
          <w:noProof/>
          <w:sz w:val="22"/>
          <w:szCs w:val="22"/>
        </w:rPr>
      </w:pPr>
      <w:ins w:id="197"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"_Toc522883704"</w:instrText>
        </w:r>
        <w:r w:rsidRPr="00DA721A">
          <w:rPr>
            <w:rStyle w:val="Hyperlink"/>
            <w:noProof/>
          </w:rPr>
          <w:instrText xml:space="preserve"> </w:instrText>
        </w:r>
        <w:r w:rsidRPr="00DA721A">
          <w:rPr>
            <w:rStyle w:val="Hyperlink"/>
            <w:noProof/>
          </w:rPr>
          <w:fldChar w:fldCharType="separate"/>
        </w:r>
        <w:r w:rsidRPr="00DA721A">
          <w:rPr>
            <w:rStyle w:val="Hyperlink"/>
            <w:noProof/>
          </w:rPr>
          <w:t>3.4.1.1. Grown Segments Angio Stress Policy</w:t>
        </w:r>
        <w:r>
          <w:rPr>
            <w:noProof/>
            <w:webHidden/>
          </w:rPr>
          <w:tab/>
        </w:r>
        <w:r>
          <w:rPr>
            <w:noProof/>
            <w:webHidden/>
          </w:rPr>
          <w:fldChar w:fldCharType="begin"/>
        </w:r>
        <w:r>
          <w:rPr>
            <w:noProof/>
            <w:webHidden/>
          </w:rPr>
          <w:instrText xml:space="preserve"> PAGEREF _Toc522883704 \h </w:instrText>
        </w:r>
      </w:ins>
      <w:r>
        <w:rPr>
          <w:noProof/>
          <w:webHidden/>
        </w:rPr>
      </w:r>
      <w:r>
        <w:rPr>
          <w:noProof/>
          <w:webHidden/>
        </w:rPr>
        <w:fldChar w:fldCharType="separate"/>
      </w:r>
      <w:ins w:id="198" w:author="Steven LaBelle" w:date="2019-04-22T18:00:00Z">
        <w:r w:rsidR="00EC5F36">
          <w:rPr>
            <w:noProof/>
            <w:webHidden/>
          </w:rPr>
          <w:t>8</w:t>
        </w:r>
      </w:ins>
      <w:ins w:id="199" w:author="mp4" w:date="2018-08-24T15:38:00Z">
        <w:del w:id="200" w:author="Steven LaBelle" w:date="2019-04-16T17:08:00Z">
          <w:r w:rsidR="00825D09" w:rsidDel="00294085">
            <w:rPr>
              <w:noProof/>
              <w:webHidden/>
            </w:rPr>
            <w:delText>6</w:delText>
          </w:r>
        </w:del>
      </w:ins>
      <w:ins w:id="201" w:author="mp4" w:date="2018-08-24T14:19:00Z">
        <w:r>
          <w:rPr>
            <w:noProof/>
            <w:webHidden/>
          </w:rPr>
          <w:fldChar w:fldCharType="end"/>
        </w:r>
        <w:r w:rsidRPr="00DA721A">
          <w:rPr>
            <w:rStyle w:val="Hyperlink"/>
            <w:noProof/>
          </w:rPr>
          <w:fldChar w:fldCharType="end"/>
        </w:r>
      </w:ins>
    </w:p>
    <w:p w14:paraId="396CBA74" w14:textId="64DF0579" w:rsidR="007E5477" w:rsidRDefault="007E5477">
      <w:pPr>
        <w:pStyle w:val="TOC4"/>
        <w:tabs>
          <w:tab w:val="right" w:leader="dot" w:pos="9350"/>
        </w:tabs>
        <w:rPr>
          <w:ins w:id="202" w:author="mp4" w:date="2018-08-24T14:19:00Z"/>
          <w:rFonts w:asciiTheme="minorHAnsi" w:eastAsiaTheme="minorEastAsia" w:hAnsiTheme="minorHAnsi" w:cstheme="minorBidi"/>
          <w:noProof/>
          <w:sz w:val="22"/>
          <w:szCs w:val="22"/>
        </w:rPr>
      </w:pPr>
      <w:ins w:id="203"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"_Toc522883705"</w:instrText>
        </w:r>
        <w:r w:rsidRPr="00DA721A">
          <w:rPr>
            <w:rStyle w:val="Hyperlink"/>
            <w:noProof/>
          </w:rPr>
          <w:instrText xml:space="preserve"> </w:instrText>
        </w:r>
        <w:r w:rsidRPr="00DA721A">
          <w:rPr>
            <w:rStyle w:val="Hyperlink"/>
            <w:noProof/>
          </w:rPr>
          <w:fldChar w:fldCharType="separate"/>
        </w:r>
        <w:r w:rsidRPr="00DA721A">
          <w:rPr>
            <w:rStyle w:val="Hyperlink"/>
            <w:noProof/>
          </w:rPr>
          <w:t>3.4.1.2. Load Curve Velocity Angio Stress Policy</w:t>
        </w:r>
        <w:r>
          <w:rPr>
            <w:noProof/>
            <w:webHidden/>
          </w:rPr>
          <w:tab/>
        </w:r>
        <w:r>
          <w:rPr>
            <w:noProof/>
            <w:webHidden/>
          </w:rPr>
          <w:fldChar w:fldCharType="begin"/>
        </w:r>
        <w:r>
          <w:rPr>
            <w:noProof/>
            <w:webHidden/>
          </w:rPr>
          <w:instrText xml:space="preserve"> PAGEREF _Toc522883705 \h </w:instrText>
        </w:r>
      </w:ins>
      <w:r>
        <w:rPr>
          <w:noProof/>
          <w:webHidden/>
        </w:rPr>
      </w:r>
      <w:r>
        <w:rPr>
          <w:noProof/>
          <w:webHidden/>
        </w:rPr>
        <w:fldChar w:fldCharType="separate"/>
      </w:r>
      <w:ins w:id="204" w:author="Steven LaBelle" w:date="2019-04-22T18:00:00Z">
        <w:r w:rsidR="00EC5F36">
          <w:rPr>
            <w:noProof/>
            <w:webHidden/>
          </w:rPr>
          <w:t>9</w:t>
        </w:r>
      </w:ins>
      <w:ins w:id="205" w:author="mp4" w:date="2018-08-24T15:38:00Z">
        <w:del w:id="206" w:author="Steven LaBelle" w:date="2019-04-16T17:08:00Z">
          <w:r w:rsidR="00825D09" w:rsidDel="00294085">
            <w:rPr>
              <w:noProof/>
              <w:webHidden/>
            </w:rPr>
            <w:delText>7</w:delText>
          </w:r>
        </w:del>
      </w:ins>
      <w:ins w:id="207" w:author="mp4" w:date="2018-08-24T14:19:00Z">
        <w:r>
          <w:rPr>
            <w:noProof/>
            <w:webHidden/>
          </w:rPr>
          <w:fldChar w:fldCharType="end"/>
        </w:r>
        <w:r w:rsidRPr="00DA721A">
          <w:rPr>
            <w:rStyle w:val="Hyperlink"/>
            <w:noProof/>
          </w:rPr>
          <w:fldChar w:fldCharType="end"/>
        </w:r>
      </w:ins>
    </w:p>
    <w:p w14:paraId="1B39CEBB" w14:textId="239A1E5C" w:rsidR="007E5477" w:rsidRDefault="007E5477">
      <w:pPr>
        <w:pStyle w:val="TOC4"/>
        <w:tabs>
          <w:tab w:val="right" w:leader="dot" w:pos="9350"/>
        </w:tabs>
        <w:rPr>
          <w:ins w:id="208" w:author="mp4" w:date="2018-08-24T14:19:00Z"/>
          <w:rFonts w:asciiTheme="minorHAnsi" w:eastAsiaTheme="minorEastAsia" w:hAnsiTheme="minorHAnsi" w:cstheme="minorBidi"/>
          <w:noProof/>
          <w:sz w:val="22"/>
          <w:szCs w:val="22"/>
        </w:rPr>
      </w:pPr>
      <w:ins w:id="209"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"_Toc522883706"</w:instrText>
        </w:r>
        <w:r w:rsidRPr="00DA721A">
          <w:rPr>
            <w:rStyle w:val="Hyperlink"/>
            <w:noProof/>
          </w:rPr>
          <w:instrText xml:space="preserve"> </w:instrText>
        </w:r>
        <w:r w:rsidRPr="00DA721A">
          <w:rPr>
            <w:rStyle w:val="Hyperlink"/>
            <w:noProof/>
          </w:rPr>
          <w:fldChar w:fldCharType="separate"/>
        </w:r>
        <w:r w:rsidRPr="00DA721A">
          <w:rPr>
            <w:rStyle w:val="Hyperlink"/>
            <w:noProof/>
          </w:rPr>
          <w:t>3.4.1.3. Load Curve Angio Stress Policy (Recomended)</w:t>
        </w:r>
        <w:r>
          <w:rPr>
            <w:noProof/>
            <w:webHidden/>
          </w:rPr>
          <w:tab/>
        </w:r>
        <w:r>
          <w:rPr>
            <w:noProof/>
            <w:webHidden/>
          </w:rPr>
          <w:fldChar w:fldCharType="begin"/>
        </w:r>
        <w:r>
          <w:rPr>
            <w:noProof/>
            <w:webHidden/>
          </w:rPr>
          <w:instrText xml:space="preserve"> PAGEREF _Toc522883706 \h </w:instrText>
        </w:r>
      </w:ins>
      <w:r>
        <w:rPr>
          <w:noProof/>
          <w:webHidden/>
        </w:rPr>
      </w:r>
      <w:r>
        <w:rPr>
          <w:noProof/>
          <w:webHidden/>
        </w:rPr>
        <w:fldChar w:fldCharType="separate"/>
      </w:r>
      <w:ins w:id="210" w:author="Steven LaBelle" w:date="2019-04-22T18:00:00Z">
        <w:r w:rsidR="00EC5F36">
          <w:rPr>
            <w:noProof/>
            <w:webHidden/>
          </w:rPr>
          <w:t>9</w:t>
        </w:r>
      </w:ins>
      <w:ins w:id="211" w:author="mp4" w:date="2018-08-24T15:38:00Z">
        <w:del w:id="212" w:author="Steven LaBelle" w:date="2019-04-16T17:08:00Z">
          <w:r w:rsidR="00825D09" w:rsidDel="00294085">
            <w:rPr>
              <w:noProof/>
              <w:webHidden/>
            </w:rPr>
            <w:delText>7</w:delText>
          </w:r>
        </w:del>
      </w:ins>
      <w:ins w:id="213" w:author="mp4" w:date="2018-08-24T14:19:00Z">
        <w:r>
          <w:rPr>
            <w:noProof/>
            <w:webHidden/>
          </w:rPr>
          <w:fldChar w:fldCharType="end"/>
        </w:r>
        <w:r w:rsidRPr="00DA721A">
          <w:rPr>
            <w:rStyle w:val="Hyperlink"/>
            <w:noProof/>
          </w:rPr>
          <w:fldChar w:fldCharType="end"/>
        </w:r>
      </w:ins>
    </w:p>
    <w:p w14:paraId="13BCA691" w14:textId="05010DD2" w:rsidR="007E5477" w:rsidRDefault="007E5477">
      <w:pPr>
        <w:pStyle w:val="TOC4"/>
        <w:tabs>
          <w:tab w:val="right" w:leader="dot" w:pos="9350"/>
        </w:tabs>
        <w:rPr>
          <w:ins w:id="214" w:author="mp4" w:date="2018-08-24T14:19:00Z"/>
          <w:rFonts w:asciiTheme="minorHAnsi" w:eastAsiaTheme="minorEastAsia" w:hAnsiTheme="minorHAnsi" w:cstheme="minorBidi"/>
          <w:noProof/>
          <w:sz w:val="22"/>
          <w:szCs w:val="22"/>
        </w:rPr>
      </w:pPr>
      <w:ins w:id="215"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"_Toc522883707"</w:instrText>
        </w:r>
        <w:r w:rsidRPr="00DA721A">
          <w:rPr>
            <w:rStyle w:val="Hyperlink"/>
            <w:noProof/>
          </w:rPr>
          <w:instrText xml:space="preserve"> </w:instrText>
        </w:r>
        <w:r w:rsidRPr="00DA721A">
          <w:rPr>
            <w:rStyle w:val="Hyperlink"/>
            <w:noProof/>
          </w:rPr>
          <w:fldChar w:fldCharType="separate"/>
        </w:r>
        <w:r w:rsidRPr="00DA721A">
          <w:rPr>
            <w:rStyle w:val="Hyperlink"/>
            <w:noProof/>
          </w:rPr>
          <w:t>3.4.1.4. Sigmoid Angio Stress Policy(Legacy)</w:t>
        </w:r>
        <w:r>
          <w:rPr>
            <w:noProof/>
            <w:webHidden/>
          </w:rPr>
          <w:tab/>
        </w:r>
        <w:r>
          <w:rPr>
            <w:noProof/>
            <w:webHidden/>
          </w:rPr>
          <w:fldChar w:fldCharType="begin"/>
        </w:r>
        <w:r>
          <w:rPr>
            <w:noProof/>
            <w:webHidden/>
          </w:rPr>
          <w:instrText xml:space="preserve"> PAGEREF _Toc522883707 \h </w:instrText>
        </w:r>
      </w:ins>
      <w:r>
        <w:rPr>
          <w:noProof/>
          <w:webHidden/>
        </w:rPr>
      </w:r>
      <w:r>
        <w:rPr>
          <w:noProof/>
          <w:webHidden/>
        </w:rPr>
        <w:fldChar w:fldCharType="separate"/>
      </w:r>
      <w:ins w:id="216" w:author="Steven LaBelle" w:date="2019-04-22T18:00:00Z">
        <w:r w:rsidR="00EC5F36">
          <w:rPr>
            <w:noProof/>
            <w:webHidden/>
          </w:rPr>
          <w:t>10</w:t>
        </w:r>
      </w:ins>
      <w:ins w:id="217" w:author="mp4" w:date="2018-08-24T15:38:00Z">
        <w:del w:id="218" w:author="Steven LaBelle" w:date="2019-04-16T17:08:00Z">
          <w:r w:rsidR="00825D09" w:rsidDel="00294085">
            <w:rPr>
              <w:noProof/>
              <w:webHidden/>
            </w:rPr>
            <w:delText>7</w:delText>
          </w:r>
        </w:del>
      </w:ins>
      <w:ins w:id="219" w:author="mp4" w:date="2018-08-24T14:19:00Z">
        <w:r>
          <w:rPr>
            <w:noProof/>
            <w:webHidden/>
          </w:rPr>
          <w:fldChar w:fldCharType="end"/>
        </w:r>
        <w:r w:rsidRPr="00DA721A">
          <w:rPr>
            <w:rStyle w:val="Hyperlink"/>
            <w:noProof/>
          </w:rPr>
          <w:fldChar w:fldCharType="end"/>
        </w:r>
      </w:ins>
    </w:p>
    <w:p w14:paraId="474EB8DB" w14:textId="6DD93DD5" w:rsidR="007E5477" w:rsidRDefault="007E5477">
      <w:pPr>
        <w:pStyle w:val="TOC4"/>
        <w:tabs>
          <w:tab w:val="right" w:leader="dot" w:pos="9350"/>
        </w:tabs>
        <w:rPr>
          <w:ins w:id="220" w:author="mp4" w:date="2018-08-24T14:19:00Z"/>
          <w:rFonts w:asciiTheme="minorHAnsi" w:eastAsiaTheme="minorEastAsia" w:hAnsiTheme="minorHAnsi" w:cstheme="minorBidi"/>
          <w:noProof/>
          <w:sz w:val="22"/>
          <w:szCs w:val="22"/>
        </w:rPr>
      </w:pPr>
      <w:ins w:id="221"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"_Toc522883708"</w:instrText>
        </w:r>
        <w:r w:rsidRPr="00DA721A">
          <w:rPr>
            <w:rStyle w:val="Hyperlink"/>
            <w:noProof/>
          </w:rPr>
          <w:instrText xml:space="preserve"> </w:instrText>
        </w:r>
        <w:r w:rsidRPr="00DA721A">
          <w:rPr>
            <w:rStyle w:val="Hyperlink"/>
            <w:noProof/>
          </w:rPr>
          <w:fldChar w:fldCharType="separate"/>
        </w:r>
        <w:r w:rsidRPr="00DA721A">
          <w:rPr>
            <w:rStyle w:val="Hyperlink"/>
            <w:noProof/>
          </w:rPr>
          <w:t>3.4.1.5. Passive Stresses</w:t>
        </w:r>
        <w:r>
          <w:rPr>
            <w:noProof/>
            <w:webHidden/>
          </w:rPr>
          <w:tab/>
        </w:r>
        <w:r>
          <w:rPr>
            <w:noProof/>
            <w:webHidden/>
          </w:rPr>
          <w:fldChar w:fldCharType="begin"/>
        </w:r>
        <w:r>
          <w:rPr>
            <w:noProof/>
            <w:webHidden/>
          </w:rPr>
          <w:instrText xml:space="preserve"> PAGEREF _Toc522883708 \h </w:instrText>
        </w:r>
      </w:ins>
      <w:r>
        <w:rPr>
          <w:noProof/>
          <w:webHidden/>
        </w:rPr>
      </w:r>
      <w:r>
        <w:rPr>
          <w:noProof/>
          <w:webHidden/>
        </w:rPr>
        <w:fldChar w:fldCharType="separate"/>
      </w:r>
      <w:ins w:id="222" w:author="Steven LaBelle" w:date="2019-04-22T18:00:00Z">
        <w:r w:rsidR="00EC5F36">
          <w:rPr>
            <w:noProof/>
            <w:webHidden/>
          </w:rPr>
          <w:t>10</w:t>
        </w:r>
      </w:ins>
      <w:ins w:id="223" w:author="mp4" w:date="2018-08-24T15:38:00Z">
        <w:del w:id="224" w:author="Steven LaBelle" w:date="2019-04-16T17:08:00Z">
          <w:r w:rsidR="00825D09" w:rsidDel="00294085">
            <w:rPr>
              <w:noProof/>
              <w:webHidden/>
            </w:rPr>
            <w:delText>8</w:delText>
          </w:r>
        </w:del>
      </w:ins>
      <w:ins w:id="225" w:author="mp4" w:date="2018-08-24T14:19:00Z">
        <w:r>
          <w:rPr>
            <w:noProof/>
            <w:webHidden/>
          </w:rPr>
          <w:fldChar w:fldCharType="end"/>
        </w:r>
        <w:r w:rsidRPr="00DA721A">
          <w:rPr>
            <w:rStyle w:val="Hyperlink"/>
            <w:noProof/>
          </w:rPr>
          <w:fldChar w:fldCharType="end"/>
        </w:r>
      </w:ins>
    </w:p>
    <w:p w14:paraId="32167B88" w14:textId="48555C4B" w:rsidR="007E5477" w:rsidRDefault="007E5477">
      <w:pPr>
        <w:pStyle w:val="TOC4"/>
        <w:tabs>
          <w:tab w:val="right" w:leader="dot" w:pos="9350"/>
        </w:tabs>
        <w:rPr>
          <w:ins w:id="226" w:author="mp4" w:date="2018-08-24T14:19:00Z"/>
          <w:rFonts w:asciiTheme="minorHAnsi" w:eastAsiaTheme="minorEastAsia" w:hAnsiTheme="minorHAnsi" w:cstheme="minorBidi"/>
          <w:noProof/>
          <w:sz w:val="22"/>
          <w:szCs w:val="22"/>
        </w:rPr>
      </w:pPr>
      <w:ins w:id="227"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"_Toc522883709"</w:instrText>
        </w:r>
        <w:r w:rsidRPr="00DA721A">
          <w:rPr>
            <w:rStyle w:val="Hyperlink"/>
            <w:noProof/>
          </w:rPr>
          <w:instrText xml:space="preserve"> </w:instrText>
        </w:r>
        <w:r w:rsidRPr="00DA721A">
          <w:rPr>
            <w:rStyle w:val="Hyperlink"/>
            <w:noProof/>
          </w:rPr>
          <w:fldChar w:fldCharType="separate"/>
        </w:r>
        <w:r w:rsidRPr="00DA721A">
          <w:rPr>
            <w:rStyle w:val="Hyperlink"/>
            <w:noProof/>
          </w:rPr>
          <w:t>3.4.1.6. Active Stresses</w:t>
        </w:r>
        <w:r>
          <w:rPr>
            <w:noProof/>
            <w:webHidden/>
          </w:rPr>
          <w:tab/>
        </w:r>
        <w:r>
          <w:rPr>
            <w:noProof/>
            <w:webHidden/>
          </w:rPr>
          <w:fldChar w:fldCharType="begin"/>
        </w:r>
        <w:r>
          <w:rPr>
            <w:noProof/>
            <w:webHidden/>
          </w:rPr>
          <w:instrText xml:space="preserve"> PAGEREF _Toc522883709 \h </w:instrText>
        </w:r>
      </w:ins>
      <w:r>
        <w:rPr>
          <w:noProof/>
          <w:webHidden/>
        </w:rPr>
      </w:r>
      <w:r>
        <w:rPr>
          <w:noProof/>
          <w:webHidden/>
        </w:rPr>
        <w:fldChar w:fldCharType="separate"/>
      </w:r>
      <w:ins w:id="228" w:author="Steven LaBelle" w:date="2019-04-22T18:00:00Z">
        <w:r w:rsidR="00EC5F36">
          <w:rPr>
            <w:noProof/>
            <w:webHidden/>
          </w:rPr>
          <w:t>10</w:t>
        </w:r>
      </w:ins>
      <w:ins w:id="229" w:author="mp4" w:date="2018-08-24T15:38:00Z">
        <w:del w:id="230" w:author="Steven LaBelle" w:date="2019-04-16T17:08:00Z">
          <w:r w:rsidR="00825D09" w:rsidDel="00294085">
            <w:rPr>
              <w:noProof/>
              <w:webHidden/>
            </w:rPr>
            <w:delText>8</w:delText>
          </w:r>
        </w:del>
      </w:ins>
      <w:ins w:id="231" w:author="mp4" w:date="2018-08-24T14:19:00Z">
        <w:r>
          <w:rPr>
            <w:noProof/>
            <w:webHidden/>
          </w:rPr>
          <w:fldChar w:fldCharType="end"/>
        </w:r>
        <w:r w:rsidRPr="00DA721A">
          <w:rPr>
            <w:rStyle w:val="Hyperlink"/>
            <w:noProof/>
          </w:rPr>
          <w:fldChar w:fldCharType="end"/>
        </w:r>
      </w:ins>
    </w:p>
    <w:p w14:paraId="238DDF4F" w14:textId="7C2E3D83" w:rsidR="007E5477" w:rsidRDefault="007E5477">
      <w:pPr>
        <w:pStyle w:val="TOC1"/>
        <w:tabs>
          <w:tab w:val="left" w:pos="480"/>
          <w:tab w:val="right" w:leader="dot" w:pos="9350"/>
        </w:tabs>
        <w:rPr>
          <w:ins w:id="232" w:author="mp4" w:date="2018-08-24T14:19:00Z"/>
          <w:rFonts w:asciiTheme="minorHAnsi" w:eastAsiaTheme="minorEastAsia" w:hAnsiTheme="minorHAnsi" w:cstheme="minorBidi"/>
          <w:b w:val="0"/>
          <w:bCs w:val="0"/>
          <w:caps w:val="0"/>
          <w:noProof/>
          <w:sz w:val="22"/>
          <w:szCs w:val="22"/>
        </w:rPr>
      </w:pPr>
      <w:ins w:id="233"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"_Toc522883710"</w:instrText>
        </w:r>
        <w:r w:rsidRPr="00DA721A">
          <w:rPr>
            <w:rStyle w:val="Hyperlink"/>
            <w:noProof/>
          </w:rPr>
          <w:instrText xml:space="preserve"> </w:instrText>
        </w:r>
        <w:r w:rsidRPr="00DA721A">
          <w:rPr>
            <w:rStyle w:val="Hyperlink"/>
            <w:noProof/>
          </w:rPr>
          <w:fldChar w:fldCharType="separate"/>
        </w:r>
        <w:r w:rsidRPr="00DA721A">
          <w:rPr>
            <w:rStyle w:val="Hyperlink"/>
            <w:noProof/>
          </w:rPr>
          <w:t>4.</w:t>
        </w:r>
        <w:r>
          <w:rPr>
            <w:rFonts w:asciiTheme="minorHAnsi" w:eastAsiaTheme="minorEastAsia" w:hAnsiTheme="minorHAnsi" w:cstheme="minorBidi"/>
            <w:b w:val="0"/>
            <w:bCs w:val="0"/>
            <w:caps w:val="0"/>
            <w:noProof/>
            <w:sz w:val="22"/>
            <w:szCs w:val="22"/>
          </w:rPr>
          <w:tab/>
        </w:r>
        <w:r w:rsidRPr="00DA721A">
          <w:rPr>
            <w:rStyle w:val="Hyperlink"/>
            <w:noProof/>
          </w:rPr>
          <w:t>Internal Theory</w:t>
        </w:r>
        <w:r>
          <w:rPr>
            <w:noProof/>
            <w:webHidden/>
          </w:rPr>
          <w:tab/>
        </w:r>
        <w:r>
          <w:rPr>
            <w:noProof/>
            <w:webHidden/>
          </w:rPr>
          <w:fldChar w:fldCharType="begin"/>
        </w:r>
        <w:r>
          <w:rPr>
            <w:noProof/>
            <w:webHidden/>
          </w:rPr>
          <w:instrText xml:space="preserve"> PAGEREF _Toc522883710 \h </w:instrText>
        </w:r>
      </w:ins>
      <w:r>
        <w:rPr>
          <w:noProof/>
          <w:webHidden/>
        </w:rPr>
      </w:r>
      <w:r>
        <w:rPr>
          <w:noProof/>
          <w:webHidden/>
        </w:rPr>
        <w:fldChar w:fldCharType="separate"/>
      </w:r>
      <w:ins w:id="234" w:author="Steven LaBelle" w:date="2019-04-22T18:00:00Z">
        <w:r w:rsidR="00EC5F36">
          <w:rPr>
            <w:noProof/>
            <w:webHidden/>
          </w:rPr>
          <w:t>10</w:t>
        </w:r>
      </w:ins>
      <w:ins w:id="235" w:author="mp4" w:date="2018-08-24T15:38:00Z">
        <w:del w:id="236" w:author="Steven LaBelle" w:date="2019-04-16T17:08:00Z">
          <w:r w:rsidR="00825D09" w:rsidDel="00294085">
            <w:rPr>
              <w:noProof/>
              <w:webHidden/>
            </w:rPr>
            <w:delText>8</w:delText>
          </w:r>
        </w:del>
      </w:ins>
      <w:ins w:id="237" w:author="mp4" w:date="2018-08-24T14:19:00Z">
        <w:r>
          <w:rPr>
            <w:noProof/>
            <w:webHidden/>
          </w:rPr>
          <w:fldChar w:fldCharType="end"/>
        </w:r>
        <w:r w:rsidRPr="00DA721A">
          <w:rPr>
            <w:rStyle w:val="Hyperlink"/>
            <w:noProof/>
          </w:rPr>
          <w:fldChar w:fldCharType="end"/>
        </w:r>
      </w:ins>
    </w:p>
    <w:p w14:paraId="14BC9771" w14:textId="72E10F52" w:rsidR="007E5477" w:rsidRDefault="007E5477">
      <w:pPr>
        <w:pStyle w:val="TOC2"/>
        <w:tabs>
          <w:tab w:val="right" w:leader="dot" w:pos="9350"/>
        </w:tabs>
        <w:rPr>
          <w:ins w:id="238" w:author="mp4" w:date="2018-08-24T14:19:00Z"/>
          <w:rFonts w:asciiTheme="minorHAnsi" w:eastAsiaTheme="minorEastAsia" w:hAnsiTheme="minorHAnsi" w:cstheme="minorBidi"/>
          <w:smallCaps w:val="0"/>
          <w:noProof/>
          <w:sz w:val="22"/>
          <w:szCs w:val="22"/>
        </w:rPr>
      </w:pPr>
      <w:ins w:id="239"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"_Toc522883711"</w:instrText>
        </w:r>
        <w:r w:rsidRPr="00DA721A">
          <w:rPr>
            <w:rStyle w:val="Hyperlink"/>
            <w:noProof/>
          </w:rPr>
          <w:instrText xml:space="preserve"> </w:instrText>
        </w:r>
        <w:r w:rsidRPr="00DA721A">
          <w:rPr>
            <w:rStyle w:val="Hyperlink"/>
            <w:noProof/>
          </w:rPr>
          <w:fldChar w:fldCharType="separate"/>
        </w:r>
        <w:r w:rsidRPr="00DA721A">
          <w:rPr>
            <w:rStyle w:val="Hyperlink"/>
            <w:noProof/>
          </w:rPr>
          <w:t>4.1. Vascular Growth</w:t>
        </w:r>
        <w:r>
          <w:rPr>
            <w:noProof/>
            <w:webHidden/>
          </w:rPr>
          <w:tab/>
        </w:r>
        <w:r>
          <w:rPr>
            <w:noProof/>
            <w:webHidden/>
          </w:rPr>
          <w:fldChar w:fldCharType="begin"/>
        </w:r>
        <w:r>
          <w:rPr>
            <w:noProof/>
            <w:webHidden/>
          </w:rPr>
          <w:instrText xml:space="preserve"> PAGEREF _Toc522883711 \h </w:instrText>
        </w:r>
      </w:ins>
      <w:r>
        <w:rPr>
          <w:noProof/>
          <w:webHidden/>
        </w:rPr>
      </w:r>
      <w:r>
        <w:rPr>
          <w:noProof/>
          <w:webHidden/>
        </w:rPr>
        <w:fldChar w:fldCharType="separate"/>
      </w:r>
      <w:ins w:id="240" w:author="Steven LaBelle" w:date="2019-04-22T18:00:00Z">
        <w:r w:rsidR="00EC5F36">
          <w:rPr>
            <w:noProof/>
            <w:webHidden/>
          </w:rPr>
          <w:t>10</w:t>
        </w:r>
      </w:ins>
      <w:ins w:id="241" w:author="mp4" w:date="2018-08-24T15:38:00Z">
        <w:del w:id="242" w:author="Steven LaBelle" w:date="2019-04-16T17:08:00Z">
          <w:r w:rsidR="00825D09" w:rsidDel="00294085">
            <w:rPr>
              <w:noProof/>
              <w:webHidden/>
            </w:rPr>
            <w:delText>8</w:delText>
          </w:r>
        </w:del>
      </w:ins>
      <w:ins w:id="243" w:author="mp4" w:date="2018-08-24T14:19:00Z">
        <w:r>
          <w:rPr>
            <w:noProof/>
            <w:webHidden/>
          </w:rPr>
          <w:fldChar w:fldCharType="end"/>
        </w:r>
        <w:r w:rsidRPr="00DA721A">
          <w:rPr>
            <w:rStyle w:val="Hyperlink"/>
            <w:noProof/>
          </w:rPr>
          <w:fldChar w:fldCharType="end"/>
        </w:r>
      </w:ins>
    </w:p>
    <w:p w14:paraId="220A974E" w14:textId="412840C6" w:rsidR="007E5477" w:rsidRDefault="007E5477">
      <w:pPr>
        <w:pStyle w:val="TOC2"/>
        <w:tabs>
          <w:tab w:val="right" w:leader="dot" w:pos="9350"/>
        </w:tabs>
        <w:rPr>
          <w:ins w:id="244" w:author="mp4" w:date="2018-08-24T14:19:00Z"/>
          <w:rFonts w:asciiTheme="minorHAnsi" w:eastAsiaTheme="minorEastAsia" w:hAnsiTheme="minorHAnsi" w:cstheme="minorBidi"/>
          <w:smallCaps w:val="0"/>
          <w:noProof/>
          <w:sz w:val="22"/>
          <w:szCs w:val="22"/>
        </w:rPr>
      </w:pPr>
      <w:ins w:id="245"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"_Toc522883712"</w:instrText>
        </w:r>
        <w:r w:rsidRPr="00DA721A">
          <w:rPr>
            <w:rStyle w:val="Hyperlink"/>
            <w:noProof/>
          </w:rPr>
          <w:instrText xml:space="preserve"> </w:instrText>
        </w:r>
        <w:r w:rsidRPr="00DA721A">
          <w:rPr>
            <w:rStyle w:val="Hyperlink"/>
            <w:noProof/>
          </w:rPr>
          <w:fldChar w:fldCharType="separate"/>
        </w:r>
        <w:r w:rsidRPr="00DA721A">
          <w:rPr>
            <w:rStyle w:val="Hyperlink"/>
            <w:noProof/>
          </w:rPr>
          <w:t>4.2. Proto Growth</w:t>
        </w:r>
        <w:r>
          <w:rPr>
            <w:noProof/>
            <w:webHidden/>
          </w:rPr>
          <w:tab/>
        </w:r>
        <w:r>
          <w:rPr>
            <w:noProof/>
            <w:webHidden/>
          </w:rPr>
          <w:fldChar w:fldCharType="begin"/>
        </w:r>
        <w:r>
          <w:rPr>
            <w:noProof/>
            <w:webHidden/>
          </w:rPr>
          <w:instrText xml:space="preserve"> PAGEREF _Toc522883712 \h </w:instrText>
        </w:r>
      </w:ins>
      <w:r>
        <w:rPr>
          <w:noProof/>
          <w:webHidden/>
        </w:rPr>
      </w:r>
      <w:r>
        <w:rPr>
          <w:noProof/>
          <w:webHidden/>
        </w:rPr>
        <w:fldChar w:fldCharType="separate"/>
      </w:r>
      <w:ins w:id="246" w:author="Steven LaBelle" w:date="2019-04-22T18:00:00Z">
        <w:r w:rsidR="00EC5F36">
          <w:rPr>
            <w:noProof/>
            <w:webHidden/>
          </w:rPr>
          <w:t>11</w:t>
        </w:r>
      </w:ins>
      <w:ins w:id="247" w:author="mp4" w:date="2018-08-24T15:38:00Z">
        <w:del w:id="248" w:author="Steven LaBelle" w:date="2019-04-16T17:08:00Z">
          <w:r w:rsidR="00825D09" w:rsidDel="00294085">
            <w:rPr>
              <w:noProof/>
              <w:webHidden/>
            </w:rPr>
            <w:delText>8</w:delText>
          </w:r>
        </w:del>
      </w:ins>
      <w:ins w:id="249" w:author="mp4" w:date="2018-08-24T14:19:00Z">
        <w:r>
          <w:rPr>
            <w:noProof/>
            <w:webHidden/>
          </w:rPr>
          <w:fldChar w:fldCharType="end"/>
        </w:r>
        <w:r w:rsidRPr="00DA721A">
          <w:rPr>
            <w:rStyle w:val="Hyperlink"/>
            <w:noProof/>
          </w:rPr>
          <w:fldChar w:fldCharType="end"/>
        </w:r>
      </w:ins>
    </w:p>
    <w:p w14:paraId="0B5B493B" w14:textId="6ADB753A" w:rsidR="007E5477" w:rsidRDefault="007E5477">
      <w:pPr>
        <w:pStyle w:val="TOC1"/>
        <w:tabs>
          <w:tab w:val="left" w:pos="480"/>
          <w:tab w:val="right" w:leader="dot" w:pos="9350"/>
        </w:tabs>
        <w:rPr>
          <w:ins w:id="250" w:author="mp4" w:date="2018-08-24T14:19:00Z"/>
          <w:rFonts w:asciiTheme="minorHAnsi" w:eastAsiaTheme="minorEastAsia" w:hAnsiTheme="minorHAnsi" w:cstheme="minorBidi"/>
          <w:b w:val="0"/>
          <w:bCs w:val="0"/>
          <w:caps w:val="0"/>
          <w:noProof/>
          <w:sz w:val="22"/>
          <w:szCs w:val="22"/>
        </w:rPr>
      </w:pPr>
      <w:ins w:id="251"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"_Toc522883713"</w:instrText>
        </w:r>
        <w:r w:rsidRPr="00DA721A">
          <w:rPr>
            <w:rStyle w:val="Hyperlink"/>
            <w:noProof/>
          </w:rPr>
          <w:instrText xml:space="preserve"> </w:instrText>
        </w:r>
        <w:r w:rsidRPr="00DA721A">
          <w:rPr>
            <w:rStyle w:val="Hyperlink"/>
            <w:noProof/>
          </w:rPr>
          <w:fldChar w:fldCharType="separate"/>
        </w:r>
        <w:r w:rsidRPr="00DA721A">
          <w:rPr>
            <w:rStyle w:val="Hyperlink"/>
            <w:noProof/>
          </w:rPr>
          <w:t>5.</w:t>
        </w:r>
        <w:r>
          <w:rPr>
            <w:rFonts w:asciiTheme="minorHAnsi" w:eastAsiaTheme="minorEastAsia" w:hAnsiTheme="minorHAnsi" w:cstheme="minorBidi"/>
            <w:b w:val="0"/>
            <w:bCs w:val="0"/>
            <w:caps w:val="0"/>
            <w:noProof/>
            <w:sz w:val="22"/>
            <w:szCs w:val="22"/>
          </w:rPr>
          <w:tab/>
        </w:r>
        <w:r w:rsidRPr="00DA721A">
          <w:rPr>
            <w:rStyle w:val="Hyperlink"/>
            <w:noProof/>
          </w:rPr>
          <w:t>Running FEBio+AngioFE</w:t>
        </w:r>
        <w:r>
          <w:rPr>
            <w:noProof/>
            <w:webHidden/>
          </w:rPr>
          <w:tab/>
        </w:r>
        <w:r>
          <w:rPr>
            <w:noProof/>
            <w:webHidden/>
          </w:rPr>
          <w:fldChar w:fldCharType="begin"/>
        </w:r>
        <w:r>
          <w:rPr>
            <w:noProof/>
            <w:webHidden/>
          </w:rPr>
          <w:instrText xml:space="preserve"> PAGEREF _Toc522883713 \h </w:instrText>
        </w:r>
      </w:ins>
      <w:r>
        <w:rPr>
          <w:noProof/>
          <w:webHidden/>
        </w:rPr>
      </w:r>
      <w:r>
        <w:rPr>
          <w:noProof/>
          <w:webHidden/>
        </w:rPr>
        <w:fldChar w:fldCharType="separate"/>
      </w:r>
      <w:ins w:id="252" w:author="Steven LaBelle" w:date="2019-04-22T18:00:00Z">
        <w:r w:rsidR="00EC5F36">
          <w:rPr>
            <w:noProof/>
            <w:webHidden/>
          </w:rPr>
          <w:t>11</w:t>
        </w:r>
      </w:ins>
      <w:ins w:id="253" w:author="mp4" w:date="2018-08-24T15:38:00Z">
        <w:del w:id="254" w:author="Steven LaBelle" w:date="2019-04-16T17:08:00Z">
          <w:r w:rsidR="00825D09" w:rsidDel="00294085">
            <w:rPr>
              <w:noProof/>
              <w:webHidden/>
            </w:rPr>
            <w:delText>9</w:delText>
          </w:r>
        </w:del>
      </w:ins>
      <w:ins w:id="255" w:author="mp4" w:date="2018-08-24T14:19:00Z">
        <w:r>
          <w:rPr>
            <w:noProof/>
            <w:webHidden/>
          </w:rPr>
          <w:fldChar w:fldCharType="end"/>
        </w:r>
        <w:r w:rsidRPr="00DA721A">
          <w:rPr>
            <w:rStyle w:val="Hyperlink"/>
            <w:noProof/>
          </w:rPr>
          <w:fldChar w:fldCharType="end"/>
        </w:r>
      </w:ins>
    </w:p>
    <w:p w14:paraId="48151142" w14:textId="5C510E41" w:rsidR="007E5477" w:rsidRDefault="007E5477">
      <w:pPr>
        <w:pStyle w:val="TOC2"/>
        <w:tabs>
          <w:tab w:val="right" w:leader="dot" w:pos="9350"/>
        </w:tabs>
        <w:rPr>
          <w:ins w:id="256" w:author="mp4" w:date="2018-08-24T14:19:00Z"/>
          <w:rFonts w:asciiTheme="minorHAnsi" w:eastAsiaTheme="minorEastAsia" w:hAnsiTheme="minorHAnsi" w:cstheme="minorBidi"/>
          <w:smallCaps w:val="0"/>
          <w:noProof/>
          <w:sz w:val="22"/>
          <w:szCs w:val="22"/>
        </w:rPr>
      </w:pPr>
      <w:ins w:id="257"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"_Toc522883714"</w:instrText>
        </w:r>
        <w:r w:rsidRPr="00DA721A">
          <w:rPr>
            <w:rStyle w:val="Hyperlink"/>
            <w:noProof/>
          </w:rPr>
          <w:instrText xml:space="preserve"> </w:instrText>
        </w:r>
        <w:r w:rsidRPr="00DA721A">
          <w:rPr>
            <w:rStyle w:val="Hyperlink"/>
            <w:noProof/>
          </w:rPr>
          <w:fldChar w:fldCharType="separate"/>
        </w:r>
        <w:r w:rsidRPr="00DA721A">
          <w:rPr>
            <w:rStyle w:val="Hyperlink"/>
            <w:noProof/>
          </w:rPr>
          <w:t>5.1. Configuring FEBio to find the Plugin</w:t>
        </w:r>
        <w:r>
          <w:rPr>
            <w:noProof/>
            <w:webHidden/>
          </w:rPr>
          <w:tab/>
        </w:r>
        <w:r>
          <w:rPr>
            <w:noProof/>
            <w:webHidden/>
          </w:rPr>
          <w:fldChar w:fldCharType="begin"/>
        </w:r>
        <w:r>
          <w:rPr>
            <w:noProof/>
            <w:webHidden/>
          </w:rPr>
          <w:instrText xml:space="preserve"> PAGEREF _Toc522883714 \h </w:instrText>
        </w:r>
      </w:ins>
      <w:r>
        <w:rPr>
          <w:noProof/>
          <w:webHidden/>
        </w:rPr>
      </w:r>
      <w:r>
        <w:rPr>
          <w:noProof/>
          <w:webHidden/>
        </w:rPr>
        <w:fldChar w:fldCharType="separate"/>
      </w:r>
      <w:ins w:id="258" w:author="Steven LaBelle" w:date="2019-04-22T18:00:00Z">
        <w:r w:rsidR="00EC5F36">
          <w:rPr>
            <w:noProof/>
            <w:webHidden/>
          </w:rPr>
          <w:t>11</w:t>
        </w:r>
      </w:ins>
      <w:ins w:id="259" w:author="mp4" w:date="2018-08-24T15:38:00Z">
        <w:del w:id="260" w:author="Steven LaBelle" w:date="2019-04-16T17:08:00Z">
          <w:r w:rsidR="00825D09" w:rsidDel="00294085">
            <w:rPr>
              <w:noProof/>
              <w:webHidden/>
            </w:rPr>
            <w:delText>9</w:delText>
          </w:r>
        </w:del>
      </w:ins>
      <w:ins w:id="261" w:author="mp4" w:date="2018-08-24T14:19:00Z">
        <w:r>
          <w:rPr>
            <w:noProof/>
            <w:webHidden/>
          </w:rPr>
          <w:fldChar w:fldCharType="end"/>
        </w:r>
        <w:r w:rsidRPr="00DA721A">
          <w:rPr>
            <w:rStyle w:val="Hyperlink"/>
            <w:noProof/>
          </w:rPr>
          <w:fldChar w:fldCharType="end"/>
        </w:r>
      </w:ins>
    </w:p>
    <w:p w14:paraId="6B43ECFC" w14:textId="12833205" w:rsidR="007E5477" w:rsidRDefault="007E5477">
      <w:pPr>
        <w:pStyle w:val="TOC2"/>
        <w:tabs>
          <w:tab w:val="right" w:leader="dot" w:pos="9350"/>
        </w:tabs>
        <w:rPr>
          <w:ins w:id="262" w:author="mp4" w:date="2018-08-24T14:19:00Z"/>
          <w:rFonts w:asciiTheme="minorHAnsi" w:eastAsiaTheme="minorEastAsia" w:hAnsiTheme="minorHAnsi" w:cstheme="minorBidi"/>
          <w:smallCaps w:val="0"/>
          <w:noProof/>
          <w:sz w:val="22"/>
          <w:szCs w:val="22"/>
        </w:rPr>
      </w:pPr>
      <w:ins w:id="263" w:author="mp4" w:date="2018-08-24T14:19:00Z">
        <w:r w:rsidRPr="00DA721A">
          <w:rPr>
            <w:rStyle w:val="Hyperlink"/>
            <w:noProof/>
          </w:rPr>
          <w:lastRenderedPageBreak/>
          <w:fldChar w:fldCharType="begin"/>
        </w:r>
        <w:r w:rsidRPr="00DA721A">
          <w:rPr>
            <w:rStyle w:val="Hyperlink"/>
            <w:noProof/>
          </w:rPr>
          <w:instrText xml:space="preserve"> </w:instrText>
        </w:r>
        <w:r>
          <w:rPr>
            <w:noProof/>
          </w:rPr>
          <w:instrText>HYPERLINK \l "_Toc522883715"</w:instrText>
        </w:r>
        <w:r w:rsidRPr="00DA721A">
          <w:rPr>
            <w:rStyle w:val="Hyperlink"/>
            <w:noProof/>
          </w:rPr>
          <w:instrText xml:space="preserve"> </w:instrText>
        </w:r>
        <w:r w:rsidRPr="00DA721A">
          <w:rPr>
            <w:rStyle w:val="Hyperlink"/>
            <w:noProof/>
          </w:rPr>
          <w:fldChar w:fldCharType="separate"/>
        </w:r>
        <w:r w:rsidRPr="00DA721A">
          <w:rPr>
            <w:rStyle w:val="Hyperlink"/>
            <w:noProof/>
          </w:rPr>
          <w:t>5.2. Running a Simulation with the Plugin</w:t>
        </w:r>
        <w:r>
          <w:rPr>
            <w:noProof/>
            <w:webHidden/>
          </w:rPr>
          <w:tab/>
        </w:r>
        <w:r>
          <w:rPr>
            <w:noProof/>
            <w:webHidden/>
          </w:rPr>
          <w:fldChar w:fldCharType="begin"/>
        </w:r>
        <w:r>
          <w:rPr>
            <w:noProof/>
            <w:webHidden/>
          </w:rPr>
          <w:instrText xml:space="preserve"> PAGEREF _Toc522883715 \h </w:instrText>
        </w:r>
      </w:ins>
      <w:r>
        <w:rPr>
          <w:noProof/>
          <w:webHidden/>
        </w:rPr>
      </w:r>
      <w:r>
        <w:rPr>
          <w:noProof/>
          <w:webHidden/>
        </w:rPr>
        <w:fldChar w:fldCharType="separate"/>
      </w:r>
      <w:ins w:id="264" w:author="Steven LaBelle" w:date="2019-04-22T18:00:00Z">
        <w:r w:rsidR="00EC5F36">
          <w:rPr>
            <w:noProof/>
            <w:webHidden/>
          </w:rPr>
          <w:t>12</w:t>
        </w:r>
      </w:ins>
      <w:ins w:id="265" w:author="mp4" w:date="2018-08-24T15:38:00Z">
        <w:del w:id="266" w:author="Steven LaBelle" w:date="2019-04-16T17:08:00Z">
          <w:r w:rsidR="00825D09" w:rsidDel="00294085">
            <w:rPr>
              <w:noProof/>
              <w:webHidden/>
            </w:rPr>
            <w:delText>9</w:delText>
          </w:r>
        </w:del>
      </w:ins>
      <w:ins w:id="267" w:author="mp4" w:date="2018-08-24T14:19:00Z">
        <w:r>
          <w:rPr>
            <w:noProof/>
            <w:webHidden/>
          </w:rPr>
          <w:fldChar w:fldCharType="end"/>
        </w:r>
        <w:r w:rsidRPr="00DA721A">
          <w:rPr>
            <w:rStyle w:val="Hyperlink"/>
            <w:noProof/>
          </w:rPr>
          <w:fldChar w:fldCharType="end"/>
        </w:r>
      </w:ins>
    </w:p>
    <w:p w14:paraId="27E781D9" w14:textId="2254E846" w:rsidR="007E5477" w:rsidRDefault="007E5477">
      <w:pPr>
        <w:pStyle w:val="TOC2"/>
        <w:tabs>
          <w:tab w:val="right" w:leader="dot" w:pos="9350"/>
        </w:tabs>
        <w:rPr>
          <w:ins w:id="268" w:author="mp4" w:date="2018-08-24T14:19:00Z"/>
          <w:rFonts w:asciiTheme="minorHAnsi" w:eastAsiaTheme="minorEastAsia" w:hAnsiTheme="minorHAnsi" w:cstheme="minorBidi"/>
          <w:smallCaps w:val="0"/>
          <w:noProof/>
          <w:sz w:val="22"/>
          <w:szCs w:val="22"/>
        </w:rPr>
      </w:pPr>
      <w:ins w:id="269"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"_Toc522883716"</w:instrText>
        </w:r>
        <w:r w:rsidRPr="00DA721A">
          <w:rPr>
            <w:rStyle w:val="Hyperlink"/>
            <w:noProof/>
          </w:rPr>
          <w:instrText xml:space="preserve"> </w:instrText>
        </w:r>
        <w:r w:rsidRPr="00DA721A">
          <w:rPr>
            <w:rStyle w:val="Hyperlink"/>
            <w:noProof/>
          </w:rPr>
          <w:fldChar w:fldCharType="separate"/>
        </w:r>
        <w:r w:rsidRPr="00DA721A">
          <w:rPr>
            <w:rStyle w:val="Hyperlink"/>
            <w:noProof/>
          </w:rPr>
          <w:t>5.3. Material Attributes</w:t>
        </w:r>
        <w:r>
          <w:rPr>
            <w:noProof/>
            <w:webHidden/>
          </w:rPr>
          <w:tab/>
        </w:r>
        <w:r>
          <w:rPr>
            <w:noProof/>
            <w:webHidden/>
          </w:rPr>
          <w:fldChar w:fldCharType="begin"/>
        </w:r>
        <w:r>
          <w:rPr>
            <w:noProof/>
            <w:webHidden/>
          </w:rPr>
          <w:instrText xml:space="preserve"> PAGEREF _Toc522883716 \h </w:instrText>
        </w:r>
      </w:ins>
      <w:r>
        <w:rPr>
          <w:noProof/>
          <w:webHidden/>
        </w:rPr>
      </w:r>
      <w:r>
        <w:rPr>
          <w:noProof/>
          <w:webHidden/>
        </w:rPr>
        <w:fldChar w:fldCharType="separate"/>
      </w:r>
      <w:ins w:id="270" w:author="Steven LaBelle" w:date="2019-04-22T18:00:00Z">
        <w:r w:rsidR="00EC5F36">
          <w:rPr>
            <w:noProof/>
            <w:webHidden/>
          </w:rPr>
          <w:t>12</w:t>
        </w:r>
      </w:ins>
      <w:ins w:id="271" w:author="mp4" w:date="2018-08-24T15:38:00Z">
        <w:del w:id="272" w:author="Steven LaBelle" w:date="2019-04-16T17:08:00Z">
          <w:r w:rsidR="00825D09" w:rsidDel="00294085">
            <w:rPr>
              <w:noProof/>
              <w:webHidden/>
            </w:rPr>
            <w:delText>9</w:delText>
          </w:r>
        </w:del>
      </w:ins>
      <w:ins w:id="273" w:author="mp4" w:date="2018-08-24T14:19:00Z">
        <w:r>
          <w:rPr>
            <w:noProof/>
            <w:webHidden/>
          </w:rPr>
          <w:fldChar w:fldCharType="end"/>
        </w:r>
        <w:r w:rsidRPr="00DA721A">
          <w:rPr>
            <w:rStyle w:val="Hyperlink"/>
            <w:noProof/>
          </w:rPr>
          <w:fldChar w:fldCharType="end"/>
        </w:r>
      </w:ins>
    </w:p>
    <w:p w14:paraId="776D36DF" w14:textId="1F9FCE9A" w:rsidR="007E5477" w:rsidRDefault="007E5477">
      <w:pPr>
        <w:pStyle w:val="TOC2"/>
        <w:tabs>
          <w:tab w:val="right" w:leader="dot" w:pos="9350"/>
        </w:tabs>
        <w:rPr>
          <w:ins w:id="274" w:author="mp4" w:date="2018-08-24T14:19:00Z"/>
          <w:rFonts w:asciiTheme="minorHAnsi" w:eastAsiaTheme="minorEastAsia" w:hAnsiTheme="minorHAnsi" w:cstheme="minorBidi"/>
          <w:smallCaps w:val="0"/>
          <w:noProof/>
          <w:sz w:val="22"/>
          <w:szCs w:val="22"/>
        </w:rPr>
      </w:pPr>
      <w:ins w:id="275"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"_Toc522883717"</w:instrText>
        </w:r>
        <w:r w:rsidRPr="00DA721A">
          <w:rPr>
            <w:rStyle w:val="Hyperlink"/>
            <w:noProof/>
          </w:rPr>
          <w:instrText xml:space="preserve"> </w:instrText>
        </w:r>
        <w:r w:rsidRPr="00DA721A">
          <w:rPr>
            <w:rStyle w:val="Hyperlink"/>
            <w:noProof/>
          </w:rPr>
          <w:fldChar w:fldCharType="separate"/>
        </w:r>
        <w:r w:rsidRPr="00DA721A">
          <w:rPr>
            <w:rStyle w:val="Hyperlink"/>
            <w:noProof/>
          </w:rPr>
          <w:t>5.4. Initial Segment Velocity</w:t>
        </w:r>
        <w:r>
          <w:rPr>
            <w:noProof/>
            <w:webHidden/>
          </w:rPr>
          <w:tab/>
        </w:r>
        <w:r>
          <w:rPr>
            <w:noProof/>
            <w:webHidden/>
          </w:rPr>
          <w:fldChar w:fldCharType="begin"/>
        </w:r>
        <w:r>
          <w:rPr>
            <w:noProof/>
            <w:webHidden/>
          </w:rPr>
          <w:instrText xml:space="preserve"> PAGEREF _Toc522883717 \h </w:instrText>
        </w:r>
      </w:ins>
      <w:r>
        <w:rPr>
          <w:noProof/>
          <w:webHidden/>
        </w:rPr>
      </w:r>
      <w:r>
        <w:rPr>
          <w:noProof/>
          <w:webHidden/>
        </w:rPr>
        <w:fldChar w:fldCharType="separate"/>
      </w:r>
      <w:ins w:id="276" w:author="Steven LaBelle" w:date="2019-04-22T18:00:00Z">
        <w:r w:rsidR="00EC5F36">
          <w:rPr>
            <w:noProof/>
            <w:webHidden/>
          </w:rPr>
          <w:t>12</w:t>
        </w:r>
      </w:ins>
      <w:ins w:id="277" w:author="mp4" w:date="2018-08-24T15:38:00Z">
        <w:del w:id="278" w:author="Steven LaBelle" w:date="2019-04-16T17:08:00Z">
          <w:r w:rsidR="00825D09" w:rsidDel="00294085">
            <w:rPr>
              <w:noProof/>
              <w:webHidden/>
            </w:rPr>
            <w:delText>9</w:delText>
          </w:r>
        </w:del>
      </w:ins>
      <w:ins w:id="279" w:author="mp4" w:date="2018-08-24T14:19:00Z">
        <w:r>
          <w:rPr>
            <w:noProof/>
            <w:webHidden/>
          </w:rPr>
          <w:fldChar w:fldCharType="end"/>
        </w:r>
        <w:r w:rsidRPr="00DA721A">
          <w:rPr>
            <w:rStyle w:val="Hyperlink"/>
            <w:noProof/>
          </w:rPr>
          <w:fldChar w:fldCharType="end"/>
        </w:r>
      </w:ins>
    </w:p>
    <w:p w14:paraId="33DF0F6F" w14:textId="4B3A471E" w:rsidR="007E5477" w:rsidRDefault="007E5477">
      <w:pPr>
        <w:pStyle w:val="TOC2"/>
        <w:tabs>
          <w:tab w:val="right" w:leader="dot" w:pos="9350"/>
        </w:tabs>
        <w:rPr>
          <w:ins w:id="280" w:author="mp4" w:date="2018-08-24T14:19:00Z"/>
          <w:rFonts w:asciiTheme="minorHAnsi" w:eastAsiaTheme="minorEastAsia" w:hAnsiTheme="minorHAnsi" w:cstheme="minorBidi"/>
          <w:smallCaps w:val="0"/>
          <w:noProof/>
          <w:sz w:val="22"/>
          <w:szCs w:val="22"/>
        </w:rPr>
      </w:pPr>
      <w:ins w:id="281"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"_Toc522883718"</w:instrText>
        </w:r>
        <w:r w:rsidRPr="00DA721A">
          <w:rPr>
            <w:rStyle w:val="Hyperlink"/>
            <w:noProof/>
          </w:rPr>
          <w:instrText xml:space="preserve"> </w:instrText>
        </w:r>
        <w:r w:rsidRPr="00DA721A">
          <w:rPr>
            <w:rStyle w:val="Hyperlink"/>
            <w:noProof/>
          </w:rPr>
          <w:fldChar w:fldCharType="separate"/>
        </w:r>
        <w:r w:rsidRPr="00DA721A">
          <w:rPr>
            <w:rStyle w:val="Hyperlink"/>
            <w:noProof/>
          </w:rPr>
          <w:t>5.5. Initial Modifier</w:t>
        </w:r>
        <w:r>
          <w:rPr>
            <w:noProof/>
            <w:webHidden/>
          </w:rPr>
          <w:tab/>
        </w:r>
        <w:r>
          <w:rPr>
            <w:noProof/>
            <w:webHidden/>
          </w:rPr>
          <w:fldChar w:fldCharType="begin"/>
        </w:r>
        <w:r>
          <w:rPr>
            <w:noProof/>
            <w:webHidden/>
          </w:rPr>
          <w:instrText xml:space="preserve"> PAGEREF _Toc522883718 \h </w:instrText>
        </w:r>
      </w:ins>
      <w:r>
        <w:rPr>
          <w:noProof/>
          <w:webHidden/>
        </w:rPr>
      </w:r>
      <w:r>
        <w:rPr>
          <w:noProof/>
          <w:webHidden/>
        </w:rPr>
        <w:fldChar w:fldCharType="separate"/>
      </w:r>
      <w:ins w:id="282" w:author="Steven LaBelle" w:date="2019-04-22T18:00:00Z">
        <w:r w:rsidR="00EC5F36">
          <w:rPr>
            <w:noProof/>
            <w:webHidden/>
          </w:rPr>
          <w:t>13</w:t>
        </w:r>
      </w:ins>
      <w:ins w:id="283" w:author="mp4" w:date="2018-08-24T15:38:00Z">
        <w:del w:id="284" w:author="Steven LaBelle" w:date="2019-04-16T17:08:00Z">
          <w:r w:rsidR="00825D09" w:rsidDel="00294085">
            <w:rPr>
              <w:noProof/>
              <w:webHidden/>
            </w:rPr>
            <w:delText>9</w:delText>
          </w:r>
        </w:del>
      </w:ins>
      <w:ins w:id="285" w:author="mp4" w:date="2018-08-24T14:19:00Z">
        <w:r>
          <w:rPr>
            <w:noProof/>
            <w:webHidden/>
          </w:rPr>
          <w:fldChar w:fldCharType="end"/>
        </w:r>
        <w:r w:rsidRPr="00DA721A">
          <w:rPr>
            <w:rStyle w:val="Hyperlink"/>
            <w:noProof/>
          </w:rPr>
          <w:fldChar w:fldCharType="end"/>
        </w:r>
      </w:ins>
    </w:p>
    <w:p w14:paraId="0F5FEA12" w14:textId="1439F542" w:rsidR="007E5477" w:rsidRDefault="007E5477">
      <w:pPr>
        <w:pStyle w:val="TOC3"/>
        <w:tabs>
          <w:tab w:val="right" w:leader="dot" w:pos="9350"/>
        </w:tabs>
        <w:rPr>
          <w:ins w:id="286" w:author="mp4" w:date="2018-08-24T14:19:00Z"/>
          <w:rFonts w:asciiTheme="minorHAnsi" w:eastAsiaTheme="minorEastAsia" w:hAnsiTheme="minorHAnsi" w:cstheme="minorBidi"/>
          <w:i w:val="0"/>
          <w:iCs w:val="0"/>
          <w:noProof/>
          <w:sz w:val="22"/>
          <w:szCs w:val="22"/>
        </w:rPr>
      </w:pPr>
      <w:ins w:id="287"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"_Toc522883719"</w:instrText>
        </w:r>
        <w:r w:rsidRPr="00DA721A">
          <w:rPr>
            <w:rStyle w:val="Hyperlink"/>
            <w:noProof/>
          </w:rPr>
          <w:instrText xml:space="preserve"> </w:instrText>
        </w:r>
        <w:r w:rsidRPr="00DA721A">
          <w:rPr>
            <w:rStyle w:val="Hyperlink"/>
            <w:noProof/>
          </w:rPr>
          <w:fldChar w:fldCharType="separate"/>
        </w:r>
        <w:r w:rsidRPr="00DA721A">
          <w:rPr>
            <w:rStyle w:val="Hyperlink"/>
            <w:noProof/>
          </w:rPr>
          <w:t>5.5.1. Fiber Randomizer</w:t>
        </w:r>
        <w:r>
          <w:rPr>
            <w:noProof/>
            <w:webHidden/>
          </w:rPr>
          <w:tab/>
        </w:r>
        <w:r>
          <w:rPr>
            <w:noProof/>
            <w:webHidden/>
          </w:rPr>
          <w:fldChar w:fldCharType="begin"/>
        </w:r>
        <w:r>
          <w:rPr>
            <w:noProof/>
            <w:webHidden/>
          </w:rPr>
          <w:instrText xml:space="preserve"> PAGEREF _Toc522883719 \h </w:instrText>
        </w:r>
      </w:ins>
      <w:r>
        <w:rPr>
          <w:noProof/>
          <w:webHidden/>
        </w:rPr>
      </w:r>
      <w:r>
        <w:rPr>
          <w:noProof/>
          <w:webHidden/>
        </w:rPr>
        <w:fldChar w:fldCharType="separate"/>
      </w:r>
      <w:ins w:id="288" w:author="Steven LaBelle" w:date="2019-04-22T18:00:00Z">
        <w:r w:rsidR="00EC5F36">
          <w:rPr>
            <w:noProof/>
            <w:webHidden/>
          </w:rPr>
          <w:t>13</w:t>
        </w:r>
      </w:ins>
      <w:ins w:id="289" w:author="mp4" w:date="2018-08-24T15:38:00Z">
        <w:del w:id="290" w:author="Steven LaBelle" w:date="2019-04-16T17:08:00Z">
          <w:r w:rsidR="00825D09" w:rsidDel="00294085">
            <w:rPr>
              <w:noProof/>
              <w:webHidden/>
            </w:rPr>
            <w:delText>10</w:delText>
          </w:r>
        </w:del>
      </w:ins>
      <w:ins w:id="291" w:author="mp4" w:date="2018-08-24T14:19:00Z">
        <w:r>
          <w:rPr>
            <w:noProof/>
            <w:webHidden/>
          </w:rPr>
          <w:fldChar w:fldCharType="end"/>
        </w:r>
        <w:r w:rsidRPr="00DA721A">
          <w:rPr>
            <w:rStyle w:val="Hyperlink"/>
            <w:noProof/>
          </w:rPr>
          <w:fldChar w:fldCharType="end"/>
        </w:r>
      </w:ins>
    </w:p>
    <w:p w14:paraId="6DA378B9" w14:textId="42C64FD2" w:rsidR="007E5477" w:rsidRDefault="007E5477">
      <w:pPr>
        <w:pStyle w:val="TOC3"/>
        <w:tabs>
          <w:tab w:val="right" w:leader="dot" w:pos="9350"/>
        </w:tabs>
        <w:rPr>
          <w:ins w:id="292" w:author="mp4" w:date="2018-08-24T14:19:00Z"/>
          <w:rFonts w:asciiTheme="minorHAnsi" w:eastAsiaTheme="minorEastAsia" w:hAnsiTheme="minorHAnsi" w:cstheme="minorBidi"/>
          <w:i w:val="0"/>
          <w:iCs w:val="0"/>
          <w:noProof/>
          <w:sz w:val="22"/>
          <w:szCs w:val="22"/>
        </w:rPr>
      </w:pPr>
      <w:ins w:id="293"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"_Toc522883720"</w:instrText>
        </w:r>
        <w:r w:rsidRPr="00DA721A">
          <w:rPr>
            <w:rStyle w:val="Hyperlink"/>
            <w:noProof/>
          </w:rPr>
          <w:instrText xml:space="preserve"> </w:instrText>
        </w:r>
        <w:r w:rsidRPr="00DA721A">
          <w:rPr>
            <w:rStyle w:val="Hyperlink"/>
            <w:noProof/>
          </w:rPr>
          <w:fldChar w:fldCharType="separate"/>
        </w:r>
        <w:r w:rsidRPr="00DA721A">
          <w:rPr>
            <w:rStyle w:val="Hyperlink"/>
            <w:noProof/>
          </w:rPr>
          <w:t>5.5.2. Prescribed Fiber Orientation</w:t>
        </w:r>
        <w:r>
          <w:rPr>
            <w:noProof/>
            <w:webHidden/>
          </w:rPr>
          <w:tab/>
        </w:r>
        <w:r>
          <w:rPr>
            <w:noProof/>
            <w:webHidden/>
          </w:rPr>
          <w:fldChar w:fldCharType="begin"/>
        </w:r>
        <w:r>
          <w:rPr>
            <w:noProof/>
            <w:webHidden/>
          </w:rPr>
          <w:instrText xml:space="preserve"> PAGEREF _Toc522883720 \h </w:instrText>
        </w:r>
      </w:ins>
      <w:r>
        <w:rPr>
          <w:noProof/>
          <w:webHidden/>
        </w:rPr>
      </w:r>
      <w:r>
        <w:rPr>
          <w:noProof/>
          <w:webHidden/>
        </w:rPr>
        <w:fldChar w:fldCharType="separate"/>
      </w:r>
      <w:ins w:id="294" w:author="Steven LaBelle" w:date="2019-04-22T18:00:00Z">
        <w:r w:rsidR="00EC5F36">
          <w:rPr>
            <w:noProof/>
            <w:webHidden/>
          </w:rPr>
          <w:t>13</w:t>
        </w:r>
      </w:ins>
      <w:ins w:id="295" w:author="mp4" w:date="2018-08-24T15:38:00Z">
        <w:del w:id="296" w:author="Steven LaBelle" w:date="2019-04-16T17:08:00Z">
          <w:r w:rsidR="00825D09" w:rsidDel="00294085">
            <w:rPr>
              <w:noProof/>
              <w:webHidden/>
            </w:rPr>
            <w:delText>10</w:delText>
          </w:r>
        </w:del>
      </w:ins>
      <w:ins w:id="297" w:author="mp4" w:date="2018-08-24T14:19:00Z">
        <w:r>
          <w:rPr>
            <w:noProof/>
            <w:webHidden/>
          </w:rPr>
          <w:fldChar w:fldCharType="end"/>
        </w:r>
        <w:r w:rsidRPr="00DA721A">
          <w:rPr>
            <w:rStyle w:val="Hyperlink"/>
            <w:noProof/>
          </w:rPr>
          <w:fldChar w:fldCharType="end"/>
        </w:r>
      </w:ins>
    </w:p>
    <w:p w14:paraId="335B3649" w14:textId="57331F94" w:rsidR="007E5477" w:rsidRDefault="007E5477">
      <w:pPr>
        <w:pStyle w:val="TOC3"/>
        <w:tabs>
          <w:tab w:val="right" w:leader="dot" w:pos="9350"/>
        </w:tabs>
        <w:rPr>
          <w:ins w:id="298" w:author="mp4" w:date="2018-08-24T14:19:00Z"/>
          <w:rFonts w:asciiTheme="minorHAnsi" w:eastAsiaTheme="minorEastAsia" w:hAnsiTheme="minorHAnsi" w:cstheme="minorBidi"/>
          <w:i w:val="0"/>
          <w:iCs w:val="0"/>
          <w:noProof/>
          <w:sz w:val="22"/>
          <w:szCs w:val="22"/>
        </w:rPr>
      </w:pPr>
      <w:ins w:id="299"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"_Toc522883721"</w:instrText>
        </w:r>
        <w:r w:rsidRPr="00DA721A">
          <w:rPr>
            <w:rStyle w:val="Hyperlink"/>
            <w:noProof/>
          </w:rPr>
          <w:instrText xml:space="preserve"> </w:instrText>
        </w:r>
        <w:r w:rsidRPr="00DA721A">
          <w:rPr>
            <w:rStyle w:val="Hyperlink"/>
            <w:noProof/>
          </w:rPr>
          <w:fldChar w:fldCharType="separate"/>
        </w:r>
        <w:r w:rsidRPr="00DA721A">
          <w:rPr>
            <w:rStyle w:val="Hyperlink"/>
            <w:noProof/>
          </w:rPr>
          <w:t>5.5.3. Density Initializer</w:t>
        </w:r>
        <w:r>
          <w:rPr>
            <w:noProof/>
            <w:webHidden/>
          </w:rPr>
          <w:tab/>
        </w:r>
        <w:r>
          <w:rPr>
            <w:noProof/>
            <w:webHidden/>
          </w:rPr>
          <w:fldChar w:fldCharType="begin"/>
        </w:r>
        <w:r>
          <w:rPr>
            <w:noProof/>
            <w:webHidden/>
          </w:rPr>
          <w:instrText xml:space="preserve"> PAGEREF _Toc522883721 \h </w:instrText>
        </w:r>
      </w:ins>
      <w:r>
        <w:rPr>
          <w:noProof/>
          <w:webHidden/>
        </w:rPr>
      </w:r>
      <w:r>
        <w:rPr>
          <w:noProof/>
          <w:webHidden/>
        </w:rPr>
        <w:fldChar w:fldCharType="separate"/>
      </w:r>
      <w:ins w:id="300" w:author="Steven LaBelle" w:date="2019-04-22T18:00:00Z">
        <w:r w:rsidR="00EC5F36">
          <w:rPr>
            <w:noProof/>
            <w:webHidden/>
          </w:rPr>
          <w:t>13</w:t>
        </w:r>
      </w:ins>
      <w:ins w:id="301" w:author="mp4" w:date="2018-08-24T15:38:00Z">
        <w:del w:id="302" w:author="Steven LaBelle" w:date="2019-04-16T17:08:00Z">
          <w:r w:rsidR="00825D09" w:rsidDel="00294085">
            <w:rPr>
              <w:noProof/>
              <w:webHidden/>
            </w:rPr>
            <w:delText>10</w:delText>
          </w:r>
        </w:del>
      </w:ins>
      <w:ins w:id="303" w:author="mp4" w:date="2018-08-24T14:19:00Z">
        <w:r>
          <w:rPr>
            <w:noProof/>
            <w:webHidden/>
          </w:rPr>
          <w:fldChar w:fldCharType="end"/>
        </w:r>
        <w:r w:rsidRPr="00DA721A">
          <w:rPr>
            <w:rStyle w:val="Hyperlink"/>
            <w:noProof/>
          </w:rPr>
          <w:fldChar w:fldCharType="end"/>
        </w:r>
      </w:ins>
    </w:p>
    <w:p w14:paraId="4D3E69B5" w14:textId="02AE2E4D" w:rsidR="007E5477" w:rsidRDefault="007E5477">
      <w:pPr>
        <w:pStyle w:val="TOC2"/>
        <w:tabs>
          <w:tab w:val="right" w:leader="dot" w:pos="9350"/>
        </w:tabs>
        <w:rPr>
          <w:ins w:id="304" w:author="mp4" w:date="2018-08-24T14:19:00Z"/>
          <w:rFonts w:asciiTheme="minorHAnsi" w:eastAsiaTheme="minorEastAsia" w:hAnsiTheme="minorHAnsi" w:cstheme="minorBidi"/>
          <w:smallCaps w:val="0"/>
          <w:noProof/>
          <w:sz w:val="22"/>
          <w:szCs w:val="22"/>
        </w:rPr>
      </w:pPr>
      <w:ins w:id="305"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"_Toc522883722"</w:instrText>
        </w:r>
        <w:r w:rsidRPr="00DA721A">
          <w:rPr>
            <w:rStyle w:val="Hyperlink"/>
            <w:noProof/>
          </w:rPr>
          <w:instrText xml:space="preserve"> </w:instrText>
        </w:r>
        <w:r w:rsidRPr="00DA721A">
          <w:rPr>
            <w:rStyle w:val="Hyperlink"/>
            <w:noProof/>
          </w:rPr>
          <w:fldChar w:fldCharType="separate"/>
        </w:r>
        <w:r w:rsidRPr="00DA721A">
          <w:rPr>
            <w:rStyle w:val="Hyperlink"/>
            <w:noProof/>
          </w:rPr>
          <w:t>5.6. Node Data Interpolation</w:t>
        </w:r>
        <w:r>
          <w:rPr>
            <w:noProof/>
            <w:webHidden/>
          </w:rPr>
          <w:tab/>
        </w:r>
        <w:r>
          <w:rPr>
            <w:noProof/>
            <w:webHidden/>
          </w:rPr>
          <w:fldChar w:fldCharType="begin"/>
        </w:r>
        <w:r>
          <w:rPr>
            <w:noProof/>
            <w:webHidden/>
          </w:rPr>
          <w:instrText xml:space="preserve"> PAGEREF _Toc522883722 \h </w:instrText>
        </w:r>
      </w:ins>
      <w:r>
        <w:rPr>
          <w:noProof/>
          <w:webHidden/>
        </w:rPr>
      </w:r>
      <w:r>
        <w:rPr>
          <w:noProof/>
          <w:webHidden/>
        </w:rPr>
        <w:fldChar w:fldCharType="separate"/>
      </w:r>
      <w:ins w:id="306" w:author="Steven LaBelle" w:date="2019-04-22T18:00:00Z">
        <w:r w:rsidR="00EC5F36">
          <w:rPr>
            <w:noProof/>
            <w:webHidden/>
          </w:rPr>
          <w:t>14</w:t>
        </w:r>
      </w:ins>
      <w:ins w:id="307" w:author="mp4" w:date="2018-08-24T15:38:00Z">
        <w:del w:id="308" w:author="Steven LaBelle" w:date="2019-04-16T17:08:00Z">
          <w:r w:rsidR="00825D09" w:rsidDel="00294085">
            <w:rPr>
              <w:noProof/>
              <w:webHidden/>
            </w:rPr>
            <w:delText>10</w:delText>
          </w:r>
        </w:del>
      </w:ins>
      <w:ins w:id="309" w:author="mp4" w:date="2018-08-24T14:19:00Z">
        <w:r>
          <w:rPr>
            <w:noProof/>
            <w:webHidden/>
          </w:rPr>
          <w:fldChar w:fldCharType="end"/>
        </w:r>
        <w:r w:rsidRPr="00DA721A">
          <w:rPr>
            <w:rStyle w:val="Hyperlink"/>
            <w:noProof/>
          </w:rPr>
          <w:fldChar w:fldCharType="end"/>
        </w:r>
      </w:ins>
    </w:p>
    <w:p w14:paraId="6E6A20C3" w14:textId="0ECC8A50" w:rsidR="007E5477" w:rsidRDefault="007E5477">
      <w:pPr>
        <w:pStyle w:val="TOC3"/>
        <w:tabs>
          <w:tab w:val="right" w:leader="dot" w:pos="9350"/>
        </w:tabs>
        <w:rPr>
          <w:ins w:id="310" w:author="mp4" w:date="2018-08-24T14:19:00Z"/>
          <w:rFonts w:asciiTheme="minorHAnsi" w:eastAsiaTheme="minorEastAsia" w:hAnsiTheme="minorHAnsi" w:cstheme="minorBidi"/>
          <w:i w:val="0"/>
          <w:iCs w:val="0"/>
          <w:noProof/>
          <w:sz w:val="22"/>
          <w:szCs w:val="22"/>
        </w:rPr>
      </w:pPr>
      <w:ins w:id="311"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"_Toc522883723"</w:instrText>
        </w:r>
        <w:r w:rsidRPr="00DA721A">
          <w:rPr>
            <w:rStyle w:val="Hyperlink"/>
            <w:noProof/>
          </w:rPr>
          <w:instrText xml:space="preserve"> </w:instrText>
        </w:r>
        <w:r w:rsidRPr="00DA721A">
          <w:rPr>
            <w:rStyle w:val="Hyperlink"/>
            <w:noProof/>
          </w:rPr>
          <w:fldChar w:fldCharType="separate"/>
        </w:r>
        <w:r w:rsidRPr="00DA721A">
          <w:rPr>
            <w:rStyle w:val="Hyperlink"/>
            <w:noProof/>
          </w:rPr>
          <w:t>5.6.1. Reference ECM Density</w:t>
        </w:r>
        <w:r>
          <w:rPr>
            <w:noProof/>
            <w:webHidden/>
          </w:rPr>
          <w:tab/>
        </w:r>
        <w:r>
          <w:rPr>
            <w:noProof/>
            <w:webHidden/>
          </w:rPr>
          <w:fldChar w:fldCharType="begin"/>
        </w:r>
        <w:r>
          <w:rPr>
            <w:noProof/>
            <w:webHidden/>
          </w:rPr>
          <w:instrText xml:space="preserve"> PAGEREF _Toc522883723 \h </w:instrText>
        </w:r>
      </w:ins>
      <w:r>
        <w:rPr>
          <w:noProof/>
          <w:webHidden/>
        </w:rPr>
      </w:r>
      <w:r>
        <w:rPr>
          <w:noProof/>
          <w:webHidden/>
        </w:rPr>
        <w:fldChar w:fldCharType="separate"/>
      </w:r>
      <w:ins w:id="312" w:author="Steven LaBelle" w:date="2019-04-22T18:00:00Z">
        <w:r w:rsidR="00EC5F36">
          <w:rPr>
            <w:noProof/>
            <w:webHidden/>
          </w:rPr>
          <w:t>14</w:t>
        </w:r>
      </w:ins>
      <w:ins w:id="313" w:author="mp4" w:date="2018-08-24T15:38:00Z">
        <w:del w:id="314" w:author="Steven LaBelle" w:date="2019-04-16T17:08:00Z">
          <w:r w:rsidR="00825D09" w:rsidDel="00294085">
            <w:rPr>
              <w:noProof/>
              <w:webHidden/>
            </w:rPr>
            <w:delText>11</w:delText>
          </w:r>
        </w:del>
      </w:ins>
      <w:ins w:id="315" w:author="mp4" w:date="2018-08-24T14:19:00Z">
        <w:r>
          <w:rPr>
            <w:noProof/>
            <w:webHidden/>
          </w:rPr>
          <w:fldChar w:fldCharType="end"/>
        </w:r>
        <w:r w:rsidRPr="00DA721A">
          <w:rPr>
            <w:rStyle w:val="Hyperlink"/>
            <w:noProof/>
          </w:rPr>
          <w:fldChar w:fldCharType="end"/>
        </w:r>
      </w:ins>
    </w:p>
    <w:p w14:paraId="7877DB23" w14:textId="32385AE0" w:rsidR="007E5477" w:rsidRDefault="007E5477">
      <w:pPr>
        <w:pStyle w:val="TOC3"/>
        <w:tabs>
          <w:tab w:val="right" w:leader="dot" w:pos="9350"/>
        </w:tabs>
        <w:rPr>
          <w:ins w:id="316" w:author="mp4" w:date="2018-08-24T14:19:00Z"/>
          <w:rFonts w:asciiTheme="minorHAnsi" w:eastAsiaTheme="minorEastAsia" w:hAnsiTheme="minorHAnsi" w:cstheme="minorBidi"/>
          <w:i w:val="0"/>
          <w:iCs w:val="0"/>
          <w:noProof/>
          <w:sz w:val="22"/>
          <w:szCs w:val="22"/>
        </w:rPr>
      </w:pPr>
      <w:ins w:id="317"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"_Toc522883724"</w:instrText>
        </w:r>
        <w:r w:rsidRPr="00DA721A">
          <w:rPr>
            <w:rStyle w:val="Hyperlink"/>
            <w:noProof/>
          </w:rPr>
          <w:instrText xml:space="preserve"> </w:instrText>
        </w:r>
        <w:r w:rsidRPr="00DA721A">
          <w:rPr>
            <w:rStyle w:val="Hyperlink"/>
            <w:noProof/>
          </w:rPr>
          <w:fldChar w:fldCharType="separate"/>
        </w:r>
        <w:r w:rsidRPr="00DA721A">
          <w:rPr>
            <w:rStyle w:val="Hyperlink"/>
            <w:noProof/>
          </w:rPr>
          <w:t>5.6.2. Repulse Value</w:t>
        </w:r>
        <w:r>
          <w:rPr>
            <w:noProof/>
            <w:webHidden/>
          </w:rPr>
          <w:tab/>
        </w:r>
        <w:r>
          <w:rPr>
            <w:noProof/>
            <w:webHidden/>
          </w:rPr>
          <w:fldChar w:fldCharType="begin"/>
        </w:r>
        <w:r>
          <w:rPr>
            <w:noProof/>
            <w:webHidden/>
          </w:rPr>
          <w:instrText xml:space="preserve"> PAGEREF _Toc522883724 \h </w:instrText>
        </w:r>
      </w:ins>
      <w:r>
        <w:rPr>
          <w:noProof/>
          <w:webHidden/>
        </w:rPr>
      </w:r>
      <w:r>
        <w:rPr>
          <w:noProof/>
          <w:webHidden/>
        </w:rPr>
        <w:fldChar w:fldCharType="separate"/>
      </w:r>
      <w:ins w:id="318" w:author="Steven LaBelle" w:date="2019-04-22T18:00:00Z">
        <w:r w:rsidR="00EC5F36">
          <w:rPr>
            <w:noProof/>
            <w:webHidden/>
          </w:rPr>
          <w:t>14</w:t>
        </w:r>
      </w:ins>
      <w:ins w:id="319" w:author="mp4" w:date="2018-08-24T15:38:00Z">
        <w:del w:id="320" w:author="Steven LaBelle" w:date="2019-04-16T17:08:00Z">
          <w:r w:rsidR="00825D09" w:rsidDel="00294085">
            <w:rPr>
              <w:noProof/>
              <w:webHidden/>
            </w:rPr>
            <w:delText>11</w:delText>
          </w:r>
        </w:del>
      </w:ins>
      <w:ins w:id="321" w:author="mp4" w:date="2018-08-24T14:19:00Z">
        <w:r>
          <w:rPr>
            <w:noProof/>
            <w:webHidden/>
          </w:rPr>
          <w:fldChar w:fldCharType="end"/>
        </w:r>
        <w:r w:rsidRPr="00DA721A">
          <w:rPr>
            <w:rStyle w:val="Hyperlink"/>
            <w:noProof/>
          </w:rPr>
          <w:fldChar w:fldCharType="end"/>
        </w:r>
      </w:ins>
    </w:p>
    <w:p w14:paraId="291EC920" w14:textId="0E7BCD89" w:rsidR="007E5477" w:rsidRDefault="007E5477">
      <w:pPr>
        <w:pStyle w:val="TOC2"/>
        <w:tabs>
          <w:tab w:val="right" w:leader="dot" w:pos="9350"/>
        </w:tabs>
        <w:rPr>
          <w:ins w:id="322" w:author="mp4" w:date="2018-08-24T14:19:00Z"/>
          <w:rFonts w:asciiTheme="minorHAnsi" w:eastAsiaTheme="minorEastAsia" w:hAnsiTheme="minorHAnsi" w:cstheme="minorBidi"/>
          <w:smallCaps w:val="0"/>
          <w:noProof/>
          <w:sz w:val="22"/>
          <w:szCs w:val="22"/>
        </w:rPr>
      </w:pPr>
      <w:ins w:id="323"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"_Toc522883725"</w:instrText>
        </w:r>
        <w:r w:rsidRPr="00DA721A">
          <w:rPr>
            <w:rStyle w:val="Hyperlink"/>
            <w:noProof/>
          </w:rPr>
          <w:instrText xml:space="preserve"> </w:instrText>
        </w:r>
        <w:r w:rsidRPr="00DA721A">
          <w:rPr>
            <w:rStyle w:val="Hyperlink"/>
            <w:noProof/>
          </w:rPr>
          <w:fldChar w:fldCharType="separate"/>
        </w:r>
        <w:r w:rsidRPr="00DA721A">
          <w:rPr>
            <w:rStyle w:val="Hyperlink"/>
            <w:noProof/>
          </w:rPr>
          <w:t>5.7. Growth Velocity</w:t>
        </w:r>
        <w:r>
          <w:rPr>
            <w:noProof/>
            <w:webHidden/>
          </w:rPr>
          <w:tab/>
        </w:r>
        <w:r>
          <w:rPr>
            <w:noProof/>
            <w:webHidden/>
          </w:rPr>
          <w:fldChar w:fldCharType="begin"/>
        </w:r>
        <w:r>
          <w:rPr>
            <w:noProof/>
            <w:webHidden/>
          </w:rPr>
          <w:instrText xml:space="preserve"> PAGEREF _Toc522883725 \h </w:instrText>
        </w:r>
      </w:ins>
      <w:r>
        <w:rPr>
          <w:noProof/>
          <w:webHidden/>
        </w:rPr>
      </w:r>
      <w:r>
        <w:rPr>
          <w:noProof/>
          <w:webHidden/>
        </w:rPr>
        <w:fldChar w:fldCharType="separate"/>
      </w:r>
      <w:ins w:id="324" w:author="Steven LaBelle" w:date="2019-04-22T18:00:00Z">
        <w:r w:rsidR="00EC5F36">
          <w:rPr>
            <w:noProof/>
            <w:webHidden/>
          </w:rPr>
          <w:t>14</w:t>
        </w:r>
      </w:ins>
      <w:ins w:id="325" w:author="mp4" w:date="2018-08-24T15:38:00Z">
        <w:del w:id="326" w:author="Steven LaBelle" w:date="2019-04-16T17:08:00Z">
          <w:r w:rsidR="00825D09" w:rsidDel="00294085">
            <w:rPr>
              <w:noProof/>
              <w:webHidden/>
            </w:rPr>
            <w:delText>11</w:delText>
          </w:r>
        </w:del>
      </w:ins>
      <w:ins w:id="327" w:author="mp4" w:date="2018-08-24T14:19:00Z">
        <w:r>
          <w:rPr>
            <w:noProof/>
            <w:webHidden/>
          </w:rPr>
          <w:fldChar w:fldCharType="end"/>
        </w:r>
        <w:r w:rsidRPr="00DA721A">
          <w:rPr>
            <w:rStyle w:val="Hyperlink"/>
            <w:noProof/>
          </w:rPr>
          <w:fldChar w:fldCharType="end"/>
        </w:r>
      </w:ins>
    </w:p>
    <w:p w14:paraId="1D168A66" w14:textId="1C07B71D" w:rsidR="007E5477" w:rsidRDefault="007E5477">
      <w:pPr>
        <w:pStyle w:val="TOC3"/>
        <w:tabs>
          <w:tab w:val="right" w:leader="dot" w:pos="9350"/>
        </w:tabs>
        <w:rPr>
          <w:ins w:id="328" w:author="mp4" w:date="2018-08-24T14:19:00Z"/>
          <w:rFonts w:asciiTheme="minorHAnsi" w:eastAsiaTheme="minorEastAsia" w:hAnsiTheme="minorHAnsi" w:cstheme="minorBidi"/>
          <w:i w:val="0"/>
          <w:iCs w:val="0"/>
          <w:noProof/>
          <w:sz w:val="22"/>
          <w:szCs w:val="22"/>
        </w:rPr>
      </w:pPr>
      <w:ins w:id="329"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"_Toc522883726"</w:instrText>
        </w:r>
        <w:r w:rsidRPr="00DA721A">
          <w:rPr>
            <w:rStyle w:val="Hyperlink"/>
            <w:noProof/>
          </w:rPr>
          <w:instrText xml:space="preserve"> </w:instrText>
        </w:r>
        <w:r w:rsidRPr="00DA721A">
          <w:rPr>
            <w:rStyle w:val="Hyperlink"/>
            <w:noProof/>
          </w:rPr>
          <w:fldChar w:fldCharType="separate"/>
        </w:r>
        <w:r w:rsidRPr="00DA721A">
          <w:rPr>
            <w:rStyle w:val="Hyperlink"/>
            <w:noProof/>
          </w:rPr>
          <w:t>5.7.1. Segment Velocity Modifier</w:t>
        </w:r>
        <w:r>
          <w:rPr>
            <w:noProof/>
            <w:webHidden/>
          </w:rPr>
          <w:tab/>
        </w:r>
        <w:r>
          <w:rPr>
            <w:noProof/>
            <w:webHidden/>
          </w:rPr>
          <w:fldChar w:fldCharType="begin"/>
        </w:r>
        <w:r>
          <w:rPr>
            <w:noProof/>
            <w:webHidden/>
          </w:rPr>
          <w:instrText xml:space="preserve"> PAGEREF _Toc522883726 \h </w:instrText>
        </w:r>
      </w:ins>
      <w:r>
        <w:rPr>
          <w:noProof/>
          <w:webHidden/>
        </w:rPr>
      </w:r>
      <w:r>
        <w:rPr>
          <w:noProof/>
          <w:webHidden/>
        </w:rPr>
        <w:fldChar w:fldCharType="separate"/>
      </w:r>
      <w:ins w:id="330" w:author="Steven LaBelle" w:date="2019-04-22T18:00:00Z">
        <w:r w:rsidR="00EC5F36">
          <w:rPr>
            <w:noProof/>
            <w:webHidden/>
          </w:rPr>
          <w:t>15</w:t>
        </w:r>
      </w:ins>
      <w:ins w:id="331" w:author="mp4" w:date="2018-08-24T15:38:00Z">
        <w:del w:id="332" w:author="Steven LaBelle" w:date="2019-04-16T17:08:00Z">
          <w:r w:rsidR="00825D09" w:rsidDel="00294085">
            <w:rPr>
              <w:noProof/>
              <w:webHidden/>
            </w:rPr>
            <w:delText>11</w:delText>
          </w:r>
        </w:del>
      </w:ins>
      <w:ins w:id="333" w:author="mp4" w:date="2018-08-24T14:19:00Z">
        <w:r>
          <w:rPr>
            <w:noProof/>
            <w:webHidden/>
          </w:rPr>
          <w:fldChar w:fldCharType="end"/>
        </w:r>
        <w:r w:rsidRPr="00DA721A">
          <w:rPr>
            <w:rStyle w:val="Hyperlink"/>
            <w:noProof/>
          </w:rPr>
          <w:fldChar w:fldCharType="end"/>
        </w:r>
      </w:ins>
    </w:p>
    <w:p w14:paraId="04C82042" w14:textId="396EDEE1" w:rsidR="007E5477" w:rsidRDefault="007E5477">
      <w:pPr>
        <w:pStyle w:val="TOC3"/>
        <w:tabs>
          <w:tab w:val="right" w:leader="dot" w:pos="9350"/>
        </w:tabs>
        <w:rPr>
          <w:ins w:id="334" w:author="mp4" w:date="2018-08-24T14:19:00Z"/>
          <w:rFonts w:asciiTheme="minorHAnsi" w:eastAsiaTheme="minorEastAsia" w:hAnsiTheme="minorHAnsi" w:cstheme="minorBidi"/>
          <w:i w:val="0"/>
          <w:iCs w:val="0"/>
          <w:noProof/>
          <w:sz w:val="22"/>
          <w:szCs w:val="22"/>
        </w:rPr>
      </w:pPr>
      <w:ins w:id="335"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"_Toc522883727"</w:instrText>
        </w:r>
        <w:r w:rsidRPr="00DA721A">
          <w:rPr>
            <w:rStyle w:val="Hyperlink"/>
            <w:noProof/>
          </w:rPr>
          <w:instrText xml:space="preserve"> </w:instrText>
        </w:r>
        <w:r w:rsidRPr="00DA721A">
          <w:rPr>
            <w:rStyle w:val="Hyperlink"/>
            <w:noProof/>
          </w:rPr>
          <w:fldChar w:fldCharType="separate"/>
        </w:r>
        <w:r w:rsidRPr="00DA721A">
          <w:rPr>
            <w:rStyle w:val="Hyperlink"/>
            <w:noProof/>
          </w:rPr>
          <w:t>5.7.2. Segment Growth Velocity Density Scale Modifier</w:t>
        </w:r>
        <w:r>
          <w:rPr>
            <w:noProof/>
            <w:webHidden/>
          </w:rPr>
          <w:tab/>
        </w:r>
        <w:r>
          <w:rPr>
            <w:noProof/>
            <w:webHidden/>
          </w:rPr>
          <w:fldChar w:fldCharType="begin"/>
        </w:r>
        <w:r>
          <w:rPr>
            <w:noProof/>
            <w:webHidden/>
          </w:rPr>
          <w:instrText xml:space="preserve"> PAGEREF _Toc522883727 \h </w:instrText>
        </w:r>
      </w:ins>
      <w:r>
        <w:rPr>
          <w:noProof/>
          <w:webHidden/>
        </w:rPr>
      </w:r>
      <w:r>
        <w:rPr>
          <w:noProof/>
          <w:webHidden/>
        </w:rPr>
        <w:fldChar w:fldCharType="separate"/>
      </w:r>
      <w:ins w:id="336" w:author="Steven LaBelle" w:date="2019-04-22T18:00:00Z">
        <w:r w:rsidR="00EC5F36">
          <w:rPr>
            <w:noProof/>
            <w:webHidden/>
          </w:rPr>
          <w:t>16</w:t>
        </w:r>
      </w:ins>
      <w:ins w:id="337" w:author="mp4" w:date="2018-08-24T15:38:00Z">
        <w:del w:id="338" w:author="Steven LaBelle" w:date="2019-04-16T17:08:00Z">
          <w:r w:rsidR="00825D09" w:rsidDel="00294085">
            <w:rPr>
              <w:noProof/>
              <w:webHidden/>
            </w:rPr>
            <w:delText>11</w:delText>
          </w:r>
        </w:del>
      </w:ins>
      <w:ins w:id="339" w:author="mp4" w:date="2018-08-24T14:19:00Z">
        <w:r>
          <w:rPr>
            <w:noProof/>
            <w:webHidden/>
          </w:rPr>
          <w:fldChar w:fldCharType="end"/>
        </w:r>
        <w:r w:rsidRPr="00DA721A">
          <w:rPr>
            <w:rStyle w:val="Hyperlink"/>
            <w:noProof/>
          </w:rPr>
          <w:fldChar w:fldCharType="end"/>
        </w:r>
      </w:ins>
    </w:p>
    <w:p w14:paraId="0C8A361B" w14:textId="74F9A34D" w:rsidR="007E5477" w:rsidRDefault="007E5477">
      <w:pPr>
        <w:pStyle w:val="TOC2"/>
        <w:tabs>
          <w:tab w:val="right" w:leader="dot" w:pos="9350"/>
        </w:tabs>
        <w:rPr>
          <w:ins w:id="340" w:author="mp4" w:date="2018-08-24T14:19:00Z"/>
          <w:rFonts w:asciiTheme="minorHAnsi" w:eastAsiaTheme="minorEastAsia" w:hAnsiTheme="minorHAnsi" w:cstheme="minorBidi"/>
          <w:smallCaps w:val="0"/>
          <w:noProof/>
          <w:sz w:val="22"/>
          <w:szCs w:val="22"/>
        </w:rPr>
      </w:pPr>
      <w:ins w:id="341"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"_Toc522883728"</w:instrText>
        </w:r>
        <w:r w:rsidRPr="00DA721A">
          <w:rPr>
            <w:rStyle w:val="Hyperlink"/>
            <w:noProof/>
          </w:rPr>
          <w:instrText xml:space="preserve"> </w:instrText>
        </w:r>
        <w:r w:rsidRPr="00DA721A">
          <w:rPr>
            <w:rStyle w:val="Hyperlink"/>
            <w:noProof/>
          </w:rPr>
          <w:fldChar w:fldCharType="separate"/>
        </w:r>
        <w:r w:rsidRPr="00DA721A">
          <w:rPr>
            <w:rStyle w:val="Hyperlink"/>
            <w:noProof/>
          </w:rPr>
          <w:t>5.8. Previous Segment Contribution (PSC)</w:t>
        </w:r>
        <w:r>
          <w:rPr>
            <w:noProof/>
            <w:webHidden/>
          </w:rPr>
          <w:tab/>
        </w:r>
        <w:r>
          <w:rPr>
            <w:noProof/>
            <w:webHidden/>
          </w:rPr>
          <w:fldChar w:fldCharType="begin"/>
        </w:r>
        <w:r>
          <w:rPr>
            <w:noProof/>
            <w:webHidden/>
          </w:rPr>
          <w:instrText xml:space="preserve"> PAGEREF _Toc522883728 \h </w:instrText>
        </w:r>
      </w:ins>
      <w:r>
        <w:rPr>
          <w:noProof/>
          <w:webHidden/>
        </w:rPr>
      </w:r>
      <w:r>
        <w:rPr>
          <w:noProof/>
          <w:webHidden/>
        </w:rPr>
        <w:fldChar w:fldCharType="separate"/>
      </w:r>
      <w:ins w:id="342" w:author="Steven LaBelle" w:date="2019-04-22T18:00:00Z">
        <w:r w:rsidR="00EC5F36">
          <w:rPr>
            <w:noProof/>
            <w:webHidden/>
          </w:rPr>
          <w:t>16</w:t>
        </w:r>
      </w:ins>
      <w:ins w:id="343" w:author="mp4" w:date="2018-08-24T15:38:00Z">
        <w:del w:id="344" w:author="Steven LaBelle" w:date="2019-04-16T17:08:00Z">
          <w:r w:rsidR="00825D09" w:rsidDel="00294085">
            <w:rPr>
              <w:noProof/>
              <w:webHidden/>
            </w:rPr>
            <w:delText>12</w:delText>
          </w:r>
        </w:del>
      </w:ins>
      <w:ins w:id="345" w:author="mp4" w:date="2018-08-24T14:19:00Z">
        <w:r>
          <w:rPr>
            <w:noProof/>
            <w:webHidden/>
          </w:rPr>
          <w:fldChar w:fldCharType="end"/>
        </w:r>
        <w:r w:rsidRPr="00DA721A">
          <w:rPr>
            <w:rStyle w:val="Hyperlink"/>
            <w:noProof/>
          </w:rPr>
          <w:fldChar w:fldCharType="end"/>
        </w:r>
      </w:ins>
    </w:p>
    <w:p w14:paraId="2D4A7124" w14:textId="5975B13B" w:rsidR="007E5477" w:rsidRDefault="007E5477">
      <w:pPr>
        <w:pStyle w:val="TOC3"/>
        <w:tabs>
          <w:tab w:val="right" w:leader="dot" w:pos="9350"/>
        </w:tabs>
        <w:rPr>
          <w:ins w:id="346" w:author="mp4" w:date="2018-08-24T14:19:00Z"/>
          <w:rFonts w:asciiTheme="minorHAnsi" w:eastAsiaTheme="minorEastAsia" w:hAnsiTheme="minorHAnsi" w:cstheme="minorBidi"/>
          <w:i w:val="0"/>
          <w:iCs w:val="0"/>
          <w:noProof/>
          <w:sz w:val="22"/>
          <w:szCs w:val="22"/>
        </w:rPr>
      </w:pPr>
      <w:ins w:id="347"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"_Toc522883729"</w:instrText>
        </w:r>
        <w:r w:rsidRPr="00DA721A">
          <w:rPr>
            <w:rStyle w:val="Hyperlink"/>
            <w:noProof/>
          </w:rPr>
          <w:instrText xml:space="preserve"> </w:instrText>
        </w:r>
        <w:r w:rsidRPr="00DA721A">
          <w:rPr>
            <w:rStyle w:val="Hyperlink"/>
            <w:noProof/>
          </w:rPr>
          <w:fldChar w:fldCharType="separate"/>
        </w:r>
        <w:r w:rsidRPr="00DA721A">
          <w:rPr>
            <w:rStyle w:val="Hyperlink"/>
            <w:noProof/>
          </w:rPr>
          <w:t>5.8.1. Previous Segment PSC</w:t>
        </w:r>
        <w:r>
          <w:rPr>
            <w:noProof/>
            <w:webHidden/>
          </w:rPr>
          <w:tab/>
        </w:r>
        <w:r>
          <w:rPr>
            <w:noProof/>
            <w:webHidden/>
          </w:rPr>
          <w:fldChar w:fldCharType="begin"/>
        </w:r>
        <w:r>
          <w:rPr>
            <w:noProof/>
            <w:webHidden/>
          </w:rPr>
          <w:instrText xml:space="preserve"> PAGEREF _Toc522883729 \h </w:instrText>
        </w:r>
      </w:ins>
      <w:r>
        <w:rPr>
          <w:noProof/>
          <w:webHidden/>
        </w:rPr>
      </w:r>
      <w:r>
        <w:rPr>
          <w:noProof/>
          <w:webHidden/>
        </w:rPr>
        <w:fldChar w:fldCharType="separate"/>
      </w:r>
      <w:ins w:id="348" w:author="Steven LaBelle" w:date="2019-04-22T18:00:00Z">
        <w:r w:rsidR="00EC5F36">
          <w:rPr>
            <w:noProof/>
            <w:webHidden/>
          </w:rPr>
          <w:t>16</w:t>
        </w:r>
      </w:ins>
      <w:ins w:id="349" w:author="mp4" w:date="2018-08-24T15:38:00Z">
        <w:del w:id="350" w:author="Steven LaBelle" w:date="2019-04-16T17:08:00Z">
          <w:r w:rsidR="00825D09" w:rsidDel="00294085">
            <w:rPr>
              <w:noProof/>
              <w:webHidden/>
            </w:rPr>
            <w:delText>12</w:delText>
          </w:r>
        </w:del>
      </w:ins>
      <w:ins w:id="351" w:author="mp4" w:date="2018-08-24T14:19:00Z">
        <w:r>
          <w:rPr>
            <w:noProof/>
            <w:webHidden/>
          </w:rPr>
          <w:fldChar w:fldCharType="end"/>
        </w:r>
        <w:r w:rsidRPr="00DA721A">
          <w:rPr>
            <w:rStyle w:val="Hyperlink"/>
            <w:noProof/>
          </w:rPr>
          <w:fldChar w:fldCharType="end"/>
        </w:r>
      </w:ins>
    </w:p>
    <w:p w14:paraId="1BE348EC" w14:textId="5DD18CE1" w:rsidR="007E5477" w:rsidRDefault="007E5477">
      <w:pPr>
        <w:pStyle w:val="TOC2"/>
        <w:tabs>
          <w:tab w:val="right" w:leader="dot" w:pos="9350"/>
        </w:tabs>
        <w:rPr>
          <w:ins w:id="352" w:author="mp4" w:date="2018-08-24T14:19:00Z"/>
          <w:rFonts w:asciiTheme="minorHAnsi" w:eastAsiaTheme="minorEastAsia" w:hAnsiTheme="minorHAnsi" w:cstheme="minorBidi"/>
          <w:smallCaps w:val="0"/>
          <w:noProof/>
          <w:sz w:val="22"/>
          <w:szCs w:val="22"/>
        </w:rPr>
      </w:pPr>
      <w:ins w:id="353"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"_Toc522883730"</w:instrText>
        </w:r>
        <w:r w:rsidRPr="00DA721A">
          <w:rPr>
            <w:rStyle w:val="Hyperlink"/>
            <w:noProof/>
          </w:rPr>
          <w:instrText xml:space="preserve"> </w:instrText>
        </w:r>
        <w:r w:rsidRPr="00DA721A">
          <w:rPr>
            <w:rStyle w:val="Hyperlink"/>
            <w:noProof/>
          </w:rPr>
          <w:fldChar w:fldCharType="separate"/>
        </w:r>
        <w:r w:rsidRPr="00DA721A">
          <w:rPr>
            <w:rStyle w:val="Hyperlink"/>
            <w:noProof/>
          </w:rPr>
          <w:t>5.9. Position Dependent Direction (PDD)</w:t>
        </w:r>
        <w:r>
          <w:rPr>
            <w:noProof/>
            <w:webHidden/>
          </w:rPr>
          <w:tab/>
        </w:r>
        <w:r>
          <w:rPr>
            <w:noProof/>
            <w:webHidden/>
          </w:rPr>
          <w:fldChar w:fldCharType="begin"/>
        </w:r>
        <w:r>
          <w:rPr>
            <w:noProof/>
            <w:webHidden/>
          </w:rPr>
          <w:instrText xml:space="preserve"> PAGEREF _Toc522883730 \h </w:instrText>
        </w:r>
      </w:ins>
      <w:r>
        <w:rPr>
          <w:noProof/>
          <w:webHidden/>
        </w:rPr>
      </w:r>
      <w:r>
        <w:rPr>
          <w:noProof/>
          <w:webHidden/>
        </w:rPr>
        <w:fldChar w:fldCharType="separate"/>
      </w:r>
      <w:ins w:id="354" w:author="Steven LaBelle" w:date="2019-04-22T18:00:00Z">
        <w:r w:rsidR="00EC5F36">
          <w:rPr>
            <w:noProof/>
            <w:webHidden/>
          </w:rPr>
          <w:t>16</w:t>
        </w:r>
      </w:ins>
      <w:ins w:id="355" w:author="mp4" w:date="2018-08-24T15:38:00Z">
        <w:del w:id="356" w:author="Steven LaBelle" w:date="2019-04-16T17:08:00Z">
          <w:r w:rsidR="00825D09" w:rsidDel="00294085">
            <w:rPr>
              <w:noProof/>
              <w:webHidden/>
            </w:rPr>
            <w:delText>12</w:delText>
          </w:r>
        </w:del>
      </w:ins>
      <w:ins w:id="357" w:author="mp4" w:date="2018-08-24T14:19:00Z">
        <w:r>
          <w:rPr>
            <w:noProof/>
            <w:webHidden/>
          </w:rPr>
          <w:fldChar w:fldCharType="end"/>
        </w:r>
        <w:r w:rsidRPr="00DA721A">
          <w:rPr>
            <w:rStyle w:val="Hyperlink"/>
            <w:noProof/>
          </w:rPr>
          <w:fldChar w:fldCharType="end"/>
        </w:r>
      </w:ins>
    </w:p>
    <w:p w14:paraId="79714D36" w14:textId="39CC5207" w:rsidR="007E5477" w:rsidRDefault="007E5477">
      <w:pPr>
        <w:pStyle w:val="TOC3"/>
        <w:tabs>
          <w:tab w:val="right" w:leader="dot" w:pos="9350"/>
        </w:tabs>
        <w:rPr>
          <w:ins w:id="358" w:author="mp4" w:date="2018-08-24T14:19:00Z"/>
          <w:rFonts w:asciiTheme="minorHAnsi" w:eastAsiaTheme="minorEastAsia" w:hAnsiTheme="minorHAnsi" w:cstheme="minorBidi"/>
          <w:i w:val="0"/>
          <w:iCs w:val="0"/>
          <w:noProof/>
          <w:sz w:val="22"/>
          <w:szCs w:val="22"/>
        </w:rPr>
      </w:pPr>
      <w:ins w:id="359"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"_Toc522883731"</w:instrText>
        </w:r>
        <w:r w:rsidRPr="00DA721A">
          <w:rPr>
            <w:rStyle w:val="Hyperlink"/>
            <w:noProof/>
          </w:rPr>
          <w:instrText xml:space="preserve"> </w:instrText>
        </w:r>
        <w:r w:rsidRPr="00DA721A">
          <w:rPr>
            <w:rStyle w:val="Hyperlink"/>
            <w:noProof/>
          </w:rPr>
          <w:fldChar w:fldCharType="separate"/>
        </w:r>
        <w:r w:rsidRPr="00DA721A">
          <w:rPr>
            <w:rStyle w:val="Hyperlink"/>
            <w:noProof/>
          </w:rPr>
          <w:t>5.9.1. Fiber PDD</w:t>
        </w:r>
        <w:r>
          <w:rPr>
            <w:noProof/>
            <w:webHidden/>
          </w:rPr>
          <w:tab/>
        </w:r>
        <w:r>
          <w:rPr>
            <w:noProof/>
            <w:webHidden/>
          </w:rPr>
          <w:fldChar w:fldCharType="begin"/>
        </w:r>
        <w:r>
          <w:rPr>
            <w:noProof/>
            <w:webHidden/>
          </w:rPr>
          <w:instrText xml:space="preserve"> PAGEREF _Toc522883731 \h </w:instrText>
        </w:r>
      </w:ins>
      <w:r>
        <w:rPr>
          <w:noProof/>
          <w:webHidden/>
        </w:rPr>
      </w:r>
      <w:r>
        <w:rPr>
          <w:noProof/>
          <w:webHidden/>
        </w:rPr>
        <w:fldChar w:fldCharType="separate"/>
      </w:r>
      <w:ins w:id="360" w:author="Steven LaBelle" w:date="2019-04-22T18:00:00Z">
        <w:r w:rsidR="00EC5F36">
          <w:rPr>
            <w:noProof/>
            <w:webHidden/>
          </w:rPr>
          <w:t>17</w:t>
        </w:r>
      </w:ins>
      <w:ins w:id="361" w:author="mp4" w:date="2018-08-24T15:38:00Z">
        <w:del w:id="362" w:author="Steven LaBelle" w:date="2019-04-16T17:08:00Z">
          <w:r w:rsidR="00825D09" w:rsidDel="00294085">
            <w:rPr>
              <w:noProof/>
              <w:webHidden/>
            </w:rPr>
            <w:delText>12</w:delText>
          </w:r>
        </w:del>
      </w:ins>
      <w:ins w:id="363" w:author="mp4" w:date="2018-08-24T14:19:00Z">
        <w:r>
          <w:rPr>
            <w:noProof/>
            <w:webHidden/>
          </w:rPr>
          <w:fldChar w:fldCharType="end"/>
        </w:r>
        <w:r w:rsidRPr="00DA721A">
          <w:rPr>
            <w:rStyle w:val="Hyperlink"/>
            <w:noProof/>
          </w:rPr>
          <w:fldChar w:fldCharType="end"/>
        </w:r>
      </w:ins>
    </w:p>
    <w:p w14:paraId="0AAC1BC3" w14:textId="67BE0BB6" w:rsidR="007E5477" w:rsidRDefault="007E5477">
      <w:pPr>
        <w:pStyle w:val="TOC3"/>
        <w:tabs>
          <w:tab w:val="right" w:leader="dot" w:pos="9350"/>
        </w:tabs>
        <w:rPr>
          <w:ins w:id="364" w:author="mp4" w:date="2018-08-24T14:19:00Z"/>
          <w:rFonts w:asciiTheme="minorHAnsi" w:eastAsiaTheme="minorEastAsia" w:hAnsiTheme="minorHAnsi" w:cstheme="minorBidi"/>
          <w:i w:val="0"/>
          <w:iCs w:val="0"/>
          <w:noProof/>
          <w:sz w:val="22"/>
          <w:szCs w:val="22"/>
        </w:rPr>
      </w:pPr>
      <w:ins w:id="365"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"_Toc522883732"</w:instrText>
        </w:r>
        <w:r w:rsidRPr="00DA721A">
          <w:rPr>
            <w:rStyle w:val="Hyperlink"/>
            <w:noProof/>
          </w:rPr>
          <w:instrText xml:space="preserve"> </w:instrText>
        </w:r>
        <w:r w:rsidRPr="00DA721A">
          <w:rPr>
            <w:rStyle w:val="Hyperlink"/>
            <w:noProof/>
          </w:rPr>
          <w:fldChar w:fldCharType="separate"/>
        </w:r>
        <w:r w:rsidRPr="00DA721A">
          <w:rPr>
            <w:rStyle w:val="Hyperlink"/>
            <w:noProof/>
          </w:rPr>
          <w:t>5.9.2. ECM Density Gradient PDD</w:t>
        </w:r>
        <w:r>
          <w:rPr>
            <w:noProof/>
            <w:webHidden/>
          </w:rPr>
          <w:tab/>
        </w:r>
        <w:r>
          <w:rPr>
            <w:noProof/>
            <w:webHidden/>
          </w:rPr>
          <w:fldChar w:fldCharType="begin"/>
        </w:r>
        <w:r>
          <w:rPr>
            <w:noProof/>
            <w:webHidden/>
          </w:rPr>
          <w:instrText xml:space="preserve"> PAGEREF _Toc522883732 \h </w:instrText>
        </w:r>
      </w:ins>
      <w:r>
        <w:rPr>
          <w:noProof/>
          <w:webHidden/>
        </w:rPr>
      </w:r>
      <w:r>
        <w:rPr>
          <w:noProof/>
          <w:webHidden/>
        </w:rPr>
        <w:fldChar w:fldCharType="separate"/>
      </w:r>
      <w:ins w:id="366" w:author="Steven LaBelle" w:date="2019-04-22T18:00:00Z">
        <w:r w:rsidR="00EC5F36">
          <w:rPr>
            <w:noProof/>
            <w:webHidden/>
          </w:rPr>
          <w:t>17</w:t>
        </w:r>
      </w:ins>
      <w:ins w:id="367" w:author="mp4" w:date="2018-08-24T15:38:00Z">
        <w:del w:id="368" w:author="Steven LaBelle" w:date="2019-04-16T17:08:00Z">
          <w:r w:rsidR="00825D09" w:rsidDel="00294085">
            <w:rPr>
              <w:noProof/>
              <w:webHidden/>
            </w:rPr>
            <w:delText>12</w:delText>
          </w:r>
        </w:del>
      </w:ins>
      <w:ins w:id="369" w:author="mp4" w:date="2018-08-24T14:19:00Z">
        <w:r>
          <w:rPr>
            <w:noProof/>
            <w:webHidden/>
          </w:rPr>
          <w:fldChar w:fldCharType="end"/>
        </w:r>
        <w:r w:rsidRPr="00DA721A">
          <w:rPr>
            <w:rStyle w:val="Hyperlink"/>
            <w:noProof/>
          </w:rPr>
          <w:fldChar w:fldCharType="end"/>
        </w:r>
      </w:ins>
    </w:p>
    <w:p w14:paraId="07B1C728" w14:textId="66D6961A" w:rsidR="007E5477" w:rsidRDefault="007E5477">
      <w:pPr>
        <w:pStyle w:val="TOC3"/>
        <w:tabs>
          <w:tab w:val="right" w:leader="dot" w:pos="9350"/>
        </w:tabs>
        <w:rPr>
          <w:ins w:id="370" w:author="mp4" w:date="2018-08-24T14:19:00Z"/>
          <w:rFonts w:asciiTheme="minorHAnsi" w:eastAsiaTheme="minorEastAsia" w:hAnsiTheme="minorHAnsi" w:cstheme="minorBidi"/>
          <w:i w:val="0"/>
          <w:iCs w:val="0"/>
          <w:noProof/>
          <w:sz w:val="22"/>
          <w:szCs w:val="22"/>
        </w:rPr>
      </w:pPr>
      <w:ins w:id="371"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"_Toc522883733"</w:instrText>
        </w:r>
        <w:r w:rsidRPr="00DA721A">
          <w:rPr>
            <w:rStyle w:val="Hyperlink"/>
            <w:noProof/>
          </w:rPr>
          <w:instrText xml:space="preserve"> </w:instrText>
        </w:r>
        <w:r w:rsidRPr="00DA721A">
          <w:rPr>
            <w:rStyle w:val="Hyperlink"/>
            <w:noProof/>
          </w:rPr>
          <w:fldChar w:fldCharType="separate"/>
        </w:r>
        <w:r w:rsidRPr="00DA721A">
          <w:rPr>
            <w:rStyle w:val="Hyperlink"/>
            <w:noProof/>
          </w:rPr>
          <w:t>5.9.3. Repulse PDD</w:t>
        </w:r>
        <w:r>
          <w:rPr>
            <w:noProof/>
            <w:webHidden/>
          </w:rPr>
          <w:tab/>
        </w:r>
        <w:r>
          <w:rPr>
            <w:noProof/>
            <w:webHidden/>
          </w:rPr>
          <w:fldChar w:fldCharType="begin"/>
        </w:r>
        <w:r>
          <w:rPr>
            <w:noProof/>
            <w:webHidden/>
          </w:rPr>
          <w:instrText xml:space="preserve"> PAGEREF _Toc522883733 \h </w:instrText>
        </w:r>
      </w:ins>
      <w:r>
        <w:rPr>
          <w:noProof/>
          <w:webHidden/>
        </w:rPr>
      </w:r>
      <w:r>
        <w:rPr>
          <w:noProof/>
          <w:webHidden/>
        </w:rPr>
        <w:fldChar w:fldCharType="separate"/>
      </w:r>
      <w:ins w:id="372" w:author="Steven LaBelle" w:date="2019-04-22T18:00:00Z">
        <w:r w:rsidR="00EC5F36">
          <w:rPr>
            <w:noProof/>
            <w:webHidden/>
          </w:rPr>
          <w:t>17</w:t>
        </w:r>
      </w:ins>
      <w:ins w:id="373" w:author="mp4" w:date="2018-08-24T15:38:00Z">
        <w:del w:id="374" w:author="Steven LaBelle" w:date="2019-04-16T17:08:00Z">
          <w:r w:rsidR="00825D09" w:rsidDel="00294085">
            <w:rPr>
              <w:noProof/>
              <w:webHidden/>
            </w:rPr>
            <w:delText>13</w:delText>
          </w:r>
        </w:del>
      </w:ins>
      <w:ins w:id="375" w:author="mp4" w:date="2018-08-24T14:19:00Z">
        <w:r>
          <w:rPr>
            <w:noProof/>
            <w:webHidden/>
          </w:rPr>
          <w:fldChar w:fldCharType="end"/>
        </w:r>
        <w:r w:rsidRPr="00DA721A">
          <w:rPr>
            <w:rStyle w:val="Hyperlink"/>
            <w:noProof/>
          </w:rPr>
          <w:fldChar w:fldCharType="end"/>
        </w:r>
      </w:ins>
    </w:p>
    <w:p w14:paraId="4A320FAA" w14:textId="0513D061" w:rsidR="007E5477" w:rsidRDefault="007E5477">
      <w:pPr>
        <w:pStyle w:val="TOC3"/>
        <w:tabs>
          <w:tab w:val="right" w:leader="dot" w:pos="9350"/>
        </w:tabs>
        <w:rPr>
          <w:ins w:id="376" w:author="mp4" w:date="2018-08-24T14:19:00Z"/>
          <w:rFonts w:asciiTheme="minorHAnsi" w:eastAsiaTheme="minorEastAsia" w:hAnsiTheme="minorHAnsi" w:cstheme="minorBidi"/>
          <w:i w:val="0"/>
          <w:iCs w:val="0"/>
          <w:noProof/>
          <w:sz w:val="22"/>
          <w:szCs w:val="22"/>
        </w:rPr>
      </w:pPr>
      <w:ins w:id="377"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"_Toc522883734"</w:instrText>
        </w:r>
        <w:r w:rsidRPr="00DA721A">
          <w:rPr>
            <w:rStyle w:val="Hyperlink"/>
            <w:noProof/>
          </w:rPr>
          <w:instrText xml:space="preserve"> </w:instrText>
        </w:r>
        <w:r w:rsidRPr="00DA721A">
          <w:rPr>
            <w:rStyle w:val="Hyperlink"/>
            <w:noProof/>
          </w:rPr>
          <w:fldChar w:fldCharType="separate"/>
        </w:r>
        <w:r w:rsidRPr="00DA721A">
          <w:rPr>
            <w:rStyle w:val="Hyperlink"/>
            <w:noProof/>
          </w:rPr>
          <w:t>5.9.4. Concentration PDD</w:t>
        </w:r>
        <w:r>
          <w:rPr>
            <w:noProof/>
            <w:webHidden/>
          </w:rPr>
          <w:tab/>
        </w:r>
        <w:r>
          <w:rPr>
            <w:noProof/>
            <w:webHidden/>
          </w:rPr>
          <w:fldChar w:fldCharType="begin"/>
        </w:r>
        <w:r>
          <w:rPr>
            <w:noProof/>
            <w:webHidden/>
          </w:rPr>
          <w:instrText xml:space="preserve"> PAGEREF _Toc522883734 \h </w:instrText>
        </w:r>
      </w:ins>
      <w:r>
        <w:rPr>
          <w:noProof/>
          <w:webHidden/>
        </w:rPr>
      </w:r>
      <w:r>
        <w:rPr>
          <w:noProof/>
          <w:webHidden/>
        </w:rPr>
        <w:fldChar w:fldCharType="separate"/>
      </w:r>
      <w:ins w:id="378" w:author="Steven LaBelle" w:date="2019-04-22T18:00:00Z">
        <w:r w:rsidR="00EC5F36">
          <w:rPr>
            <w:noProof/>
            <w:webHidden/>
          </w:rPr>
          <w:t>17</w:t>
        </w:r>
      </w:ins>
      <w:ins w:id="379" w:author="mp4" w:date="2018-08-24T15:38:00Z">
        <w:del w:id="380" w:author="Steven LaBelle" w:date="2019-04-16T17:08:00Z">
          <w:r w:rsidR="00825D09" w:rsidDel="00294085">
            <w:rPr>
              <w:noProof/>
              <w:webHidden/>
            </w:rPr>
            <w:delText>13</w:delText>
          </w:r>
        </w:del>
      </w:ins>
      <w:ins w:id="381" w:author="mp4" w:date="2018-08-24T14:19:00Z">
        <w:r>
          <w:rPr>
            <w:noProof/>
            <w:webHidden/>
          </w:rPr>
          <w:fldChar w:fldCharType="end"/>
        </w:r>
        <w:r w:rsidRPr="00DA721A">
          <w:rPr>
            <w:rStyle w:val="Hyperlink"/>
            <w:noProof/>
          </w:rPr>
          <w:fldChar w:fldCharType="end"/>
        </w:r>
      </w:ins>
    </w:p>
    <w:p w14:paraId="7D8FC731" w14:textId="4BF97B51" w:rsidR="007E5477" w:rsidRDefault="007E5477">
      <w:pPr>
        <w:pStyle w:val="TOC3"/>
        <w:tabs>
          <w:tab w:val="right" w:leader="dot" w:pos="9350"/>
        </w:tabs>
        <w:rPr>
          <w:ins w:id="382" w:author="mp4" w:date="2018-08-24T14:19:00Z"/>
          <w:rFonts w:asciiTheme="minorHAnsi" w:eastAsiaTheme="minorEastAsia" w:hAnsiTheme="minorHAnsi" w:cstheme="minorBidi"/>
          <w:i w:val="0"/>
          <w:iCs w:val="0"/>
          <w:noProof/>
          <w:sz w:val="22"/>
          <w:szCs w:val="22"/>
        </w:rPr>
      </w:pPr>
      <w:ins w:id="383"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"_Toc522883735"</w:instrText>
        </w:r>
        <w:r w:rsidRPr="00DA721A">
          <w:rPr>
            <w:rStyle w:val="Hyperlink"/>
            <w:noProof/>
          </w:rPr>
          <w:instrText xml:space="preserve"> </w:instrText>
        </w:r>
        <w:r w:rsidRPr="00DA721A">
          <w:rPr>
            <w:rStyle w:val="Hyperlink"/>
            <w:noProof/>
          </w:rPr>
          <w:fldChar w:fldCharType="separate"/>
        </w:r>
        <w:r w:rsidRPr="00DA721A">
          <w:rPr>
            <w:rStyle w:val="Hyperlink"/>
            <w:noProof/>
          </w:rPr>
          <w:t>5.9.5. Anastamosis PDD</w:t>
        </w:r>
        <w:r>
          <w:rPr>
            <w:noProof/>
            <w:webHidden/>
          </w:rPr>
          <w:tab/>
        </w:r>
        <w:r>
          <w:rPr>
            <w:noProof/>
            <w:webHidden/>
          </w:rPr>
          <w:fldChar w:fldCharType="begin"/>
        </w:r>
        <w:r>
          <w:rPr>
            <w:noProof/>
            <w:webHidden/>
          </w:rPr>
          <w:instrText xml:space="preserve"> PAGEREF _Toc522883735 \h </w:instrText>
        </w:r>
      </w:ins>
      <w:r>
        <w:rPr>
          <w:noProof/>
          <w:webHidden/>
        </w:rPr>
      </w:r>
      <w:r>
        <w:rPr>
          <w:noProof/>
          <w:webHidden/>
        </w:rPr>
        <w:fldChar w:fldCharType="separate"/>
      </w:r>
      <w:ins w:id="384" w:author="Steven LaBelle" w:date="2019-04-22T18:00:00Z">
        <w:r w:rsidR="00EC5F36">
          <w:rPr>
            <w:noProof/>
            <w:webHidden/>
          </w:rPr>
          <w:t>18</w:t>
        </w:r>
      </w:ins>
      <w:ins w:id="385" w:author="mp4" w:date="2018-08-24T15:38:00Z">
        <w:del w:id="386" w:author="Steven LaBelle" w:date="2019-04-16T17:08:00Z">
          <w:r w:rsidR="00825D09" w:rsidDel="00294085">
            <w:rPr>
              <w:noProof/>
              <w:webHidden/>
            </w:rPr>
            <w:delText>13</w:delText>
          </w:r>
        </w:del>
      </w:ins>
      <w:ins w:id="387" w:author="mp4" w:date="2018-08-24T14:19:00Z">
        <w:r>
          <w:rPr>
            <w:noProof/>
            <w:webHidden/>
          </w:rPr>
          <w:fldChar w:fldCharType="end"/>
        </w:r>
        <w:r w:rsidRPr="00DA721A">
          <w:rPr>
            <w:rStyle w:val="Hyperlink"/>
            <w:noProof/>
          </w:rPr>
          <w:fldChar w:fldCharType="end"/>
        </w:r>
      </w:ins>
    </w:p>
    <w:p w14:paraId="0FD9AC39" w14:textId="44276159" w:rsidR="007E5477" w:rsidRDefault="007E5477">
      <w:pPr>
        <w:pStyle w:val="TOC2"/>
        <w:tabs>
          <w:tab w:val="right" w:leader="dot" w:pos="9350"/>
        </w:tabs>
        <w:rPr>
          <w:ins w:id="388" w:author="mp4" w:date="2018-08-24T14:19:00Z"/>
          <w:rFonts w:asciiTheme="minorHAnsi" w:eastAsiaTheme="minorEastAsia" w:hAnsiTheme="minorHAnsi" w:cstheme="minorBidi"/>
          <w:smallCaps w:val="0"/>
          <w:noProof/>
          <w:sz w:val="22"/>
          <w:szCs w:val="22"/>
        </w:rPr>
      </w:pPr>
      <w:ins w:id="389"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"_Toc522883736"</w:instrText>
        </w:r>
        <w:r w:rsidRPr="00DA721A">
          <w:rPr>
            <w:rStyle w:val="Hyperlink"/>
            <w:noProof/>
          </w:rPr>
          <w:instrText xml:space="preserve"> </w:instrText>
        </w:r>
        <w:r w:rsidRPr="00DA721A">
          <w:rPr>
            <w:rStyle w:val="Hyperlink"/>
            <w:noProof/>
          </w:rPr>
          <w:fldChar w:fldCharType="separate"/>
        </w:r>
        <w:r w:rsidRPr="00DA721A">
          <w:rPr>
            <w:rStyle w:val="Hyperlink"/>
            <w:noProof/>
          </w:rPr>
          <w:t>5.10. Contribution Mix(Alpha)</w:t>
        </w:r>
        <w:r>
          <w:rPr>
            <w:noProof/>
            <w:webHidden/>
          </w:rPr>
          <w:tab/>
        </w:r>
        <w:r>
          <w:rPr>
            <w:noProof/>
            <w:webHidden/>
          </w:rPr>
          <w:fldChar w:fldCharType="begin"/>
        </w:r>
        <w:r>
          <w:rPr>
            <w:noProof/>
            <w:webHidden/>
          </w:rPr>
          <w:instrText xml:space="preserve"> PAGEREF _Toc522883736 \h </w:instrText>
        </w:r>
      </w:ins>
      <w:r>
        <w:rPr>
          <w:noProof/>
          <w:webHidden/>
        </w:rPr>
      </w:r>
      <w:r>
        <w:rPr>
          <w:noProof/>
          <w:webHidden/>
        </w:rPr>
        <w:fldChar w:fldCharType="separate"/>
      </w:r>
      <w:ins w:id="390" w:author="Steven LaBelle" w:date="2019-04-22T18:00:00Z">
        <w:r w:rsidR="00EC5F36">
          <w:rPr>
            <w:noProof/>
            <w:webHidden/>
          </w:rPr>
          <w:t>18</w:t>
        </w:r>
      </w:ins>
      <w:ins w:id="391" w:author="mp4" w:date="2018-08-24T15:38:00Z">
        <w:del w:id="392" w:author="Steven LaBelle" w:date="2019-04-16T17:08:00Z">
          <w:r w:rsidR="00825D09" w:rsidDel="00294085">
            <w:rPr>
              <w:noProof/>
              <w:webHidden/>
            </w:rPr>
            <w:delText>13</w:delText>
          </w:r>
        </w:del>
      </w:ins>
      <w:ins w:id="393" w:author="mp4" w:date="2018-08-24T14:19:00Z">
        <w:r>
          <w:rPr>
            <w:noProof/>
            <w:webHidden/>
          </w:rPr>
          <w:fldChar w:fldCharType="end"/>
        </w:r>
        <w:r w:rsidRPr="00DA721A">
          <w:rPr>
            <w:rStyle w:val="Hyperlink"/>
            <w:noProof/>
          </w:rPr>
          <w:fldChar w:fldCharType="end"/>
        </w:r>
      </w:ins>
    </w:p>
    <w:p w14:paraId="2CB0BF48" w14:textId="4DE28444" w:rsidR="007E5477" w:rsidRDefault="007E5477">
      <w:pPr>
        <w:pStyle w:val="TOC3"/>
        <w:tabs>
          <w:tab w:val="right" w:leader="dot" w:pos="9350"/>
        </w:tabs>
        <w:rPr>
          <w:ins w:id="394" w:author="mp4" w:date="2018-08-24T14:19:00Z"/>
          <w:rFonts w:asciiTheme="minorHAnsi" w:eastAsiaTheme="minorEastAsia" w:hAnsiTheme="minorHAnsi" w:cstheme="minorBidi"/>
          <w:i w:val="0"/>
          <w:iCs w:val="0"/>
          <w:noProof/>
          <w:sz w:val="22"/>
          <w:szCs w:val="22"/>
        </w:rPr>
      </w:pPr>
      <w:ins w:id="395"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"_Toc522883737"</w:instrText>
        </w:r>
        <w:r w:rsidRPr="00DA721A">
          <w:rPr>
            <w:rStyle w:val="Hyperlink"/>
            <w:noProof/>
          </w:rPr>
          <w:instrText xml:space="preserve"> </w:instrText>
        </w:r>
        <w:r w:rsidRPr="00DA721A">
          <w:rPr>
            <w:rStyle w:val="Hyperlink"/>
            <w:noProof/>
          </w:rPr>
          <w:fldChar w:fldCharType="separate"/>
        </w:r>
        <w:r w:rsidRPr="00DA721A">
          <w:rPr>
            <w:rStyle w:val="Hyperlink"/>
            <w:noProof/>
          </w:rPr>
          <w:t>5.10.1. PSC/PDD ContributionMix</w:t>
        </w:r>
        <w:r>
          <w:rPr>
            <w:noProof/>
            <w:webHidden/>
          </w:rPr>
          <w:tab/>
        </w:r>
        <w:r>
          <w:rPr>
            <w:noProof/>
            <w:webHidden/>
          </w:rPr>
          <w:fldChar w:fldCharType="begin"/>
        </w:r>
        <w:r>
          <w:rPr>
            <w:noProof/>
            <w:webHidden/>
          </w:rPr>
          <w:instrText xml:space="preserve"> PAGEREF _Toc522883737 \h </w:instrText>
        </w:r>
      </w:ins>
      <w:r>
        <w:rPr>
          <w:noProof/>
          <w:webHidden/>
        </w:rPr>
      </w:r>
      <w:r>
        <w:rPr>
          <w:noProof/>
          <w:webHidden/>
        </w:rPr>
        <w:fldChar w:fldCharType="separate"/>
      </w:r>
      <w:ins w:id="396" w:author="Steven LaBelle" w:date="2019-04-22T18:00:00Z">
        <w:r w:rsidR="00EC5F36">
          <w:rPr>
            <w:noProof/>
            <w:webHidden/>
          </w:rPr>
          <w:t>18</w:t>
        </w:r>
      </w:ins>
      <w:ins w:id="397" w:author="mp4" w:date="2018-08-24T15:38:00Z">
        <w:del w:id="398" w:author="Steven LaBelle" w:date="2019-04-16T17:08:00Z">
          <w:r w:rsidR="00825D09" w:rsidDel="00294085">
            <w:rPr>
              <w:noProof/>
              <w:webHidden/>
            </w:rPr>
            <w:delText>14</w:delText>
          </w:r>
        </w:del>
      </w:ins>
      <w:ins w:id="399" w:author="mp4" w:date="2018-08-24T14:19:00Z">
        <w:r>
          <w:rPr>
            <w:noProof/>
            <w:webHidden/>
          </w:rPr>
          <w:fldChar w:fldCharType="end"/>
        </w:r>
        <w:r w:rsidRPr="00DA721A">
          <w:rPr>
            <w:rStyle w:val="Hyperlink"/>
            <w:noProof/>
          </w:rPr>
          <w:fldChar w:fldCharType="end"/>
        </w:r>
      </w:ins>
    </w:p>
    <w:p w14:paraId="13A6E5F4" w14:textId="3AD15D1C" w:rsidR="007E5477" w:rsidRDefault="007E5477">
      <w:pPr>
        <w:pStyle w:val="TOC2"/>
        <w:tabs>
          <w:tab w:val="right" w:leader="dot" w:pos="9350"/>
        </w:tabs>
        <w:rPr>
          <w:ins w:id="400" w:author="mp4" w:date="2018-08-24T14:19:00Z"/>
          <w:rFonts w:asciiTheme="minorHAnsi" w:eastAsiaTheme="minorEastAsia" w:hAnsiTheme="minorHAnsi" w:cstheme="minorBidi"/>
          <w:smallCaps w:val="0"/>
          <w:noProof/>
          <w:sz w:val="22"/>
          <w:szCs w:val="22"/>
        </w:rPr>
      </w:pPr>
      <w:ins w:id="401"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"_Toc522883738"</w:instrText>
        </w:r>
        <w:r w:rsidRPr="00DA721A">
          <w:rPr>
            <w:rStyle w:val="Hyperlink"/>
            <w:noProof/>
          </w:rPr>
          <w:instrText xml:space="preserve"> </w:instrText>
        </w:r>
        <w:r w:rsidRPr="00DA721A">
          <w:rPr>
            <w:rStyle w:val="Hyperlink"/>
            <w:noProof/>
          </w:rPr>
          <w:fldChar w:fldCharType="separate"/>
        </w:r>
        <w:r w:rsidRPr="00DA721A">
          <w:rPr>
            <w:rStyle w:val="Hyperlink"/>
            <w:noProof/>
          </w:rPr>
          <w:t>5.11. BranchPolicy</w:t>
        </w:r>
        <w:r>
          <w:rPr>
            <w:noProof/>
            <w:webHidden/>
          </w:rPr>
          <w:tab/>
        </w:r>
        <w:r>
          <w:rPr>
            <w:noProof/>
            <w:webHidden/>
          </w:rPr>
          <w:fldChar w:fldCharType="begin"/>
        </w:r>
        <w:r>
          <w:rPr>
            <w:noProof/>
            <w:webHidden/>
          </w:rPr>
          <w:instrText xml:space="preserve"> PAGEREF _Toc522883738 \h </w:instrText>
        </w:r>
      </w:ins>
      <w:r>
        <w:rPr>
          <w:noProof/>
          <w:webHidden/>
        </w:rPr>
      </w:r>
      <w:r>
        <w:rPr>
          <w:noProof/>
          <w:webHidden/>
        </w:rPr>
        <w:fldChar w:fldCharType="separate"/>
      </w:r>
      <w:ins w:id="402" w:author="Steven LaBelle" w:date="2019-04-22T18:00:00Z">
        <w:r w:rsidR="00EC5F36">
          <w:rPr>
            <w:noProof/>
            <w:webHidden/>
          </w:rPr>
          <w:t>19</w:t>
        </w:r>
      </w:ins>
      <w:ins w:id="403" w:author="mp4" w:date="2018-08-24T15:38:00Z">
        <w:del w:id="404" w:author="Steven LaBelle" w:date="2019-04-16T17:08:00Z">
          <w:r w:rsidR="00825D09" w:rsidDel="00294085">
            <w:rPr>
              <w:noProof/>
              <w:webHidden/>
            </w:rPr>
            <w:delText>14</w:delText>
          </w:r>
        </w:del>
      </w:ins>
      <w:ins w:id="405" w:author="mp4" w:date="2018-08-24T14:19:00Z">
        <w:r>
          <w:rPr>
            <w:noProof/>
            <w:webHidden/>
          </w:rPr>
          <w:fldChar w:fldCharType="end"/>
        </w:r>
        <w:r w:rsidRPr="00DA721A">
          <w:rPr>
            <w:rStyle w:val="Hyperlink"/>
            <w:noProof/>
          </w:rPr>
          <w:fldChar w:fldCharType="end"/>
        </w:r>
      </w:ins>
    </w:p>
    <w:p w14:paraId="04D08F58" w14:textId="1B6AC1C1" w:rsidR="007E5477" w:rsidRDefault="007E5477">
      <w:pPr>
        <w:pStyle w:val="TOC3"/>
        <w:tabs>
          <w:tab w:val="right" w:leader="dot" w:pos="9350"/>
        </w:tabs>
        <w:rPr>
          <w:ins w:id="406" w:author="mp4" w:date="2018-08-24T14:19:00Z"/>
          <w:rFonts w:asciiTheme="minorHAnsi" w:eastAsiaTheme="minorEastAsia" w:hAnsiTheme="minorHAnsi" w:cstheme="minorBidi"/>
          <w:i w:val="0"/>
          <w:iCs w:val="0"/>
          <w:noProof/>
          <w:sz w:val="22"/>
          <w:szCs w:val="22"/>
        </w:rPr>
      </w:pPr>
      <w:ins w:id="407"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"_Toc522883739"</w:instrText>
        </w:r>
        <w:r w:rsidRPr="00DA721A">
          <w:rPr>
            <w:rStyle w:val="Hyperlink"/>
            <w:noProof/>
          </w:rPr>
          <w:instrText xml:space="preserve"> </w:instrText>
        </w:r>
        <w:r w:rsidRPr="00DA721A">
          <w:rPr>
            <w:rStyle w:val="Hyperlink"/>
            <w:noProof/>
          </w:rPr>
          <w:fldChar w:fldCharType="separate"/>
        </w:r>
        <w:r w:rsidRPr="00DA721A">
          <w:rPr>
            <w:rStyle w:val="Hyperlink"/>
            <w:noProof/>
          </w:rPr>
          <w:t>5.11.1. Delayed Branching Policy</w:t>
        </w:r>
        <w:r>
          <w:rPr>
            <w:noProof/>
            <w:webHidden/>
          </w:rPr>
          <w:tab/>
        </w:r>
        <w:r>
          <w:rPr>
            <w:noProof/>
            <w:webHidden/>
          </w:rPr>
          <w:fldChar w:fldCharType="begin"/>
        </w:r>
        <w:r>
          <w:rPr>
            <w:noProof/>
            <w:webHidden/>
          </w:rPr>
          <w:instrText xml:space="preserve"> PAGEREF _Toc522883739 \h </w:instrText>
        </w:r>
      </w:ins>
      <w:r>
        <w:rPr>
          <w:noProof/>
          <w:webHidden/>
        </w:rPr>
      </w:r>
      <w:r>
        <w:rPr>
          <w:noProof/>
          <w:webHidden/>
        </w:rPr>
        <w:fldChar w:fldCharType="separate"/>
      </w:r>
      <w:ins w:id="408" w:author="Steven LaBelle" w:date="2019-04-22T18:00:00Z">
        <w:r w:rsidR="00EC5F36">
          <w:rPr>
            <w:noProof/>
            <w:webHidden/>
          </w:rPr>
          <w:t>19</w:t>
        </w:r>
      </w:ins>
      <w:ins w:id="409" w:author="mp4" w:date="2018-08-24T15:38:00Z">
        <w:del w:id="410" w:author="Steven LaBelle" w:date="2019-04-16T17:08:00Z">
          <w:r w:rsidR="00825D09" w:rsidDel="00294085">
            <w:rPr>
              <w:noProof/>
              <w:webHidden/>
            </w:rPr>
            <w:delText>14</w:delText>
          </w:r>
        </w:del>
      </w:ins>
      <w:ins w:id="411" w:author="mp4" w:date="2018-08-24T14:19:00Z">
        <w:r>
          <w:rPr>
            <w:noProof/>
            <w:webHidden/>
          </w:rPr>
          <w:fldChar w:fldCharType="end"/>
        </w:r>
        <w:r w:rsidRPr="00DA721A">
          <w:rPr>
            <w:rStyle w:val="Hyperlink"/>
            <w:noProof/>
          </w:rPr>
          <w:fldChar w:fldCharType="end"/>
        </w:r>
      </w:ins>
    </w:p>
    <w:p w14:paraId="5017E44E" w14:textId="00F372F3" w:rsidR="007E5477" w:rsidRDefault="007E5477">
      <w:pPr>
        <w:pStyle w:val="TOC2"/>
        <w:tabs>
          <w:tab w:val="right" w:leader="dot" w:pos="9350"/>
        </w:tabs>
        <w:rPr>
          <w:ins w:id="412" w:author="mp4" w:date="2018-08-24T14:19:00Z"/>
          <w:rFonts w:asciiTheme="minorHAnsi" w:eastAsiaTheme="minorEastAsia" w:hAnsiTheme="minorHAnsi" w:cstheme="minorBidi"/>
          <w:smallCaps w:val="0"/>
          <w:noProof/>
          <w:sz w:val="22"/>
          <w:szCs w:val="22"/>
        </w:rPr>
      </w:pPr>
      <w:ins w:id="413"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"_Toc522883740"</w:instrText>
        </w:r>
        <w:r w:rsidRPr="00DA721A">
          <w:rPr>
            <w:rStyle w:val="Hyperlink"/>
            <w:noProof/>
          </w:rPr>
          <w:instrText xml:space="preserve"> </w:instrText>
        </w:r>
        <w:r w:rsidRPr="00DA721A">
          <w:rPr>
            <w:rStyle w:val="Hyperlink"/>
            <w:noProof/>
          </w:rPr>
          <w:fldChar w:fldCharType="separate"/>
        </w:r>
        <w:r w:rsidRPr="00DA721A">
          <w:rPr>
            <w:rStyle w:val="Hyperlink"/>
            <w:noProof/>
          </w:rPr>
          <w:t>5.12. Probability Distributions</w:t>
        </w:r>
        <w:r>
          <w:rPr>
            <w:noProof/>
            <w:webHidden/>
          </w:rPr>
          <w:tab/>
        </w:r>
        <w:r>
          <w:rPr>
            <w:noProof/>
            <w:webHidden/>
          </w:rPr>
          <w:fldChar w:fldCharType="begin"/>
        </w:r>
        <w:r>
          <w:rPr>
            <w:noProof/>
            <w:webHidden/>
          </w:rPr>
          <w:instrText xml:space="preserve"> PAGEREF _Toc522883740 \h </w:instrText>
        </w:r>
      </w:ins>
      <w:r>
        <w:rPr>
          <w:noProof/>
          <w:webHidden/>
        </w:rPr>
      </w:r>
      <w:r>
        <w:rPr>
          <w:noProof/>
          <w:webHidden/>
        </w:rPr>
        <w:fldChar w:fldCharType="separate"/>
      </w:r>
      <w:ins w:id="414" w:author="Steven LaBelle" w:date="2019-04-22T18:00:00Z">
        <w:r w:rsidR="00EC5F36">
          <w:rPr>
            <w:noProof/>
            <w:webHidden/>
          </w:rPr>
          <w:t>20</w:t>
        </w:r>
      </w:ins>
      <w:ins w:id="415" w:author="mp4" w:date="2018-08-24T15:38:00Z">
        <w:del w:id="416" w:author="Steven LaBelle" w:date="2019-04-16T17:08:00Z">
          <w:r w:rsidR="00825D09" w:rsidDel="00294085">
            <w:rPr>
              <w:noProof/>
              <w:webHidden/>
            </w:rPr>
            <w:delText>15</w:delText>
          </w:r>
        </w:del>
      </w:ins>
      <w:ins w:id="417" w:author="mp4" w:date="2018-08-24T14:19:00Z">
        <w:r>
          <w:rPr>
            <w:noProof/>
            <w:webHidden/>
          </w:rPr>
          <w:fldChar w:fldCharType="end"/>
        </w:r>
        <w:r w:rsidRPr="00DA721A">
          <w:rPr>
            <w:rStyle w:val="Hyperlink"/>
            <w:noProof/>
          </w:rPr>
          <w:fldChar w:fldCharType="end"/>
        </w:r>
      </w:ins>
    </w:p>
    <w:p w14:paraId="3F9E6D29" w14:textId="4D6476E2" w:rsidR="007E5477" w:rsidRDefault="007E5477">
      <w:pPr>
        <w:pStyle w:val="TOC3"/>
        <w:tabs>
          <w:tab w:val="right" w:leader="dot" w:pos="9350"/>
        </w:tabs>
        <w:rPr>
          <w:ins w:id="418" w:author="mp4" w:date="2018-08-24T14:19:00Z"/>
          <w:rFonts w:asciiTheme="minorHAnsi" w:eastAsiaTheme="minorEastAsia" w:hAnsiTheme="minorHAnsi" w:cstheme="minorBidi"/>
          <w:i w:val="0"/>
          <w:iCs w:val="0"/>
          <w:noProof/>
          <w:sz w:val="22"/>
          <w:szCs w:val="22"/>
        </w:rPr>
      </w:pPr>
      <w:ins w:id="419"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"_Toc522883741"</w:instrText>
        </w:r>
        <w:r w:rsidRPr="00DA721A">
          <w:rPr>
            <w:rStyle w:val="Hyperlink"/>
            <w:noProof/>
          </w:rPr>
          <w:instrText xml:space="preserve"> </w:instrText>
        </w:r>
        <w:r w:rsidRPr="00DA721A">
          <w:rPr>
            <w:rStyle w:val="Hyperlink"/>
            <w:noProof/>
          </w:rPr>
          <w:fldChar w:fldCharType="separate"/>
        </w:r>
        <w:r w:rsidRPr="00DA721A">
          <w:rPr>
            <w:rStyle w:val="Hyperlink"/>
            <w:noProof/>
          </w:rPr>
          <w:t>5.12.1. Normal Distribution</w:t>
        </w:r>
        <w:r>
          <w:rPr>
            <w:noProof/>
            <w:webHidden/>
          </w:rPr>
          <w:tab/>
        </w:r>
        <w:r>
          <w:rPr>
            <w:noProof/>
            <w:webHidden/>
          </w:rPr>
          <w:fldChar w:fldCharType="begin"/>
        </w:r>
        <w:r>
          <w:rPr>
            <w:noProof/>
            <w:webHidden/>
          </w:rPr>
          <w:instrText xml:space="preserve"> PAGEREF _Toc522883741 \h </w:instrText>
        </w:r>
      </w:ins>
      <w:r>
        <w:rPr>
          <w:noProof/>
          <w:webHidden/>
        </w:rPr>
      </w:r>
      <w:r>
        <w:rPr>
          <w:noProof/>
          <w:webHidden/>
        </w:rPr>
        <w:fldChar w:fldCharType="separate"/>
      </w:r>
      <w:ins w:id="420" w:author="Steven LaBelle" w:date="2019-04-22T18:00:00Z">
        <w:r w:rsidR="00EC5F36">
          <w:rPr>
            <w:noProof/>
            <w:webHidden/>
          </w:rPr>
          <w:t>20</w:t>
        </w:r>
      </w:ins>
      <w:ins w:id="421" w:author="mp4" w:date="2018-08-24T15:38:00Z">
        <w:del w:id="422" w:author="Steven LaBelle" w:date="2019-04-16T17:08:00Z">
          <w:r w:rsidR="00825D09" w:rsidDel="00294085">
            <w:rPr>
              <w:noProof/>
              <w:webHidden/>
            </w:rPr>
            <w:delText>15</w:delText>
          </w:r>
        </w:del>
      </w:ins>
      <w:ins w:id="423" w:author="mp4" w:date="2018-08-24T14:19:00Z">
        <w:r>
          <w:rPr>
            <w:noProof/>
            <w:webHidden/>
          </w:rPr>
          <w:fldChar w:fldCharType="end"/>
        </w:r>
        <w:r w:rsidRPr="00DA721A">
          <w:rPr>
            <w:rStyle w:val="Hyperlink"/>
            <w:noProof/>
          </w:rPr>
          <w:fldChar w:fldCharType="end"/>
        </w:r>
      </w:ins>
    </w:p>
    <w:p w14:paraId="3BCE9C28" w14:textId="634DC061" w:rsidR="007E5477" w:rsidRDefault="007E5477">
      <w:pPr>
        <w:pStyle w:val="TOC3"/>
        <w:tabs>
          <w:tab w:val="right" w:leader="dot" w:pos="9350"/>
        </w:tabs>
        <w:rPr>
          <w:ins w:id="424" w:author="mp4" w:date="2018-08-24T14:19:00Z"/>
          <w:rFonts w:asciiTheme="minorHAnsi" w:eastAsiaTheme="minorEastAsia" w:hAnsiTheme="minorHAnsi" w:cstheme="minorBidi"/>
          <w:i w:val="0"/>
          <w:iCs w:val="0"/>
          <w:noProof/>
          <w:sz w:val="22"/>
          <w:szCs w:val="22"/>
        </w:rPr>
      </w:pPr>
      <w:ins w:id="425"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"_Toc522883742"</w:instrText>
        </w:r>
        <w:r w:rsidRPr="00DA721A">
          <w:rPr>
            <w:rStyle w:val="Hyperlink"/>
            <w:noProof/>
          </w:rPr>
          <w:instrText xml:space="preserve"> </w:instrText>
        </w:r>
        <w:r w:rsidRPr="00DA721A">
          <w:rPr>
            <w:rStyle w:val="Hyperlink"/>
            <w:noProof/>
          </w:rPr>
          <w:fldChar w:fldCharType="separate"/>
        </w:r>
        <w:r w:rsidRPr="00DA721A">
          <w:rPr>
            <w:rStyle w:val="Hyperlink"/>
            <w:noProof/>
          </w:rPr>
          <w:t>5.12.2. Uniform Distribution</w:t>
        </w:r>
        <w:r>
          <w:rPr>
            <w:noProof/>
            <w:webHidden/>
          </w:rPr>
          <w:tab/>
        </w:r>
        <w:r>
          <w:rPr>
            <w:noProof/>
            <w:webHidden/>
          </w:rPr>
          <w:fldChar w:fldCharType="begin"/>
        </w:r>
        <w:r>
          <w:rPr>
            <w:noProof/>
            <w:webHidden/>
          </w:rPr>
          <w:instrText xml:space="preserve"> PAGEREF _Toc522883742 \h </w:instrText>
        </w:r>
      </w:ins>
      <w:r>
        <w:rPr>
          <w:noProof/>
          <w:webHidden/>
        </w:rPr>
      </w:r>
      <w:r>
        <w:rPr>
          <w:noProof/>
          <w:webHidden/>
        </w:rPr>
        <w:fldChar w:fldCharType="separate"/>
      </w:r>
      <w:ins w:id="426" w:author="Steven LaBelle" w:date="2019-04-22T18:00:00Z">
        <w:r w:rsidR="00EC5F36">
          <w:rPr>
            <w:noProof/>
            <w:webHidden/>
          </w:rPr>
          <w:t>20</w:t>
        </w:r>
      </w:ins>
      <w:ins w:id="427" w:author="mp4" w:date="2018-08-24T15:38:00Z">
        <w:del w:id="428" w:author="Steven LaBelle" w:date="2019-04-16T17:08:00Z">
          <w:r w:rsidR="00825D09" w:rsidDel="00294085">
            <w:rPr>
              <w:noProof/>
              <w:webHidden/>
            </w:rPr>
            <w:delText>15</w:delText>
          </w:r>
        </w:del>
      </w:ins>
      <w:ins w:id="429" w:author="mp4" w:date="2018-08-24T14:19:00Z">
        <w:r>
          <w:rPr>
            <w:noProof/>
            <w:webHidden/>
          </w:rPr>
          <w:fldChar w:fldCharType="end"/>
        </w:r>
        <w:r w:rsidRPr="00DA721A">
          <w:rPr>
            <w:rStyle w:val="Hyperlink"/>
            <w:noProof/>
          </w:rPr>
          <w:fldChar w:fldCharType="end"/>
        </w:r>
      </w:ins>
    </w:p>
    <w:p w14:paraId="00497158" w14:textId="23D6C40F" w:rsidR="007E5477" w:rsidRDefault="007E5477">
      <w:pPr>
        <w:pStyle w:val="TOC3"/>
        <w:tabs>
          <w:tab w:val="right" w:leader="dot" w:pos="9350"/>
        </w:tabs>
        <w:rPr>
          <w:ins w:id="430" w:author="mp4" w:date="2018-08-24T14:19:00Z"/>
          <w:rFonts w:asciiTheme="minorHAnsi" w:eastAsiaTheme="minorEastAsia" w:hAnsiTheme="minorHAnsi" w:cstheme="minorBidi"/>
          <w:i w:val="0"/>
          <w:iCs w:val="0"/>
          <w:noProof/>
          <w:sz w:val="22"/>
          <w:szCs w:val="22"/>
        </w:rPr>
      </w:pPr>
      <w:ins w:id="431"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"_Toc522883743"</w:instrText>
        </w:r>
        <w:r w:rsidRPr="00DA721A">
          <w:rPr>
            <w:rStyle w:val="Hyperlink"/>
            <w:noProof/>
          </w:rPr>
          <w:instrText xml:space="preserve"> </w:instrText>
        </w:r>
        <w:r w:rsidRPr="00DA721A">
          <w:rPr>
            <w:rStyle w:val="Hyperlink"/>
            <w:noProof/>
          </w:rPr>
          <w:fldChar w:fldCharType="separate"/>
        </w:r>
        <w:r w:rsidRPr="00DA721A">
          <w:rPr>
            <w:rStyle w:val="Hyperlink"/>
            <w:noProof/>
          </w:rPr>
          <w:t>5.12.3. Exponential Distribution</w:t>
        </w:r>
        <w:r>
          <w:rPr>
            <w:noProof/>
            <w:webHidden/>
          </w:rPr>
          <w:tab/>
        </w:r>
        <w:r>
          <w:rPr>
            <w:noProof/>
            <w:webHidden/>
          </w:rPr>
          <w:fldChar w:fldCharType="begin"/>
        </w:r>
        <w:r>
          <w:rPr>
            <w:noProof/>
            <w:webHidden/>
          </w:rPr>
          <w:instrText xml:space="preserve"> PAGEREF _Toc522883743 \h </w:instrText>
        </w:r>
      </w:ins>
      <w:r>
        <w:rPr>
          <w:noProof/>
          <w:webHidden/>
        </w:rPr>
      </w:r>
      <w:r>
        <w:rPr>
          <w:noProof/>
          <w:webHidden/>
        </w:rPr>
        <w:fldChar w:fldCharType="separate"/>
      </w:r>
      <w:ins w:id="432" w:author="Steven LaBelle" w:date="2019-04-22T18:00:00Z">
        <w:r w:rsidR="00EC5F36">
          <w:rPr>
            <w:noProof/>
            <w:webHidden/>
          </w:rPr>
          <w:t>20</w:t>
        </w:r>
      </w:ins>
      <w:ins w:id="433" w:author="mp4" w:date="2018-08-24T15:38:00Z">
        <w:del w:id="434" w:author="Steven LaBelle" w:date="2019-04-16T17:08:00Z">
          <w:r w:rsidR="00825D09" w:rsidDel="00294085">
            <w:rPr>
              <w:noProof/>
              <w:webHidden/>
            </w:rPr>
            <w:delText>15</w:delText>
          </w:r>
        </w:del>
      </w:ins>
      <w:ins w:id="435" w:author="mp4" w:date="2018-08-24T14:19:00Z">
        <w:r>
          <w:rPr>
            <w:noProof/>
            <w:webHidden/>
          </w:rPr>
          <w:fldChar w:fldCharType="end"/>
        </w:r>
        <w:r w:rsidRPr="00DA721A">
          <w:rPr>
            <w:rStyle w:val="Hyperlink"/>
            <w:noProof/>
          </w:rPr>
          <w:fldChar w:fldCharType="end"/>
        </w:r>
      </w:ins>
    </w:p>
    <w:p w14:paraId="1C8DE309" w14:textId="1A44F114" w:rsidR="007E5477" w:rsidRDefault="007E5477">
      <w:pPr>
        <w:pStyle w:val="TOC3"/>
        <w:tabs>
          <w:tab w:val="right" w:leader="dot" w:pos="9350"/>
        </w:tabs>
        <w:rPr>
          <w:ins w:id="436" w:author="mp4" w:date="2018-08-24T14:19:00Z"/>
          <w:rFonts w:asciiTheme="minorHAnsi" w:eastAsiaTheme="minorEastAsia" w:hAnsiTheme="minorHAnsi" w:cstheme="minorBidi"/>
          <w:i w:val="0"/>
          <w:iCs w:val="0"/>
          <w:noProof/>
          <w:sz w:val="22"/>
          <w:szCs w:val="22"/>
        </w:rPr>
      </w:pPr>
      <w:ins w:id="437"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"_Toc522883744"</w:instrText>
        </w:r>
        <w:r w:rsidRPr="00DA721A">
          <w:rPr>
            <w:rStyle w:val="Hyperlink"/>
            <w:noProof/>
          </w:rPr>
          <w:instrText xml:space="preserve"> </w:instrText>
        </w:r>
        <w:r w:rsidRPr="00DA721A">
          <w:rPr>
            <w:rStyle w:val="Hyperlink"/>
            <w:noProof/>
          </w:rPr>
          <w:fldChar w:fldCharType="separate"/>
        </w:r>
        <w:r w:rsidRPr="00DA721A">
          <w:rPr>
            <w:rStyle w:val="Hyperlink"/>
            <w:noProof/>
          </w:rPr>
          <w:t>5.12.4. Cauchy Distribution</w:t>
        </w:r>
        <w:r>
          <w:rPr>
            <w:noProof/>
            <w:webHidden/>
          </w:rPr>
          <w:tab/>
        </w:r>
        <w:r>
          <w:rPr>
            <w:noProof/>
            <w:webHidden/>
          </w:rPr>
          <w:fldChar w:fldCharType="begin"/>
        </w:r>
        <w:r>
          <w:rPr>
            <w:noProof/>
            <w:webHidden/>
          </w:rPr>
          <w:instrText xml:space="preserve"> PAGEREF _Toc522883744 \h </w:instrText>
        </w:r>
      </w:ins>
      <w:r>
        <w:rPr>
          <w:noProof/>
          <w:webHidden/>
        </w:rPr>
      </w:r>
      <w:r>
        <w:rPr>
          <w:noProof/>
          <w:webHidden/>
        </w:rPr>
        <w:fldChar w:fldCharType="separate"/>
      </w:r>
      <w:ins w:id="438" w:author="Steven LaBelle" w:date="2019-04-22T18:00:00Z">
        <w:r w:rsidR="00EC5F36">
          <w:rPr>
            <w:noProof/>
            <w:webHidden/>
          </w:rPr>
          <w:t>21</w:t>
        </w:r>
      </w:ins>
      <w:ins w:id="439" w:author="mp4" w:date="2018-08-24T15:38:00Z">
        <w:del w:id="440" w:author="Steven LaBelle" w:date="2019-04-16T17:08:00Z">
          <w:r w:rsidR="00825D09" w:rsidDel="00294085">
            <w:rPr>
              <w:noProof/>
              <w:webHidden/>
            </w:rPr>
            <w:delText>16</w:delText>
          </w:r>
        </w:del>
      </w:ins>
      <w:ins w:id="441" w:author="mp4" w:date="2018-08-24T14:19:00Z">
        <w:r>
          <w:rPr>
            <w:noProof/>
            <w:webHidden/>
          </w:rPr>
          <w:fldChar w:fldCharType="end"/>
        </w:r>
        <w:r w:rsidRPr="00DA721A">
          <w:rPr>
            <w:rStyle w:val="Hyperlink"/>
            <w:noProof/>
          </w:rPr>
          <w:fldChar w:fldCharType="end"/>
        </w:r>
      </w:ins>
    </w:p>
    <w:p w14:paraId="0A4B8E3E" w14:textId="18A50138" w:rsidR="007E5477" w:rsidRDefault="007E5477">
      <w:pPr>
        <w:pStyle w:val="TOC3"/>
        <w:tabs>
          <w:tab w:val="right" w:leader="dot" w:pos="9350"/>
        </w:tabs>
        <w:rPr>
          <w:ins w:id="442" w:author="mp4" w:date="2018-08-24T14:19:00Z"/>
          <w:rFonts w:asciiTheme="minorHAnsi" w:eastAsiaTheme="minorEastAsia" w:hAnsiTheme="minorHAnsi" w:cstheme="minorBidi"/>
          <w:i w:val="0"/>
          <w:iCs w:val="0"/>
          <w:noProof/>
          <w:sz w:val="22"/>
          <w:szCs w:val="22"/>
        </w:rPr>
      </w:pPr>
      <w:ins w:id="443"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"_Toc522883745"</w:instrText>
        </w:r>
        <w:r w:rsidRPr="00DA721A">
          <w:rPr>
            <w:rStyle w:val="Hyperlink"/>
            <w:noProof/>
          </w:rPr>
          <w:instrText xml:space="preserve"> </w:instrText>
        </w:r>
        <w:r w:rsidRPr="00DA721A">
          <w:rPr>
            <w:rStyle w:val="Hyperlink"/>
            <w:noProof/>
          </w:rPr>
          <w:fldChar w:fldCharType="separate"/>
        </w:r>
        <w:r w:rsidRPr="00DA721A">
          <w:rPr>
            <w:rStyle w:val="Hyperlink"/>
            <w:noProof/>
          </w:rPr>
          <w:t>5.12.5. Chi Squared Distribution</w:t>
        </w:r>
        <w:r>
          <w:rPr>
            <w:noProof/>
            <w:webHidden/>
          </w:rPr>
          <w:tab/>
        </w:r>
        <w:r>
          <w:rPr>
            <w:noProof/>
            <w:webHidden/>
          </w:rPr>
          <w:fldChar w:fldCharType="begin"/>
        </w:r>
        <w:r>
          <w:rPr>
            <w:noProof/>
            <w:webHidden/>
          </w:rPr>
          <w:instrText xml:space="preserve"> PAGEREF _Toc522883745 \h </w:instrText>
        </w:r>
      </w:ins>
      <w:r>
        <w:rPr>
          <w:noProof/>
          <w:webHidden/>
        </w:rPr>
      </w:r>
      <w:r>
        <w:rPr>
          <w:noProof/>
          <w:webHidden/>
        </w:rPr>
        <w:fldChar w:fldCharType="separate"/>
      </w:r>
      <w:ins w:id="444" w:author="Steven LaBelle" w:date="2019-04-22T18:00:00Z">
        <w:r w:rsidR="00EC5F36">
          <w:rPr>
            <w:noProof/>
            <w:webHidden/>
          </w:rPr>
          <w:t>21</w:t>
        </w:r>
      </w:ins>
      <w:ins w:id="445" w:author="mp4" w:date="2018-08-24T15:38:00Z">
        <w:del w:id="446" w:author="Steven LaBelle" w:date="2019-04-16T17:08:00Z">
          <w:r w:rsidR="00825D09" w:rsidDel="00294085">
            <w:rPr>
              <w:noProof/>
              <w:webHidden/>
            </w:rPr>
            <w:delText>16</w:delText>
          </w:r>
        </w:del>
      </w:ins>
      <w:ins w:id="447" w:author="mp4" w:date="2018-08-24T14:19:00Z">
        <w:r>
          <w:rPr>
            <w:noProof/>
            <w:webHidden/>
          </w:rPr>
          <w:fldChar w:fldCharType="end"/>
        </w:r>
        <w:r w:rsidRPr="00DA721A">
          <w:rPr>
            <w:rStyle w:val="Hyperlink"/>
            <w:noProof/>
          </w:rPr>
          <w:fldChar w:fldCharType="end"/>
        </w:r>
      </w:ins>
    </w:p>
    <w:p w14:paraId="0F9C8458" w14:textId="7DB58C04" w:rsidR="007E5477" w:rsidRDefault="007E5477">
      <w:pPr>
        <w:pStyle w:val="TOC3"/>
        <w:tabs>
          <w:tab w:val="right" w:leader="dot" w:pos="9350"/>
        </w:tabs>
        <w:rPr>
          <w:ins w:id="448" w:author="mp4" w:date="2018-08-24T14:19:00Z"/>
          <w:rFonts w:asciiTheme="minorHAnsi" w:eastAsiaTheme="minorEastAsia" w:hAnsiTheme="minorHAnsi" w:cstheme="minorBidi"/>
          <w:i w:val="0"/>
          <w:iCs w:val="0"/>
          <w:noProof/>
          <w:sz w:val="22"/>
          <w:szCs w:val="22"/>
        </w:rPr>
      </w:pPr>
      <w:ins w:id="449"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"_Toc522883746"</w:instrText>
        </w:r>
        <w:r w:rsidRPr="00DA721A">
          <w:rPr>
            <w:rStyle w:val="Hyperlink"/>
            <w:noProof/>
          </w:rPr>
          <w:instrText xml:space="preserve"> </w:instrText>
        </w:r>
        <w:r w:rsidRPr="00DA721A">
          <w:rPr>
            <w:rStyle w:val="Hyperlink"/>
            <w:noProof/>
          </w:rPr>
          <w:fldChar w:fldCharType="separate"/>
        </w:r>
        <w:r w:rsidRPr="00DA721A">
          <w:rPr>
            <w:rStyle w:val="Hyperlink"/>
            <w:noProof/>
          </w:rPr>
          <w:t>5.12.6. Weibull Distribution</w:t>
        </w:r>
        <w:r>
          <w:rPr>
            <w:noProof/>
            <w:webHidden/>
          </w:rPr>
          <w:tab/>
        </w:r>
        <w:r>
          <w:rPr>
            <w:noProof/>
            <w:webHidden/>
          </w:rPr>
          <w:fldChar w:fldCharType="begin"/>
        </w:r>
        <w:r>
          <w:rPr>
            <w:noProof/>
            <w:webHidden/>
          </w:rPr>
          <w:instrText xml:space="preserve"> PAGEREF _Toc522883746 \h </w:instrText>
        </w:r>
      </w:ins>
      <w:r>
        <w:rPr>
          <w:noProof/>
          <w:webHidden/>
        </w:rPr>
      </w:r>
      <w:r>
        <w:rPr>
          <w:noProof/>
          <w:webHidden/>
        </w:rPr>
        <w:fldChar w:fldCharType="separate"/>
      </w:r>
      <w:ins w:id="450" w:author="Steven LaBelle" w:date="2019-04-22T18:00:00Z">
        <w:r w:rsidR="00EC5F36">
          <w:rPr>
            <w:noProof/>
            <w:webHidden/>
          </w:rPr>
          <w:t>21</w:t>
        </w:r>
      </w:ins>
      <w:ins w:id="451" w:author="mp4" w:date="2018-08-24T15:38:00Z">
        <w:del w:id="452" w:author="Steven LaBelle" w:date="2019-04-16T17:08:00Z">
          <w:r w:rsidR="00825D09" w:rsidDel="00294085">
            <w:rPr>
              <w:noProof/>
              <w:webHidden/>
            </w:rPr>
            <w:delText>16</w:delText>
          </w:r>
        </w:del>
      </w:ins>
      <w:ins w:id="453" w:author="mp4" w:date="2018-08-24T14:19:00Z">
        <w:r>
          <w:rPr>
            <w:noProof/>
            <w:webHidden/>
          </w:rPr>
          <w:fldChar w:fldCharType="end"/>
        </w:r>
        <w:r w:rsidRPr="00DA721A">
          <w:rPr>
            <w:rStyle w:val="Hyperlink"/>
            <w:noProof/>
          </w:rPr>
          <w:fldChar w:fldCharType="end"/>
        </w:r>
      </w:ins>
    </w:p>
    <w:p w14:paraId="028DD0B4" w14:textId="25DE46BF" w:rsidR="007E5477" w:rsidRDefault="007E5477">
      <w:pPr>
        <w:pStyle w:val="TOC3"/>
        <w:tabs>
          <w:tab w:val="right" w:leader="dot" w:pos="9350"/>
        </w:tabs>
        <w:rPr>
          <w:ins w:id="454" w:author="mp4" w:date="2018-08-24T14:19:00Z"/>
          <w:rFonts w:asciiTheme="minorHAnsi" w:eastAsiaTheme="minorEastAsia" w:hAnsiTheme="minorHAnsi" w:cstheme="minorBidi"/>
          <w:i w:val="0"/>
          <w:iCs w:val="0"/>
          <w:noProof/>
          <w:sz w:val="22"/>
          <w:szCs w:val="22"/>
        </w:rPr>
      </w:pPr>
      <w:ins w:id="455"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"_Toc522883747"</w:instrText>
        </w:r>
        <w:r w:rsidRPr="00DA721A">
          <w:rPr>
            <w:rStyle w:val="Hyperlink"/>
            <w:noProof/>
          </w:rPr>
          <w:instrText xml:space="preserve"> </w:instrText>
        </w:r>
        <w:r w:rsidRPr="00DA721A">
          <w:rPr>
            <w:rStyle w:val="Hyperlink"/>
            <w:noProof/>
          </w:rPr>
          <w:fldChar w:fldCharType="separate"/>
        </w:r>
        <w:r w:rsidRPr="00DA721A">
          <w:rPr>
            <w:rStyle w:val="Hyperlink"/>
            <w:noProof/>
          </w:rPr>
          <w:t>5.12.7. Gamma Distribution</w:t>
        </w:r>
        <w:r>
          <w:rPr>
            <w:noProof/>
            <w:webHidden/>
          </w:rPr>
          <w:tab/>
        </w:r>
        <w:r>
          <w:rPr>
            <w:noProof/>
            <w:webHidden/>
          </w:rPr>
          <w:fldChar w:fldCharType="begin"/>
        </w:r>
        <w:r>
          <w:rPr>
            <w:noProof/>
            <w:webHidden/>
          </w:rPr>
          <w:instrText xml:space="preserve"> PAGEREF _Toc522883747 \h </w:instrText>
        </w:r>
      </w:ins>
      <w:r>
        <w:rPr>
          <w:noProof/>
          <w:webHidden/>
        </w:rPr>
      </w:r>
      <w:r>
        <w:rPr>
          <w:noProof/>
          <w:webHidden/>
        </w:rPr>
        <w:fldChar w:fldCharType="separate"/>
      </w:r>
      <w:ins w:id="456" w:author="Steven LaBelle" w:date="2019-04-22T18:00:00Z">
        <w:r w:rsidR="00EC5F36">
          <w:rPr>
            <w:noProof/>
            <w:webHidden/>
          </w:rPr>
          <w:t>21</w:t>
        </w:r>
      </w:ins>
      <w:ins w:id="457" w:author="mp4" w:date="2018-08-24T15:38:00Z">
        <w:del w:id="458" w:author="Steven LaBelle" w:date="2019-04-16T17:08:00Z">
          <w:r w:rsidR="00825D09" w:rsidDel="00294085">
            <w:rPr>
              <w:noProof/>
              <w:webHidden/>
            </w:rPr>
            <w:delText>16</w:delText>
          </w:r>
        </w:del>
      </w:ins>
      <w:ins w:id="459" w:author="mp4" w:date="2018-08-24T14:19:00Z">
        <w:r>
          <w:rPr>
            <w:noProof/>
            <w:webHidden/>
          </w:rPr>
          <w:fldChar w:fldCharType="end"/>
        </w:r>
        <w:r w:rsidRPr="00DA721A">
          <w:rPr>
            <w:rStyle w:val="Hyperlink"/>
            <w:noProof/>
          </w:rPr>
          <w:fldChar w:fldCharType="end"/>
        </w:r>
      </w:ins>
    </w:p>
    <w:p w14:paraId="158C4DBA" w14:textId="2C083F04" w:rsidR="007E5477" w:rsidRDefault="007E5477">
      <w:pPr>
        <w:pStyle w:val="TOC3"/>
        <w:tabs>
          <w:tab w:val="right" w:leader="dot" w:pos="9350"/>
        </w:tabs>
        <w:rPr>
          <w:ins w:id="460" w:author="mp4" w:date="2018-08-24T14:19:00Z"/>
          <w:rFonts w:asciiTheme="minorHAnsi" w:eastAsiaTheme="minorEastAsia" w:hAnsiTheme="minorHAnsi" w:cstheme="minorBidi"/>
          <w:i w:val="0"/>
          <w:iCs w:val="0"/>
          <w:noProof/>
          <w:sz w:val="22"/>
          <w:szCs w:val="22"/>
        </w:rPr>
      </w:pPr>
      <w:ins w:id="461"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"_Toc522883748"</w:instrText>
        </w:r>
        <w:r w:rsidRPr="00DA721A">
          <w:rPr>
            <w:rStyle w:val="Hyperlink"/>
            <w:noProof/>
          </w:rPr>
          <w:instrText xml:space="preserve"> </w:instrText>
        </w:r>
        <w:r w:rsidRPr="00DA721A">
          <w:rPr>
            <w:rStyle w:val="Hyperlink"/>
            <w:noProof/>
          </w:rPr>
          <w:fldChar w:fldCharType="separate"/>
        </w:r>
        <w:r w:rsidRPr="00DA721A">
          <w:rPr>
            <w:rStyle w:val="Hyperlink"/>
            <w:noProof/>
          </w:rPr>
          <w:t>5.12.8. Matrix Elastic Material</w:t>
        </w:r>
        <w:r>
          <w:rPr>
            <w:noProof/>
            <w:webHidden/>
          </w:rPr>
          <w:tab/>
        </w:r>
        <w:r>
          <w:rPr>
            <w:noProof/>
            <w:webHidden/>
          </w:rPr>
          <w:fldChar w:fldCharType="begin"/>
        </w:r>
        <w:r>
          <w:rPr>
            <w:noProof/>
            <w:webHidden/>
          </w:rPr>
          <w:instrText xml:space="preserve"> PAGEREF _Toc522883748 \h </w:instrText>
        </w:r>
      </w:ins>
      <w:r>
        <w:rPr>
          <w:noProof/>
          <w:webHidden/>
        </w:rPr>
      </w:r>
      <w:r>
        <w:rPr>
          <w:noProof/>
          <w:webHidden/>
        </w:rPr>
        <w:fldChar w:fldCharType="separate"/>
      </w:r>
      <w:ins w:id="462" w:author="Steven LaBelle" w:date="2019-04-22T18:00:00Z">
        <w:r w:rsidR="00EC5F36">
          <w:rPr>
            <w:noProof/>
            <w:webHidden/>
          </w:rPr>
          <w:t>22</w:t>
        </w:r>
      </w:ins>
      <w:ins w:id="463" w:author="mp4" w:date="2018-08-24T15:38:00Z">
        <w:del w:id="464" w:author="Steven LaBelle" w:date="2019-04-16T17:08:00Z">
          <w:r w:rsidR="00825D09" w:rsidDel="00294085">
            <w:rPr>
              <w:noProof/>
              <w:webHidden/>
            </w:rPr>
            <w:delText>17</w:delText>
          </w:r>
        </w:del>
      </w:ins>
      <w:ins w:id="465" w:author="mp4" w:date="2018-08-24T14:19:00Z">
        <w:r>
          <w:rPr>
            <w:noProof/>
            <w:webHidden/>
          </w:rPr>
          <w:fldChar w:fldCharType="end"/>
        </w:r>
        <w:r w:rsidRPr="00DA721A">
          <w:rPr>
            <w:rStyle w:val="Hyperlink"/>
            <w:noProof/>
          </w:rPr>
          <w:fldChar w:fldCharType="end"/>
        </w:r>
      </w:ins>
    </w:p>
    <w:p w14:paraId="428EA539" w14:textId="178DB27B" w:rsidR="007E5477" w:rsidRDefault="007E5477">
      <w:pPr>
        <w:pStyle w:val="TOC2"/>
        <w:tabs>
          <w:tab w:val="right" w:leader="dot" w:pos="9350"/>
        </w:tabs>
        <w:rPr>
          <w:ins w:id="466" w:author="mp4" w:date="2018-08-24T14:19:00Z"/>
          <w:rFonts w:asciiTheme="minorHAnsi" w:eastAsiaTheme="minorEastAsia" w:hAnsiTheme="minorHAnsi" w:cstheme="minorBidi"/>
          <w:smallCaps w:val="0"/>
          <w:noProof/>
          <w:sz w:val="22"/>
          <w:szCs w:val="22"/>
        </w:rPr>
      </w:pPr>
      <w:ins w:id="467"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"_Toc522883749"</w:instrText>
        </w:r>
        <w:r w:rsidRPr="00DA721A">
          <w:rPr>
            <w:rStyle w:val="Hyperlink"/>
            <w:noProof/>
          </w:rPr>
          <w:instrText xml:space="preserve"> </w:instrText>
        </w:r>
        <w:r w:rsidRPr="00DA721A">
          <w:rPr>
            <w:rStyle w:val="Hyperlink"/>
            <w:noProof/>
          </w:rPr>
          <w:fldChar w:fldCharType="separate"/>
        </w:r>
        <w:r w:rsidRPr="00DA721A">
          <w:rPr>
            <w:rStyle w:val="Hyperlink"/>
            <w:noProof/>
          </w:rPr>
          <w:t>5.13. Vascular Stress Modifiers</w:t>
        </w:r>
        <w:r>
          <w:rPr>
            <w:noProof/>
            <w:webHidden/>
          </w:rPr>
          <w:tab/>
        </w:r>
        <w:r>
          <w:rPr>
            <w:noProof/>
            <w:webHidden/>
          </w:rPr>
          <w:fldChar w:fldCharType="begin"/>
        </w:r>
        <w:r>
          <w:rPr>
            <w:noProof/>
            <w:webHidden/>
          </w:rPr>
          <w:instrText xml:space="preserve"> PAGEREF _Toc522883749 \h </w:instrText>
        </w:r>
      </w:ins>
      <w:r>
        <w:rPr>
          <w:noProof/>
          <w:webHidden/>
        </w:rPr>
      </w:r>
      <w:r>
        <w:rPr>
          <w:noProof/>
          <w:webHidden/>
        </w:rPr>
        <w:fldChar w:fldCharType="separate"/>
      </w:r>
      <w:ins w:id="468" w:author="Steven LaBelle" w:date="2019-04-22T18:00:00Z">
        <w:r w:rsidR="00EC5F36">
          <w:rPr>
            <w:noProof/>
            <w:webHidden/>
          </w:rPr>
          <w:t>22</w:t>
        </w:r>
      </w:ins>
      <w:ins w:id="469" w:author="mp4" w:date="2018-08-24T15:38:00Z">
        <w:del w:id="470" w:author="Steven LaBelle" w:date="2019-04-16T17:08:00Z">
          <w:r w:rsidR="00825D09" w:rsidDel="00294085">
            <w:rPr>
              <w:noProof/>
              <w:webHidden/>
            </w:rPr>
            <w:delText>17</w:delText>
          </w:r>
        </w:del>
      </w:ins>
      <w:ins w:id="471" w:author="mp4" w:date="2018-08-24T14:19:00Z">
        <w:r>
          <w:rPr>
            <w:noProof/>
            <w:webHidden/>
          </w:rPr>
          <w:fldChar w:fldCharType="end"/>
        </w:r>
        <w:r w:rsidRPr="00DA721A">
          <w:rPr>
            <w:rStyle w:val="Hyperlink"/>
            <w:noProof/>
          </w:rPr>
          <w:fldChar w:fldCharType="end"/>
        </w:r>
      </w:ins>
    </w:p>
    <w:p w14:paraId="75656594" w14:textId="00970A5A" w:rsidR="007E5477" w:rsidRDefault="007E5477">
      <w:pPr>
        <w:pStyle w:val="TOC1"/>
        <w:tabs>
          <w:tab w:val="left" w:pos="480"/>
          <w:tab w:val="right" w:leader="dot" w:pos="9350"/>
        </w:tabs>
        <w:rPr>
          <w:ins w:id="472" w:author="mp4" w:date="2018-08-24T14:19:00Z"/>
          <w:rFonts w:asciiTheme="minorHAnsi" w:eastAsiaTheme="minorEastAsia" w:hAnsiTheme="minorHAnsi" w:cstheme="minorBidi"/>
          <w:b w:val="0"/>
          <w:bCs w:val="0"/>
          <w:caps w:val="0"/>
          <w:noProof/>
          <w:sz w:val="22"/>
          <w:szCs w:val="22"/>
        </w:rPr>
      </w:pPr>
      <w:ins w:id="473"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"_Toc522883750"</w:instrText>
        </w:r>
        <w:r w:rsidRPr="00DA721A">
          <w:rPr>
            <w:rStyle w:val="Hyperlink"/>
            <w:noProof/>
          </w:rPr>
          <w:instrText xml:space="preserve"> </w:instrText>
        </w:r>
        <w:r w:rsidRPr="00DA721A">
          <w:rPr>
            <w:rStyle w:val="Hyperlink"/>
            <w:noProof/>
          </w:rPr>
          <w:fldChar w:fldCharType="separate"/>
        </w:r>
        <w:r w:rsidRPr="00DA721A">
          <w:rPr>
            <w:rStyle w:val="Hyperlink"/>
            <w:noProof/>
          </w:rPr>
          <w:t>6.</w:t>
        </w:r>
        <w:r>
          <w:rPr>
            <w:rFonts w:asciiTheme="minorHAnsi" w:eastAsiaTheme="minorEastAsia" w:hAnsiTheme="minorHAnsi" w:cstheme="minorBidi"/>
            <w:b w:val="0"/>
            <w:bCs w:val="0"/>
            <w:caps w:val="0"/>
            <w:noProof/>
            <w:sz w:val="22"/>
            <w:szCs w:val="22"/>
          </w:rPr>
          <w:tab/>
        </w:r>
        <w:r w:rsidRPr="00DA721A">
          <w:rPr>
            <w:rStyle w:val="Hyperlink"/>
            <w:noProof/>
          </w:rPr>
          <w:t>Global Constants</w:t>
        </w:r>
        <w:r>
          <w:rPr>
            <w:noProof/>
            <w:webHidden/>
          </w:rPr>
          <w:tab/>
        </w:r>
        <w:r>
          <w:rPr>
            <w:noProof/>
            <w:webHidden/>
          </w:rPr>
          <w:fldChar w:fldCharType="begin"/>
        </w:r>
        <w:r>
          <w:rPr>
            <w:noProof/>
            <w:webHidden/>
          </w:rPr>
          <w:instrText xml:space="preserve"> PAGEREF _Toc522883750 \h </w:instrText>
        </w:r>
      </w:ins>
      <w:r>
        <w:rPr>
          <w:noProof/>
          <w:webHidden/>
        </w:rPr>
      </w:r>
      <w:r>
        <w:rPr>
          <w:noProof/>
          <w:webHidden/>
        </w:rPr>
        <w:fldChar w:fldCharType="separate"/>
      </w:r>
      <w:ins w:id="474" w:author="Steven LaBelle" w:date="2019-04-22T18:00:00Z">
        <w:r w:rsidR="00EC5F36">
          <w:rPr>
            <w:noProof/>
            <w:webHidden/>
          </w:rPr>
          <w:t>22</w:t>
        </w:r>
      </w:ins>
      <w:ins w:id="475" w:author="mp4" w:date="2018-08-24T15:38:00Z">
        <w:del w:id="476" w:author="Steven LaBelle" w:date="2019-04-16T17:08:00Z">
          <w:r w:rsidR="00825D09" w:rsidDel="00294085">
            <w:rPr>
              <w:noProof/>
              <w:webHidden/>
            </w:rPr>
            <w:delText>17</w:delText>
          </w:r>
        </w:del>
      </w:ins>
      <w:ins w:id="477" w:author="mp4" w:date="2018-08-24T14:19:00Z">
        <w:r>
          <w:rPr>
            <w:noProof/>
            <w:webHidden/>
          </w:rPr>
          <w:fldChar w:fldCharType="end"/>
        </w:r>
        <w:r w:rsidRPr="00DA721A">
          <w:rPr>
            <w:rStyle w:val="Hyperlink"/>
            <w:noProof/>
          </w:rPr>
          <w:fldChar w:fldCharType="end"/>
        </w:r>
      </w:ins>
    </w:p>
    <w:p w14:paraId="4DF6D1DB" w14:textId="4345AF76" w:rsidR="007E5477" w:rsidRDefault="007E5477">
      <w:pPr>
        <w:pStyle w:val="TOC2"/>
        <w:tabs>
          <w:tab w:val="right" w:leader="dot" w:pos="9350"/>
        </w:tabs>
        <w:rPr>
          <w:ins w:id="478" w:author="mp4" w:date="2018-08-24T14:19:00Z"/>
          <w:rFonts w:asciiTheme="minorHAnsi" w:eastAsiaTheme="minorEastAsia" w:hAnsiTheme="minorHAnsi" w:cstheme="minorBidi"/>
          <w:smallCaps w:val="0"/>
          <w:noProof/>
          <w:sz w:val="22"/>
          <w:szCs w:val="22"/>
        </w:rPr>
      </w:pPr>
      <w:ins w:id="479"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"_Toc522883751"</w:instrText>
        </w:r>
        <w:r w:rsidRPr="00DA721A">
          <w:rPr>
            <w:rStyle w:val="Hyperlink"/>
            <w:noProof/>
          </w:rPr>
          <w:instrText xml:space="preserve"> </w:instrText>
        </w:r>
        <w:r w:rsidRPr="00DA721A">
          <w:rPr>
            <w:rStyle w:val="Hyperlink"/>
            <w:noProof/>
          </w:rPr>
          <w:fldChar w:fldCharType="separate"/>
        </w:r>
        <w:r w:rsidRPr="00DA721A">
          <w:rPr>
            <w:rStyle w:val="Hyperlink"/>
            <w:noProof/>
          </w:rPr>
          <w:t>6.1. Seed</w:t>
        </w:r>
        <w:r>
          <w:rPr>
            <w:noProof/>
            <w:webHidden/>
          </w:rPr>
          <w:tab/>
        </w:r>
        <w:r>
          <w:rPr>
            <w:noProof/>
            <w:webHidden/>
          </w:rPr>
          <w:fldChar w:fldCharType="begin"/>
        </w:r>
        <w:r>
          <w:rPr>
            <w:noProof/>
            <w:webHidden/>
          </w:rPr>
          <w:instrText xml:space="preserve"> PAGEREF _Toc522883751 \h </w:instrText>
        </w:r>
      </w:ins>
      <w:r>
        <w:rPr>
          <w:noProof/>
          <w:webHidden/>
        </w:rPr>
      </w:r>
      <w:r>
        <w:rPr>
          <w:noProof/>
          <w:webHidden/>
        </w:rPr>
        <w:fldChar w:fldCharType="separate"/>
      </w:r>
      <w:ins w:id="480" w:author="Steven LaBelle" w:date="2019-04-22T18:00:00Z">
        <w:r w:rsidR="00EC5F36">
          <w:rPr>
            <w:noProof/>
            <w:webHidden/>
          </w:rPr>
          <w:t>23</w:t>
        </w:r>
      </w:ins>
      <w:ins w:id="481" w:author="mp4" w:date="2018-08-24T15:38:00Z">
        <w:del w:id="482" w:author="Steven LaBelle" w:date="2019-04-16T17:08:00Z">
          <w:r w:rsidR="00825D09" w:rsidDel="00294085">
            <w:rPr>
              <w:noProof/>
              <w:webHidden/>
            </w:rPr>
            <w:delText>18</w:delText>
          </w:r>
        </w:del>
      </w:ins>
      <w:ins w:id="483" w:author="mp4" w:date="2018-08-24T14:19:00Z">
        <w:r>
          <w:rPr>
            <w:noProof/>
            <w:webHidden/>
          </w:rPr>
          <w:fldChar w:fldCharType="end"/>
        </w:r>
        <w:r w:rsidRPr="00DA721A">
          <w:rPr>
            <w:rStyle w:val="Hyperlink"/>
            <w:noProof/>
          </w:rPr>
          <w:fldChar w:fldCharType="end"/>
        </w:r>
      </w:ins>
    </w:p>
    <w:p w14:paraId="10DD9867" w14:textId="548C2714" w:rsidR="007E5477" w:rsidRDefault="007E5477">
      <w:pPr>
        <w:pStyle w:val="TOC2"/>
        <w:tabs>
          <w:tab w:val="right" w:leader="dot" w:pos="9350"/>
        </w:tabs>
        <w:rPr>
          <w:ins w:id="484" w:author="mp4" w:date="2018-08-24T14:19:00Z"/>
          <w:rFonts w:asciiTheme="minorHAnsi" w:eastAsiaTheme="minorEastAsia" w:hAnsiTheme="minorHAnsi" w:cstheme="minorBidi"/>
          <w:smallCaps w:val="0"/>
          <w:noProof/>
          <w:sz w:val="22"/>
          <w:szCs w:val="22"/>
        </w:rPr>
      </w:pPr>
      <w:ins w:id="485"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"_Toc522883752"</w:instrText>
        </w:r>
        <w:r w:rsidRPr="00DA721A">
          <w:rPr>
            <w:rStyle w:val="Hyperlink"/>
            <w:noProof/>
          </w:rPr>
          <w:instrText xml:space="preserve"> </w:instrText>
        </w:r>
        <w:r w:rsidRPr="00DA721A">
          <w:rPr>
            <w:rStyle w:val="Hyperlink"/>
            <w:noProof/>
          </w:rPr>
          <w:fldChar w:fldCharType="separate"/>
        </w:r>
        <w:r w:rsidRPr="00DA721A">
          <w:rPr>
            <w:rStyle w:val="Hyperlink"/>
            <w:noProof/>
          </w:rPr>
          <w:t>6.2. Toggle IO</w:t>
        </w:r>
        <w:r>
          <w:rPr>
            <w:noProof/>
            <w:webHidden/>
          </w:rPr>
          <w:tab/>
        </w:r>
        <w:r>
          <w:rPr>
            <w:noProof/>
            <w:webHidden/>
          </w:rPr>
          <w:fldChar w:fldCharType="begin"/>
        </w:r>
        <w:r>
          <w:rPr>
            <w:noProof/>
            <w:webHidden/>
          </w:rPr>
          <w:instrText xml:space="preserve"> PAGEREF _Toc522883752 \h </w:instrText>
        </w:r>
      </w:ins>
      <w:r>
        <w:rPr>
          <w:noProof/>
          <w:webHidden/>
        </w:rPr>
      </w:r>
      <w:r>
        <w:rPr>
          <w:noProof/>
          <w:webHidden/>
        </w:rPr>
        <w:fldChar w:fldCharType="separate"/>
      </w:r>
      <w:ins w:id="486" w:author="Steven LaBelle" w:date="2019-04-22T18:00:00Z">
        <w:r w:rsidR="00EC5F36">
          <w:rPr>
            <w:noProof/>
            <w:webHidden/>
          </w:rPr>
          <w:t>23</w:t>
        </w:r>
      </w:ins>
      <w:ins w:id="487" w:author="mp4" w:date="2018-08-24T15:38:00Z">
        <w:del w:id="488" w:author="Steven LaBelle" w:date="2019-04-16T17:08:00Z">
          <w:r w:rsidR="00825D09" w:rsidDel="00294085">
            <w:rPr>
              <w:noProof/>
              <w:webHidden/>
            </w:rPr>
            <w:delText>18</w:delText>
          </w:r>
        </w:del>
      </w:ins>
      <w:ins w:id="489" w:author="mp4" w:date="2018-08-24T14:19:00Z">
        <w:r>
          <w:rPr>
            <w:noProof/>
            <w:webHidden/>
          </w:rPr>
          <w:fldChar w:fldCharType="end"/>
        </w:r>
        <w:r w:rsidRPr="00DA721A">
          <w:rPr>
            <w:rStyle w:val="Hyperlink"/>
            <w:noProof/>
          </w:rPr>
          <w:fldChar w:fldCharType="end"/>
        </w:r>
      </w:ins>
    </w:p>
    <w:p w14:paraId="202C52BB" w14:textId="3D7C95E1" w:rsidR="007E5477" w:rsidRDefault="007E5477">
      <w:pPr>
        <w:pStyle w:val="TOC2"/>
        <w:tabs>
          <w:tab w:val="right" w:leader="dot" w:pos="9350"/>
        </w:tabs>
        <w:rPr>
          <w:ins w:id="490" w:author="mp4" w:date="2018-08-24T14:19:00Z"/>
          <w:rFonts w:asciiTheme="minorHAnsi" w:eastAsiaTheme="minorEastAsia" w:hAnsiTheme="minorHAnsi" w:cstheme="minorBidi"/>
          <w:smallCaps w:val="0"/>
          <w:noProof/>
          <w:sz w:val="22"/>
          <w:szCs w:val="22"/>
        </w:rPr>
      </w:pPr>
      <w:ins w:id="491"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"_Toc522883753"</w:instrText>
        </w:r>
        <w:r w:rsidRPr="00DA721A">
          <w:rPr>
            <w:rStyle w:val="Hyperlink"/>
            <w:noProof/>
          </w:rPr>
          <w:instrText xml:space="preserve"> </w:instrText>
        </w:r>
        <w:r w:rsidRPr="00DA721A">
          <w:rPr>
            <w:rStyle w:val="Hyperlink"/>
            <w:noProof/>
          </w:rPr>
          <w:fldChar w:fldCharType="separate"/>
        </w:r>
        <w:r w:rsidRPr="00DA721A">
          <w:rPr>
            <w:rStyle w:val="Hyperlink"/>
            <w:noProof/>
          </w:rPr>
          <w:t>6.3. Min Scale Factor</w:t>
        </w:r>
        <w:r>
          <w:rPr>
            <w:noProof/>
            <w:webHidden/>
          </w:rPr>
          <w:tab/>
        </w:r>
        <w:r>
          <w:rPr>
            <w:noProof/>
            <w:webHidden/>
          </w:rPr>
          <w:fldChar w:fldCharType="begin"/>
        </w:r>
        <w:r>
          <w:rPr>
            <w:noProof/>
            <w:webHidden/>
          </w:rPr>
          <w:instrText xml:space="preserve"> PAGEREF _Toc522883753 \h </w:instrText>
        </w:r>
      </w:ins>
      <w:r>
        <w:rPr>
          <w:noProof/>
          <w:webHidden/>
        </w:rPr>
      </w:r>
      <w:r>
        <w:rPr>
          <w:noProof/>
          <w:webHidden/>
        </w:rPr>
        <w:fldChar w:fldCharType="separate"/>
      </w:r>
      <w:ins w:id="492" w:author="Steven LaBelle" w:date="2019-04-22T18:00:00Z">
        <w:r w:rsidR="00EC5F36">
          <w:rPr>
            <w:noProof/>
            <w:webHidden/>
          </w:rPr>
          <w:t>23</w:t>
        </w:r>
      </w:ins>
      <w:ins w:id="493" w:author="mp4" w:date="2018-08-24T15:38:00Z">
        <w:del w:id="494" w:author="Steven LaBelle" w:date="2019-04-16T17:08:00Z">
          <w:r w:rsidR="00825D09" w:rsidDel="00294085">
            <w:rPr>
              <w:noProof/>
              <w:webHidden/>
            </w:rPr>
            <w:delText>18</w:delText>
          </w:r>
        </w:del>
      </w:ins>
      <w:ins w:id="495" w:author="mp4" w:date="2018-08-24T14:19:00Z">
        <w:r>
          <w:rPr>
            <w:noProof/>
            <w:webHidden/>
          </w:rPr>
          <w:fldChar w:fldCharType="end"/>
        </w:r>
        <w:r w:rsidRPr="00DA721A">
          <w:rPr>
            <w:rStyle w:val="Hyperlink"/>
            <w:noProof/>
          </w:rPr>
          <w:fldChar w:fldCharType="end"/>
        </w:r>
      </w:ins>
    </w:p>
    <w:p w14:paraId="5F6E82F5" w14:textId="4E54C13C" w:rsidR="007E5477" w:rsidRDefault="007E5477">
      <w:pPr>
        <w:pStyle w:val="TOC2"/>
        <w:tabs>
          <w:tab w:val="right" w:leader="dot" w:pos="9350"/>
        </w:tabs>
        <w:rPr>
          <w:ins w:id="496" w:author="mp4" w:date="2018-08-24T14:19:00Z"/>
          <w:rFonts w:asciiTheme="minorHAnsi" w:eastAsiaTheme="minorEastAsia" w:hAnsiTheme="minorHAnsi" w:cstheme="minorBidi"/>
          <w:smallCaps w:val="0"/>
          <w:noProof/>
          <w:sz w:val="22"/>
          <w:szCs w:val="22"/>
        </w:rPr>
      </w:pPr>
      <w:ins w:id="497"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"_Toc522883754"</w:instrText>
        </w:r>
        <w:r w:rsidRPr="00DA721A">
          <w:rPr>
            <w:rStyle w:val="Hyperlink"/>
            <w:noProof/>
          </w:rPr>
          <w:instrText xml:space="preserve"> </w:instrText>
        </w:r>
        <w:r w:rsidRPr="00DA721A">
          <w:rPr>
            <w:rStyle w:val="Hyperlink"/>
            <w:noProof/>
          </w:rPr>
          <w:fldChar w:fldCharType="separate"/>
        </w:r>
        <w:r w:rsidRPr="00DA721A">
          <w:rPr>
            <w:rStyle w:val="Hyperlink"/>
            <w:noProof/>
          </w:rPr>
          <w:t>6.4. Bounds Tolerance</w:t>
        </w:r>
        <w:r>
          <w:rPr>
            <w:noProof/>
            <w:webHidden/>
          </w:rPr>
          <w:tab/>
        </w:r>
        <w:r>
          <w:rPr>
            <w:noProof/>
            <w:webHidden/>
          </w:rPr>
          <w:fldChar w:fldCharType="begin"/>
        </w:r>
        <w:r>
          <w:rPr>
            <w:noProof/>
            <w:webHidden/>
          </w:rPr>
          <w:instrText xml:space="preserve"> PAGEREF _Toc522883754 \h </w:instrText>
        </w:r>
      </w:ins>
      <w:r>
        <w:rPr>
          <w:noProof/>
          <w:webHidden/>
        </w:rPr>
      </w:r>
      <w:r>
        <w:rPr>
          <w:noProof/>
          <w:webHidden/>
        </w:rPr>
        <w:fldChar w:fldCharType="separate"/>
      </w:r>
      <w:ins w:id="498" w:author="Steven LaBelle" w:date="2019-04-22T18:00:00Z">
        <w:r w:rsidR="00EC5F36">
          <w:rPr>
            <w:noProof/>
            <w:webHidden/>
          </w:rPr>
          <w:t>23</w:t>
        </w:r>
      </w:ins>
      <w:ins w:id="499" w:author="mp4" w:date="2018-08-24T15:38:00Z">
        <w:del w:id="500" w:author="Steven LaBelle" w:date="2019-04-16T17:08:00Z">
          <w:r w:rsidR="00825D09" w:rsidDel="00294085">
            <w:rPr>
              <w:noProof/>
              <w:webHidden/>
            </w:rPr>
            <w:delText>18</w:delText>
          </w:r>
        </w:del>
      </w:ins>
      <w:ins w:id="501" w:author="mp4" w:date="2018-08-24T14:19:00Z">
        <w:r>
          <w:rPr>
            <w:noProof/>
            <w:webHidden/>
          </w:rPr>
          <w:fldChar w:fldCharType="end"/>
        </w:r>
        <w:r w:rsidRPr="00DA721A">
          <w:rPr>
            <w:rStyle w:val="Hyperlink"/>
            <w:noProof/>
          </w:rPr>
          <w:fldChar w:fldCharType="end"/>
        </w:r>
      </w:ins>
    </w:p>
    <w:p w14:paraId="2DA2E598" w14:textId="40A272EC" w:rsidR="007E5477" w:rsidRDefault="007E5477">
      <w:pPr>
        <w:pStyle w:val="TOC2"/>
        <w:tabs>
          <w:tab w:val="right" w:leader="dot" w:pos="9350"/>
        </w:tabs>
        <w:rPr>
          <w:ins w:id="502" w:author="mp4" w:date="2018-08-24T14:19:00Z"/>
          <w:rFonts w:asciiTheme="minorHAnsi" w:eastAsiaTheme="minorEastAsia" w:hAnsiTheme="minorHAnsi" w:cstheme="minorBidi"/>
          <w:smallCaps w:val="0"/>
          <w:noProof/>
          <w:sz w:val="22"/>
          <w:szCs w:val="22"/>
        </w:rPr>
      </w:pPr>
      <w:ins w:id="503"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"_Toc522883755"</w:instrText>
        </w:r>
        <w:r w:rsidRPr="00DA721A">
          <w:rPr>
            <w:rStyle w:val="Hyperlink"/>
            <w:noProof/>
          </w:rPr>
          <w:instrText xml:space="preserve"> </w:instrText>
        </w:r>
        <w:r w:rsidRPr="00DA721A">
          <w:rPr>
            <w:rStyle w:val="Hyperlink"/>
            <w:noProof/>
          </w:rPr>
          <w:fldChar w:fldCharType="separate"/>
        </w:r>
        <w:r w:rsidRPr="00DA721A">
          <w:rPr>
            <w:rStyle w:val="Hyperlink"/>
            <w:noProof/>
          </w:rPr>
          <w:t>6.5. Min Angle</w:t>
        </w:r>
        <w:r>
          <w:rPr>
            <w:noProof/>
            <w:webHidden/>
          </w:rPr>
          <w:tab/>
        </w:r>
        <w:r>
          <w:rPr>
            <w:noProof/>
            <w:webHidden/>
          </w:rPr>
          <w:fldChar w:fldCharType="begin"/>
        </w:r>
        <w:r>
          <w:rPr>
            <w:noProof/>
            <w:webHidden/>
          </w:rPr>
          <w:instrText xml:space="preserve"> PAGEREF _Toc522883755 \h </w:instrText>
        </w:r>
      </w:ins>
      <w:r>
        <w:rPr>
          <w:noProof/>
          <w:webHidden/>
        </w:rPr>
      </w:r>
      <w:r>
        <w:rPr>
          <w:noProof/>
          <w:webHidden/>
        </w:rPr>
        <w:fldChar w:fldCharType="separate"/>
      </w:r>
      <w:ins w:id="504" w:author="Steven LaBelle" w:date="2019-04-22T18:00:00Z">
        <w:r w:rsidR="00EC5F36">
          <w:rPr>
            <w:noProof/>
            <w:webHidden/>
          </w:rPr>
          <w:t>23</w:t>
        </w:r>
      </w:ins>
      <w:ins w:id="505" w:author="mp4" w:date="2018-08-24T15:38:00Z">
        <w:del w:id="506" w:author="Steven LaBelle" w:date="2019-04-16T17:08:00Z">
          <w:r w:rsidR="00825D09" w:rsidDel="00294085">
            <w:rPr>
              <w:noProof/>
              <w:webHidden/>
            </w:rPr>
            <w:delText>18</w:delText>
          </w:r>
        </w:del>
      </w:ins>
      <w:ins w:id="507" w:author="mp4" w:date="2018-08-24T14:19:00Z">
        <w:r>
          <w:rPr>
            <w:noProof/>
            <w:webHidden/>
          </w:rPr>
          <w:fldChar w:fldCharType="end"/>
        </w:r>
        <w:r w:rsidRPr="00DA721A">
          <w:rPr>
            <w:rStyle w:val="Hyperlink"/>
            <w:noProof/>
          </w:rPr>
          <w:fldChar w:fldCharType="end"/>
        </w:r>
      </w:ins>
    </w:p>
    <w:p w14:paraId="5D4EC3F8" w14:textId="614C81A4" w:rsidR="007E5477" w:rsidRDefault="007E5477">
      <w:pPr>
        <w:pStyle w:val="TOC2"/>
        <w:tabs>
          <w:tab w:val="right" w:leader="dot" w:pos="9350"/>
        </w:tabs>
        <w:rPr>
          <w:ins w:id="508" w:author="mp4" w:date="2018-08-24T14:19:00Z"/>
          <w:rFonts w:asciiTheme="minorHAnsi" w:eastAsiaTheme="minorEastAsia" w:hAnsiTheme="minorHAnsi" w:cstheme="minorBidi"/>
          <w:smallCaps w:val="0"/>
          <w:noProof/>
          <w:sz w:val="22"/>
          <w:szCs w:val="22"/>
        </w:rPr>
      </w:pPr>
      <w:ins w:id="509"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"_Toc522883756"</w:instrText>
        </w:r>
        <w:r w:rsidRPr="00DA721A">
          <w:rPr>
            <w:rStyle w:val="Hyperlink"/>
            <w:noProof/>
          </w:rPr>
          <w:instrText xml:space="preserve"> </w:instrText>
        </w:r>
        <w:r w:rsidRPr="00DA721A">
          <w:rPr>
            <w:rStyle w:val="Hyperlink"/>
            <w:noProof/>
          </w:rPr>
          <w:fldChar w:fldCharType="separate"/>
        </w:r>
        <w:r w:rsidRPr="00DA721A">
          <w:rPr>
            <w:rStyle w:val="Hyperlink"/>
            <w:noProof/>
          </w:rPr>
          <w:t>6.6. Growth Substeps</w:t>
        </w:r>
        <w:r>
          <w:rPr>
            <w:noProof/>
            <w:webHidden/>
          </w:rPr>
          <w:tab/>
        </w:r>
        <w:r>
          <w:rPr>
            <w:noProof/>
            <w:webHidden/>
          </w:rPr>
          <w:fldChar w:fldCharType="begin"/>
        </w:r>
        <w:r>
          <w:rPr>
            <w:noProof/>
            <w:webHidden/>
          </w:rPr>
          <w:instrText xml:space="preserve"> PAGEREF _Toc522883756 \h </w:instrText>
        </w:r>
      </w:ins>
      <w:r>
        <w:rPr>
          <w:noProof/>
          <w:webHidden/>
        </w:rPr>
      </w:r>
      <w:r>
        <w:rPr>
          <w:noProof/>
          <w:webHidden/>
        </w:rPr>
        <w:fldChar w:fldCharType="separate"/>
      </w:r>
      <w:ins w:id="510" w:author="Steven LaBelle" w:date="2019-04-22T18:00:00Z">
        <w:r w:rsidR="00EC5F36">
          <w:rPr>
            <w:noProof/>
            <w:webHidden/>
          </w:rPr>
          <w:t>23</w:t>
        </w:r>
      </w:ins>
      <w:ins w:id="511" w:author="mp4" w:date="2018-08-24T15:38:00Z">
        <w:del w:id="512" w:author="Steven LaBelle" w:date="2019-04-16T17:08:00Z">
          <w:r w:rsidR="00825D09" w:rsidDel="00294085">
            <w:rPr>
              <w:noProof/>
              <w:webHidden/>
            </w:rPr>
            <w:delText>18</w:delText>
          </w:r>
        </w:del>
      </w:ins>
      <w:ins w:id="513" w:author="mp4" w:date="2018-08-24T14:19:00Z">
        <w:r>
          <w:rPr>
            <w:noProof/>
            <w:webHidden/>
          </w:rPr>
          <w:fldChar w:fldCharType="end"/>
        </w:r>
        <w:r w:rsidRPr="00DA721A">
          <w:rPr>
            <w:rStyle w:val="Hyperlink"/>
            <w:noProof/>
          </w:rPr>
          <w:fldChar w:fldCharType="end"/>
        </w:r>
      </w:ins>
    </w:p>
    <w:p w14:paraId="31C0F36F" w14:textId="2548BB83" w:rsidR="007E5477" w:rsidRDefault="007E5477">
      <w:pPr>
        <w:pStyle w:val="TOC1"/>
        <w:tabs>
          <w:tab w:val="left" w:pos="480"/>
          <w:tab w:val="right" w:leader="dot" w:pos="9350"/>
        </w:tabs>
        <w:rPr>
          <w:ins w:id="514" w:author="mp4" w:date="2018-08-24T14:19:00Z"/>
          <w:rFonts w:asciiTheme="minorHAnsi" w:eastAsiaTheme="minorEastAsia" w:hAnsiTheme="minorHAnsi" w:cstheme="minorBidi"/>
          <w:b w:val="0"/>
          <w:bCs w:val="0"/>
          <w:caps w:val="0"/>
          <w:noProof/>
          <w:sz w:val="22"/>
          <w:szCs w:val="22"/>
        </w:rPr>
      </w:pPr>
      <w:ins w:id="515"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"_Toc522883757"</w:instrText>
        </w:r>
        <w:r w:rsidRPr="00DA721A">
          <w:rPr>
            <w:rStyle w:val="Hyperlink"/>
            <w:noProof/>
          </w:rPr>
          <w:instrText xml:space="preserve"> </w:instrText>
        </w:r>
        <w:r w:rsidRPr="00DA721A">
          <w:rPr>
            <w:rStyle w:val="Hyperlink"/>
            <w:noProof/>
          </w:rPr>
          <w:fldChar w:fldCharType="separate"/>
        </w:r>
        <w:r w:rsidRPr="00DA721A">
          <w:rPr>
            <w:rStyle w:val="Hyperlink"/>
            <w:noProof/>
          </w:rPr>
          <w:t>7.</w:t>
        </w:r>
        <w:r>
          <w:rPr>
            <w:rFonts w:asciiTheme="minorHAnsi" w:eastAsiaTheme="minorEastAsia" w:hAnsiTheme="minorHAnsi" w:cstheme="minorBidi"/>
            <w:b w:val="0"/>
            <w:bCs w:val="0"/>
            <w:caps w:val="0"/>
            <w:noProof/>
            <w:sz w:val="22"/>
            <w:szCs w:val="22"/>
          </w:rPr>
          <w:tab/>
        </w:r>
        <w:r w:rsidRPr="00DA721A">
          <w:rPr>
            <w:rStyle w:val="Hyperlink"/>
            <w:noProof/>
          </w:rPr>
          <w:t>Output Data</w:t>
        </w:r>
        <w:r>
          <w:rPr>
            <w:noProof/>
            <w:webHidden/>
          </w:rPr>
          <w:tab/>
        </w:r>
        <w:r>
          <w:rPr>
            <w:noProof/>
            <w:webHidden/>
          </w:rPr>
          <w:fldChar w:fldCharType="begin"/>
        </w:r>
        <w:r>
          <w:rPr>
            <w:noProof/>
            <w:webHidden/>
          </w:rPr>
          <w:instrText xml:space="preserve"> PAGEREF _Toc522883757 \h </w:instrText>
        </w:r>
      </w:ins>
      <w:r>
        <w:rPr>
          <w:noProof/>
          <w:webHidden/>
        </w:rPr>
      </w:r>
      <w:r>
        <w:rPr>
          <w:noProof/>
          <w:webHidden/>
        </w:rPr>
        <w:fldChar w:fldCharType="separate"/>
      </w:r>
      <w:ins w:id="516" w:author="Steven LaBelle" w:date="2019-04-22T18:00:00Z">
        <w:r w:rsidR="00EC5F36">
          <w:rPr>
            <w:noProof/>
            <w:webHidden/>
          </w:rPr>
          <w:t>24</w:t>
        </w:r>
      </w:ins>
      <w:ins w:id="517" w:author="mp4" w:date="2018-08-24T15:38:00Z">
        <w:del w:id="518" w:author="Steven LaBelle" w:date="2019-04-16T17:08:00Z">
          <w:r w:rsidR="00825D09" w:rsidDel="00294085">
            <w:rPr>
              <w:noProof/>
              <w:webHidden/>
            </w:rPr>
            <w:delText>19</w:delText>
          </w:r>
        </w:del>
      </w:ins>
      <w:ins w:id="519" w:author="mp4" w:date="2018-08-24T14:19:00Z">
        <w:r>
          <w:rPr>
            <w:noProof/>
            <w:webHidden/>
          </w:rPr>
          <w:fldChar w:fldCharType="end"/>
        </w:r>
        <w:r w:rsidRPr="00DA721A">
          <w:rPr>
            <w:rStyle w:val="Hyperlink"/>
            <w:noProof/>
          </w:rPr>
          <w:fldChar w:fldCharType="end"/>
        </w:r>
      </w:ins>
    </w:p>
    <w:p w14:paraId="5247CA35" w14:textId="4053C950" w:rsidR="007E5477" w:rsidRDefault="007E5477">
      <w:pPr>
        <w:pStyle w:val="TOC2"/>
        <w:tabs>
          <w:tab w:val="right" w:leader="dot" w:pos="9350"/>
        </w:tabs>
        <w:rPr>
          <w:ins w:id="520" w:author="mp4" w:date="2018-08-24T14:19:00Z"/>
          <w:rFonts w:asciiTheme="minorHAnsi" w:eastAsiaTheme="minorEastAsia" w:hAnsiTheme="minorHAnsi" w:cstheme="minorBidi"/>
          <w:smallCaps w:val="0"/>
          <w:noProof/>
          <w:sz w:val="22"/>
          <w:szCs w:val="22"/>
        </w:rPr>
      </w:pPr>
      <w:ins w:id="521"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"_Toc522883758"</w:instrText>
        </w:r>
        <w:r w:rsidRPr="00DA721A">
          <w:rPr>
            <w:rStyle w:val="Hyperlink"/>
            <w:noProof/>
          </w:rPr>
          <w:instrText xml:space="preserve"> </w:instrText>
        </w:r>
        <w:r w:rsidRPr="00DA721A">
          <w:rPr>
            <w:rStyle w:val="Hyperlink"/>
            <w:noProof/>
          </w:rPr>
          <w:fldChar w:fldCharType="separate"/>
        </w:r>
        <w:r w:rsidRPr="00DA721A">
          <w:rPr>
            <w:rStyle w:val="Hyperlink"/>
            <w:noProof/>
          </w:rPr>
          <w:t>7.1. Files</w:t>
        </w:r>
        <w:r>
          <w:rPr>
            <w:noProof/>
            <w:webHidden/>
          </w:rPr>
          <w:tab/>
        </w:r>
        <w:r>
          <w:rPr>
            <w:noProof/>
            <w:webHidden/>
          </w:rPr>
          <w:fldChar w:fldCharType="begin"/>
        </w:r>
        <w:r>
          <w:rPr>
            <w:noProof/>
            <w:webHidden/>
          </w:rPr>
          <w:instrText xml:space="preserve"> PAGEREF _Toc522883758 \h </w:instrText>
        </w:r>
      </w:ins>
      <w:r>
        <w:rPr>
          <w:noProof/>
          <w:webHidden/>
        </w:rPr>
      </w:r>
      <w:r>
        <w:rPr>
          <w:noProof/>
          <w:webHidden/>
        </w:rPr>
        <w:fldChar w:fldCharType="separate"/>
      </w:r>
      <w:ins w:id="522" w:author="Steven LaBelle" w:date="2019-04-22T18:00:00Z">
        <w:r w:rsidR="00EC5F36">
          <w:rPr>
            <w:noProof/>
            <w:webHidden/>
          </w:rPr>
          <w:t>24</w:t>
        </w:r>
      </w:ins>
      <w:ins w:id="523" w:author="mp4" w:date="2018-08-24T15:38:00Z">
        <w:del w:id="524" w:author="Steven LaBelle" w:date="2019-04-16T17:08:00Z">
          <w:r w:rsidR="00825D09" w:rsidDel="00294085">
            <w:rPr>
              <w:noProof/>
              <w:webHidden/>
            </w:rPr>
            <w:delText>19</w:delText>
          </w:r>
        </w:del>
      </w:ins>
      <w:ins w:id="525" w:author="mp4" w:date="2018-08-24T14:19:00Z">
        <w:r>
          <w:rPr>
            <w:noProof/>
            <w:webHidden/>
          </w:rPr>
          <w:fldChar w:fldCharType="end"/>
        </w:r>
        <w:r w:rsidRPr="00DA721A">
          <w:rPr>
            <w:rStyle w:val="Hyperlink"/>
            <w:noProof/>
          </w:rPr>
          <w:fldChar w:fldCharType="end"/>
        </w:r>
      </w:ins>
    </w:p>
    <w:p w14:paraId="272527C6" w14:textId="76918550" w:rsidR="007E5477" w:rsidRDefault="007E5477">
      <w:pPr>
        <w:pStyle w:val="TOC3"/>
        <w:tabs>
          <w:tab w:val="right" w:leader="dot" w:pos="9350"/>
        </w:tabs>
        <w:rPr>
          <w:ins w:id="526" w:author="mp4" w:date="2018-08-24T14:19:00Z"/>
          <w:rFonts w:asciiTheme="minorHAnsi" w:eastAsiaTheme="minorEastAsia" w:hAnsiTheme="minorHAnsi" w:cstheme="minorBidi"/>
          <w:i w:val="0"/>
          <w:iCs w:val="0"/>
          <w:noProof/>
          <w:sz w:val="22"/>
          <w:szCs w:val="22"/>
        </w:rPr>
      </w:pPr>
      <w:ins w:id="527"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"_Toc522883759"</w:instrText>
        </w:r>
        <w:r w:rsidRPr="00DA721A">
          <w:rPr>
            <w:rStyle w:val="Hyperlink"/>
            <w:noProof/>
          </w:rPr>
          <w:instrText xml:space="preserve"> </w:instrText>
        </w:r>
        <w:r w:rsidRPr="00DA721A">
          <w:rPr>
            <w:rStyle w:val="Hyperlink"/>
            <w:noProof/>
          </w:rPr>
          <w:fldChar w:fldCharType="separate"/>
        </w:r>
        <w:r w:rsidRPr="00DA721A">
          <w:rPr>
            <w:rStyle w:val="Hyperlink"/>
            <w:noProof/>
          </w:rPr>
          <w:t>7.1.1. Log</w:t>
        </w:r>
        <w:r>
          <w:rPr>
            <w:noProof/>
            <w:webHidden/>
          </w:rPr>
          <w:tab/>
        </w:r>
        <w:r>
          <w:rPr>
            <w:noProof/>
            <w:webHidden/>
          </w:rPr>
          <w:fldChar w:fldCharType="begin"/>
        </w:r>
        <w:r>
          <w:rPr>
            <w:noProof/>
            <w:webHidden/>
          </w:rPr>
          <w:instrText xml:space="preserve"> PAGEREF _Toc522883759 \h </w:instrText>
        </w:r>
      </w:ins>
      <w:r>
        <w:rPr>
          <w:noProof/>
          <w:webHidden/>
        </w:rPr>
      </w:r>
      <w:r>
        <w:rPr>
          <w:noProof/>
          <w:webHidden/>
        </w:rPr>
        <w:fldChar w:fldCharType="separate"/>
      </w:r>
      <w:ins w:id="528" w:author="Steven LaBelle" w:date="2019-04-22T18:00:00Z">
        <w:r w:rsidR="00EC5F36">
          <w:rPr>
            <w:noProof/>
            <w:webHidden/>
          </w:rPr>
          <w:t>24</w:t>
        </w:r>
      </w:ins>
      <w:ins w:id="529" w:author="mp4" w:date="2018-08-24T15:38:00Z">
        <w:del w:id="530" w:author="Steven LaBelle" w:date="2019-04-16T17:08:00Z">
          <w:r w:rsidR="00825D09" w:rsidDel="00294085">
            <w:rPr>
              <w:noProof/>
              <w:webHidden/>
            </w:rPr>
            <w:delText>19</w:delText>
          </w:r>
        </w:del>
      </w:ins>
      <w:ins w:id="531" w:author="mp4" w:date="2018-08-24T14:19:00Z">
        <w:r>
          <w:rPr>
            <w:noProof/>
            <w:webHidden/>
          </w:rPr>
          <w:fldChar w:fldCharType="end"/>
        </w:r>
        <w:r w:rsidRPr="00DA721A">
          <w:rPr>
            <w:rStyle w:val="Hyperlink"/>
            <w:noProof/>
          </w:rPr>
          <w:fldChar w:fldCharType="end"/>
        </w:r>
      </w:ins>
    </w:p>
    <w:p w14:paraId="5773AC92" w14:textId="68B8B4A4" w:rsidR="007E5477" w:rsidRDefault="007E5477">
      <w:pPr>
        <w:pStyle w:val="TOC3"/>
        <w:tabs>
          <w:tab w:val="right" w:leader="dot" w:pos="9350"/>
        </w:tabs>
        <w:rPr>
          <w:ins w:id="532" w:author="mp4" w:date="2018-08-24T14:19:00Z"/>
          <w:rFonts w:asciiTheme="minorHAnsi" w:eastAsiaTheme="minorEastAsia" w:hAnsiTheme="minorHAnsi" w:cstheme="minorBidi"/>
          <w:i w:val="0"/>
          <w:iCs w:val="0"/>
          <w:noProof/>
          <w:sz w:val="22"/>
          <w:szCs w:val="22"/>
        </w:rPr>
      </w:pPr>
      <w:ins w:id="533"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"_Toc522883760"</w:instrText>
        </w:r>
        <w:r w:rsidRPr="00DA721A">
          <w:rPr>
            <w:rStyle w:val="Hyperlink"/>
            <w:noProof/>
          </w:rPr>
          <w:instrText xml:space="preserve"> </w:instrText>
        </w:r>
        <w:r w:rsidRPr="00DA721A">
          <w:rPr>
            <w:rStyle w:val="Hyperlink"/>
            <w:noProof/>
          </w:rPr>
          <w:fldChar w:fldCharType="separate"/>
        </w:r>
        <w:r w:rsidRPr="00DA721A">
          <w:rPr>
            <w:rStyle w:val="Hyperlink"/>
            <w:noProof/>
          </w:rPr>
          <w:t>7.1.2. Vessel State</w:t>
        </w:r>
        <w:r>
          <w:rPr>
            <w:noProof/>
            <w:webHidden/>
          </w:rPr>
          <w:tab/>
        </w:r>
        <w:r>
          <w:rPr>
            <w:noProof/>
            <w:webHidden/>
          </w:rPr>
          <w:fldChar w:fldCharType="begin"/>
        </w:r>
        <w:r>
          <w:rPr>
            <w:noProof/>
            <w:webHidden/>
          </w:rPr>
          <w:instrText xml:space="preserve"> PAGEREF _Toc522883760 \h </w:instrText>
        </w:r>
      </w:ins>
      <w:r>
        <w:rPr>
          <w:noProof/>
          <w:webHidden/>
        </w:rPr>
      </w:r>
      <w:r>
        <w:rPr>
          <w:noProof/>
          <w:webHidden/>
        </w:rPr>
        <w:fldChar w:fldCharType="separate"/>
      </w:r>
      <w:ins w:id="534" w:author="Steven LaBelle" w:date="2019-04-22T18:00:00Z">
        <w:r w:rsidR="00EC5F36">
          <w:rPr>
            <w:noProof/>
            <w:webHidden/>
          </w:rPr>
          <w:t>24</w:t>
        </w:r>
      </w:ins>
      <w:ins w:id="535" w:author="mp4" w:date="2018-08-24T15:38:00Z">
        <w:del w:id="536" w:author="Steven LaBelle" w:date="2019-04-16T17:08:00Z">
          <w:r w:rsidR="00825D09" w:rsidDel="00294085">
            <w:rPr>
              <w:noProof/>
              <w:webHidden/>
            </w:rPr>
            <w:delText>19</w:delText>
          </w:r>
        </w:del>
      </w:ins>
      <w:ins w:id="537" w:author="mp4" w:date="2018-08-24T14:19:00Z">
        <w:r>
          <w:rPr>
            <w:noProof/>
            <w:webHidden/>
          </w:rPr>
          <w:fldChar w:fldCharType="end"/>
        </w:r>
        <w:r w:rsidRPr="00DA721A">
          <w:rPr>
            <w:rStyle w:val="Hyperlink"/>
            <w:noProof/>
          </w:rPr>
          <w:fldChar w:fldCharType="end"/>
        </w:r>
      </w:ins>
    </w:p>
    <w:p w14:paraId="0BB04E7C" w14:textId="6B2E009D" w:rsidR="007E5477" w:rsidRDefault="007E5477">
      <w:pPr>
        <w:pStyle w:val="TOC3"/>
        <w:tabs>
          <w:tab w:val="right" w:leader="dot" w:pos="9350"/>
        </w:tabs>
        <w:rPr>
          <w:ins w:id="538" w:author="mp4" w:date="2018-08-24T14:19:00Z"/>
          <w:rFonts w:asciiTheme="minorHAnsi" w:eastAsiaTheme="minorEastAsia" w:hAnsiTheme="minorHAnsi" w:cstheme="minorBidi"/>
          <w:i w:val="0"/>
          <w:iCs w:val="0"/>
          <w:noProof/>
          <w:sz w:val="22"/>
          <w:szCs w:val="22"/>
        </w:rPr>
      </w:pPr>
      <w:ins w:id="539"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"_Toc522883761"</w:instrText>
        </w:r>
        <w:r w:rsidRPr="00DA721A">
          <w:rPr>
            <w:rStyle w:val="Hyperlink"/>
            <w:noProof/>
          </w:rPr>
          <w:instrText xml:space="preserve"> </w:instrText>
        </w:r>
        <w:r w:rsidRPr="00DA721A">
          <w:rPr>
            <w:rStyle w:val="Hyperlink"/>
            <w:noProof/>
          </w:rPr>
          <w:fldChar w:fldCharType="separate"/>
        </w:r>
        <w:r w:rsidRPr="00DA721A">
          <w:rPr>
            <w:rStyle w:val="Hyperlink"/>
            <w:noProof/>
          </w:rPr>
          <w:t>7.1.3. XPLT</w:t>
        </w:r>
        <w:r>
          <w:rPr>
            <w:noProof/>
            <w:webHidden/>
          </w:rPr>
          <w:tab/>
        </w:r>
        <w:r>
          <w:rPr>
            <w:noProof/>
            <w:webHidden/>
          </w:rPr>
          <w:fldChar w:fldCharType="begin"/>
        </w:r>
        <w:r>
          <w:rPr>
            <w:noProof/>
            <w:webHidden/>
          </w:rPr>
          <w:instrText xml:space="preserve"> PAGEREF _Toc522883761 \h </w:instrText>
        </w:r>
      </w:ins>
      <w:r>
        <w:rPr>
          <w:noProof/>
          <w:webHidden/>
        </w:rPr>
      </w:r>
      <w:r>
        <w:rPr>
          <w:noProof/>
          <w:webHidden/>
        </w:rPr>
        <w:fldChar w:fldCharType="separate"/>
      </w:r>
      <w:ins w:id="540" w:author="Steven LaBelle" w:date="2019-04-22T18:00:00Z">
        <w:r w:rsidR="00EC5F36">
          <w:rPr>
            <w:noProof/>
            <w:webHidden/>
          </w:rPr>
          <w:t>24</w:t>
        </w:r>
      </w:ins>
      <w:ins w:id="541" w:author="mp4" w:date="2018-08-24T15:38:00Z">
        <w:del w:id="542" w:author="Steven LaBelle" w:date="2019-04-16T17:08:00Z">
          <w:r w:rsidR="00825D09" w:rsidDel="00294085">
            <w:rPr>
              <w:noProof/>
              <w:webHidden/>
            </w:rPr>
            <w:delText>19</w:delText>
          </w:r>
        </w:del>
      </w:ins>
      <w:ins w:id="543" w:author="mp4" w:date="2018-08-24T14:19:00Z">
        <w:r>
          <w:rPr>
            <w:noProof/>
            <w:webHidden/>
          </w:rPr>
          <w:fldChar w:fldCharType="end"/>
        </w:r>
        <w:r w:rsidRPr="00DA721A">
          <w:rPr>
            <w:rStyle w:val="Hyperlink"/>
            <w:noProof/>
          </w:rPr>
          <w:fldChar w:fldCharType="end"/>
        </w:r>
      </w:ins>
    </w:p>
    <w:p w14:paraId="05BF9EAD" w14:textId="7E8637DE" w:rsidR="007E5477" w:rsidRDefault="007E5477">
      <w:pPr>
        <w:pStyle w:val="TOC2"/>
        <w:tabs>
          <w:tab w:val="right" w:leader="dot" w:pos="9350"/>
        </w:tabs>
        <w:rPr>
          <w:ins w:id="544" w:author="mp4" w:date="2018-08-24T14:19:00Z"/>
          <w:rFonts w:asciiTheme="minorHAnsi" w:eastAsiaTheme="minorEastAsia" w:hAnsiTheme="minorHAnsi" w:cstheme="minorBidi"/>
          <w:smallCaps w:val="0"/>
          <w:noProof/>
          <w:sz w:val="22"/>
          <w:szCs w:val="22"/>
        </w:rPr>
      </w:pPr>
      <w:ins w:id="545"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"_Toc522883762"</w:instrText>
        </w:r>
        <w:r w:rsidRPr="00DA721A">
          <w:rPr>
            <w:rStyle w:val="Hyperlink"/>
            <w:noProof/>
          </w:rPr>
          <w:instrText xml:space="preserve"> </w:instrText>
        </w:r>
        <w:r w:rsidRPr="00DA721A">
          <w:rPr>
            <w:rStyle w:val="Hyperlink"/>
            <w:noProof/>
          </w:rPr>
          <w:fldChar w:fldCharType="separate"/>
        </w:r>
        <w:r w:rsidRPr="00DA721A">
          <w:rPr>
            <w:rStyle w:val="Hyperlink"/>
            <w:noProof/>
          </w:rPr>
          <w:t>7.2. Vessel File Format 2</w:t>
        </w:r>
        <w:r>
          <w:rPr>
            <w:noProof/>
            <w:webHidden/>
          </w:rPr>
          <w:tab/>
        </w:r>
        <w:r>
          <w:rPr>
            <w:noProof/>
            <w:webHidden/>
          </w:rPr>
          <w:fldChar w:fldCharType="begin"/>
        </w:r>
        <w:r>
          <w:rPr>
            <w:noProof/>
            <w:webHidden/>
          </w:rPr>
          <w:instrText xml:space="preserve"> PAGEREF _Toc522883762 \h </w:instrText>
        </w:r>
      </w:ins>
      <w:r>
        <w:rPr>
          <w:noProof/>
          <w:webHidden/>
        </w:rPr>
      </w:r>
      <w:r>
        <w:rPr>
          <w:noProof/>
          <w:webHidden/>
        </w:rPr>
        <w:fldChar w:fldCharType="separate"/>
      </w:r>
      <w:ins w:id="546" w:author="Steven LaBelle" w:date="2019-04-22T18:00:00Z">
        <w:r w:rsidR="00EC5F36">
          <w:rPr>
            <w:noProof/>
            <w:webHidden/>
          </w:rPr>
          <w:t>25</w:t>
        </w:r>
      </w:ins>
      <w:ins w:id="547" w:author="mp4" w:date="2018-08-24T15:38:00Z">
        <w:del w:id="548" w:author="Steven LaBelle" w:date="2019-04-16T17:08:00Z">
          <w:r w:rsidR="00825D09" w:rsidDel="00294085">
            <w:rPr>
              <w:noProof/>
              <w:webHidden/>
            </w:rPr>
            <w:delText>20</w:delText>
          </w:r>
        </w:del>
      </w:ins>
      <w:ins w:id="549" w:author="mp4" w:date="2018-08-24T14:19:00Z">
        <w:r>
          <w:rPr>
            <w:noProof/>
            <w:webHidden/>
          </w:rPr>
          <w:fldChar w:fldCharType="end"/>
        </w:r>
        <w:r w:rsidRPr="00DA721A">
          <w:rPr>
            <w:rStyle w:val="Hyperlink"/>
            <w:noProof/>
          </w:rPr>
          <w:fldChar w:fldCharType="end"/>
        </w:r>
      </w:ins>
    </w:p>
    <w:p w14:paraId="23370C18" w14:textId="5229E7D5" w:rsidR="007E5477" w:rsidRDefault="007E5477">
      <w:pPr>
        <w:pStyle w:val="TOC1"/>
        <w:tabs>
          <w:tab w:val="left" w:pos="480"/>
          <w:tab w:val="right" w:leader="dot" w:pos="9350"/>
        </w:tabs>
        <w:rPr>
          <w:ins w:id="550" w:author="mp4" w:date="2018-08-24T14:19:00Z"/>
          <w:rFonts w:asciiTheme="minorHAnsi" w:eastAsiaTheme="minorEastAsia" w:hAnsiTheme="minorHAnsi" w:cstheme="minorBidi"/>
          <w:b w:val="0"/>
          <w:bCs w:val="0"/>
          <w:caps w:val="0"/>
          <w:noProof/>
          <w:sz w:val="22"/>
          <w:szCs w:val="22"/>
        </w:rPr>
      </w:pPr>
      <w:ins w:id="551"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"_Toc522883763"</w:instrText>
        </w:r>
        <w:r w:rsidRPr="00DA721A">
          <w:rPr>
            <w:rStyle w:val="Hyperlink"/>
            <w:noProof/>
          </w:rPr>
          <w:instrText xml:space="preserve"> </w:instrText>
        </w:r>
        <w:r w:rsidRPr="00DA721A">
          <w:rPr>
            <w:rStyle w:val="Hyperlink"/>
            <w:noProof/>
          </w:rPr>
          <w:fldChar w:fldCharType="separate"/>
        </w:r>
        <w:r w:rsidRPr="00DA721A">
          <w:rPr>
            <w:rStyle w:val="Hyperlink"/>
            <w:noProof/>
          </w:rPr>
          <w:t>8.</w:t>
        </w:r>
        <w:r>
          <w:rPr>
            <w:rFonts w:asciiTheme="minorHAnsi" w:eastAsiaTheme="minorEastAsia" w:hAnsiTheme="minorHAnsi" w:cstheme="minorBidi"/>
            <w:b w:val="0"/>
            <w:bCs w:val="0"/>
            <w:caps w:val="0"/>
            <w:noProof/>
            <w:sz w:val="22"/>
            <w:szCs w:val="22"/>
          </w:rPr>
          <w:tab/>
        </w:r>
        <w:r w:rsidRPr="00DA721A">
          <w:rPr>
            <w:rStyle w:val="Hyperlink"/>
            <w:noProof/>
          </w:rPr>
          <w:t>Warnings</w:t>
        </w:r>
        <w:r>
          <w:rPr>
            <w:noProof/>
            <w:webHidden/>
          </w:rPr>
          <w:tab/>
        </w:r>
        <w:r>
          <w:rPr>
            <w:noProof/>
            <w:webHidden/>
          </w:rPr>
          <w:fldChar w:fldCharType="begin"/>
        </w:r>
        <w:r>
          <w:rPr>
            <w:noProof/>
            <w:webHidden/>
          </w:rPr>
          <w:instrText xml:space="preserve"> PAGEREF _Toc522883763 \h </w:instrText>
        </w:r>
      </w:ins>
      <w:r>
        <w:rPr>
          <w:noProof/>
          <w:webHidden/>
        </w:rPr>
      </w:r>
      <w:r>
        <w:rPr>
          <w:noProof/>
          <w:webHidden/>
        </w:rPr>
        <w:fldChar w:fldCharType="separate"/>
      </w:r>
      <w:ins w:id="552" w:author="Steven LaBelle" w:date="2019-04-22T18:00:00Z">
        <w:r w:rsidR="00EC5F36">
          <w:rPr>
            <w:noProof/>
            <w:webHidden/>
          </w:rPr>
          <w:t>26</w:t>
        </w:r>
      </w:ins>
      <w:ins w:id="553" w:author="mp4" w:date="2018-08-24T15:38:00Z">
        <w:del w:id="554" w:author="Steven LaBelle" w:date="2019-04-16T17:08:00Z">
          <w:r w:rsidR="00825D09" w:rsidDel="00294085">
            <w:rPr>
              <w:noProof/>
              <w:webHidden/>
            </w:rPr>
            <w:delText>21</w:delText>
          </w:r>
        </w:del>
      </w:ins>
      <w:ins w:id="555" w:author="mp4" w:date="2018-08-24T14:19:00Z">
        <w:r>
          <w:rPr>
            <w:noProof/>
            <w:webHidden/>
          </w:rPr>
          <w:fldChar w:fldCharType="end"/>
        </w:r>
        <w:r w:rsidRPr="00DA721A">
          <w:rPr>
            <w:rStyle w:val="Hyperlink"/>
            <w:noProof/>
          </w:rPr>
          <w:fldChar w:fldCharType="end"/>
        </w:r>
      </w:ins>
    </w:p>
    <w:p w14:paraId="11D7C5DF" w14:textId="6C8F146D" w:rsidR="007E5477" w:rsidRDefault="007E5477">
      <w:pPr>
        <w:pStyle w:val="TOC2"/>
        <w:tabs>
          <w:tab w:val="right" w:leader="dot" w:pos="9350"/>
        </w:tabs>
        <w:rPr>
          <w:ins w:id="556" w:author="mp4" w:date="2018-08-24T14:19:00Z"/>
          <w:rFonts w:asciiTheme="minorHAnsi" w:eastAsiaTheme="minorEastAsia" w:hAnsiTheme="minorHAnsi" w:cstheme="minorBidi"/>
          <w:smallCaps w:val="0"/>
          <w:noProof/>
          <w:sz w:val="22"/>
          <w:szCs w:val="22"/>
        </w:rPr>
      </w:pPr>
      <w:ins w:id="557"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"_Toc522883764"</w:instrText>
        </w:r>
        <w:r w:rsidRPr="00DA721A">
          <w:rPr>
            <w:rStyle w:val="Hyperlink"/>
            <w:noProof/>
          </w:rPr>
          <w:instrText xml:space="preserve"> </w:instrText>
        </w:r>
        <w:r w:rsidRPr="00DA721A">
          <w:rPr>
            <w:rStyle w:val="Hyperlink"/>
            <w:noProof/>
          </w:rPr>
          <w:fldChar w:fldCharType="separate"/>
        </w:r>
        <w:r w:rsidRPr="00DA721A">
          <w:rPr>
            <w:rStyle w:val="Hyperlink"/>
            <w:noProof/>
          </w:rPr>
          <w:t>8.1. Branch Bombing</w:t>
        </w:r>
        <w:r>
          <w:rPr>
            <w:noProof/>
            <w:webHidden/>
          </w:rPr>
          <w:tab/>
        </w:r>
        <w:r>
          <w:rPr>
            <w:noProof/>
            <w:webHidden/>
          </w:rPr>
          <w:fldChar w:fldCharType="begin"/>
        </w:r>
        <w:r>
          <w:rPr>
            <w:noProof/>
            <w:webHidden/>
          </w:rPr>
          <w:instrText xml:space="preserve"> PAGEREF _Toc522883764 \h </w:instrText>
        </w:r>
      </w:ins>
      <w:r>
        <w:rPr>
          <w:noProof/>
          <w:webHidden/>
        </w:rPr>
      </w:r>
      <w:r>
        <w:rPr>
          <w:noProof/>
          <w:webHidden/>
        </w:rPr>
        <w:fldChar w:fldCharType="separate"/>
      </w:r>
      <w:ins w:id="558" w:author="Steven LaBelle" w:date="2019-04-22T18:00:00Z">
        <w:r w:rsidR="00EC5F36">
          <w:rPr>
            <w:noProof/>
            <w:webHidden/>
          </w:rPr>
          <w:t>26</w:t>
        </w:r>
      </w:ins>
      <w:ins w:id="559" w:author="mp4" w:date="2018-08-24T15:38:00Z">
        <w:del w:id="560" w:author="Steven LaBelle" w:date="2019-04-16T17:08:00Z">
          <w:r w:rsidR="00825D09" w:rsidDel="00294085">
            <w:rPr>
              <w:noProof/>
              <w:webHidden/>
            </w:rPr>
            <w:delText>21</w:delText>
          </w:r>
        </w:del>
      </w:ins>
      <w:ins w:id="561" w:author="mp4" w:date="2018-08-24T14:19:00Z">
        <w:r>
          <w:rPr>
            <w:noProof/>
            <w:webHidden/>
          </w:rPr>
          <w:fldChar w:fldCharType="end"/>
        </w:r>
        <w:r w:rsidRPr="00DA721A">
          <w:rPr>
            <w:rStyle w:val="Hyperlink"/>
            <w:noProof/>
          </w:rPr>
          <w:fldChar w:fldCharType="end"/>
        </w:r>
      </w:ins>
    </w:p>
    <w:p w14:paraId="1DCEA4A0" w14:textId="15FA0859" w:rsidR="007E5477" w:rsidRDefault="007E5477">
      <w:pPr>
        <w:pStyle w:val="TOC1"/>
        <w:tabs>
          <w:tab w:val="left" w:pos="480"/>
          <w:tab w:val="right" w:leader="dot" w:pos="9350"/>
        </w:tabs>
        <w:rPr>
          <w:ins w:id="562" w:author="mp4" w:date="2018-08-24T14:19:00Z"/>
          <w:rFonts w:asciiTheme="minorHAnsi" w:eastAsiaTheme="minorEastAsia" w:hAnsiTheme="minorHAnsi" w:cstheme="minorBidi"/>
          <w:b w:val="0"/>
          <w:bCs w:val="0"/>
          <w:caps w:val="0"/>
          <w:noProof/>
          <w:sz w:val="22"/>
          <w:szCs w:val="22"/>
        </w:rPr>
      </w:pPr>
      <w:ins w:id="563"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"_Toc522883765"</w:instrText>
        </w:r>
        <w:r w:rsidRPr="00DA721A">
          <w:rPr>
            <w:rStyle w:val="Hyperlink"/>
            <w:noProof/>
          </w:rPr>
          <w:instrText xml:space="preserve"> </w:instrText>
        </w:r>
        <w:r w:rsidRPr="00DA721A">
          <w:rPr>
            <w:rStyle w:val="Hyperlink"/>
            <w:noProof/>
          </w:rPr>
          <w:fldChar w:fldCharType="separate"/>
        </w:r>
        <w:r w:rsidRPr="00DA721A">
          <w:rPr>
            <w:rStyle w:val="Hyperlink"/>
            <w:noProof/>
          </w:rPr>
          <w:t>9.</w:t>
        </w:r>
        <w:r>
          <w:rPr>
            <w:rFonts w:asciiTheme="minorHAnsi" w:eastAsiaTheme="minorEastAsia" w:hAnsiTheme="minorHAnsi" w:cstheme="minorBidi"/>
            <w:b w:val="0"/>
            <w:bCs w:val="0"/>
            <w:caps w:val="0"/>
            <w:noProof/>
            <w:sz w:val="22"/>
            <w:szCs w:val="22"/>
          </w:rPr>
          <w:tab/>
        </w:r>
        <w:r w:rsidRPr="00DA721A">
          <w:rPr>
            <w:rStyle w:val="Hyperlink"/>
            <w:noProof/>
          </w:rPr>
          <w:t>Sample Files</w:t>
        </w:r>
        <w:r>
          <w:rPr>
            <w:noProof/>
            <w:webHidden/>
          </w:rPr>
          <w:tab/>
        </w:r>
        <w:r>
          <w:rPr>
            <w:noProof/>
            <w:webHidden/>
          </w:rPr>
          <w:fldChar w:fldCharType="begin"/>
        </w:r>
        <w:r>
          <w:rPr>
            <w:noProof/>
            <w:webHidden/>
          </w:rPr>
          <w:instrText xml:space="preserve"> PAGEREF _Toc522883765 \h </w:instrText>
        </w:r>
      </w:ins>
      <w:r>
        <w:rPr>
          <w:noProof/>
          <w:webHidden/>
        </w:rPr>
      </w:r>
      <w:r>
        <w:rPr>
          <w:noProof/>
          <w:webHidden/>
        </w:rPr>
        <w:fldChar w:fldCharType="separate"/>
      </w:r>
      <w:ins w:id="564" w:author="Steven LaBelle" w:date="2019-04-22T18:00:00Z">
        <w:r w:rsidR="00EC5F36">
          <w:rPr>
            <w:noProof/>
            <w:webHidden/>
          </w:rPr>
          <w:t>26</w:t>
        </w:r>
      </w:ins>
      <w:ins w:id="565" w:author="mp4" w:date="2018-08-24T15:38:00Z">
        <w:del w:id="566" w:author="Steven LaBelle" w:date="2019-04-16T17:08:00Z">
          <w:r w:rsidR="00825D09" w:rsidDel="00294085">
            <w:rPr>
              <w:noProof/>
              <w:webHidden/>
            </w:rPr>
            <w:delText>21</w:delText>
          </w:r>
        </w:del>
      </w:ins>
      <w:ins w:id="567" w:author="mp4" w:date="2018-08-24T14:19:00Z">
        <w:r>
          <w:rPr>
            <w:noProof/>
            <w:webHidden/>
          </w:rPr>
          <w:fldChar w:fldCharType="end"/>
        </w:r>
        <w:r w:rsidRPr="00DA721A">
          <w:rPr>
            <w:rStyle w:val="Hyperlink"/>
            <w:noProof/>
          </w:rPr>
          <w:fldChar w:fldCharType="end"/>
        </w:r>
      </w:ins>
    </w:p>
    <w:p w14:paraId="1B8E52D6" w14:textId="24152E04" w:rsidR="007E5477" w:rsidRDefault="007E5477">
      <w:pPr>
        <w:pStyle w:val="TOC2"/>
        <w:tabs>
          <w:tab w:val="right" w:leader="dot" w:pos="9350"/>
        </w:tabs>
        <w:rPr>
          <w:ins w:id="568" w:author="mp4" w:date="2018-08-24T14:19:00Z"/>
          <w:rFonts w:asciiTheme="minorHAnsi" w:eastAsiaTheme="minorEastAsia" w:hAnsiTheme="minorHAnsi" w:cstheme="minorBidi"/>
          <w:smallCaps w:val="0"/>
          <w:noProof/>
          <w:sz w:val="22"/>
          <w:szCs w:val="22"/>
        </w:rPr>
      </w:pPr>
      <w:ins w:id="569"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"_Toc522883766"</w:instrText>
        </w:r>
        <w:r w:rsidRPr="00DA721A">
          <w:rPr>
            <w:rStyle w:val="Hyperlink"/>
            <w:noProof/>
          </w:rPr>
          <w:instrText xml:space="preserve"> </w:instrText>
        </w:r>
        <w:r w:rsidRPr="00DA721A">
          <w:rPr>
            <w:rStyle w:val="Hyperlink"/>
            <w:noProof/>
          </w:rPr>
          <w:fldChar w:fldCharType="separate"/>
        </w:r>
        <w:r w:rsidRPr="00DA721A">
          <w:rPr>
            <w:rStyle w:val="Hyperlink"/>
            <w:noProof/>
          </w:rPr>
          <w:t>9.1. CIF_SAL</w:t>
        </w:r>
        <w:r>
          <w:rPr>
            <w:noProof/>
            <w:webHidden/>
          </w:rPr>
          <w:tab/>
        </w:r>
        <w:r>
          <w:rPr>
            <w:noProof/>
            <w:webHidden/>
          </w:rPr>
          <w:fldChar w:fldCharType="begin"/>
        </w:r>
        <w:r>
          <w:rPr>
            <w:noProof/>
            <w:webHidden/>
          </w:rPr>
          <w:instrText xml:space="preserve"> PAGEREF _Toc522883766 \h </w:instrText>
        </w:r>
      </w:ins>
      <w:r>
        <w:rPr>
          <w:noProof/>
          <w:webHidden/>
        </w:rPr>
      </w:r>
      <w:r>
        <w:rPr>
          <w:noProof/>
          <w:webHidden/>
        </w:rPr>
        <w:fldChar w:fldCharType="separate"/>
      </w:r>
      <w:ins w:id="570" w:author="Steven LaBelle" w:date="2019-04-22T18:00:00Z">
        <w:r w:rsidR="00EC5F36">
          <w:rPr>
            <w:noProof/>
            <w:webHidden/>
          </w:rPr>
          <w:t>26</w:t>
        </w:r>
      </w:ins>
      <w:ins w:id="571" w:author="mp4" w:date="2018-08-24T15:38:00Z">
        <w:del w:id="572" w:author="Steven LaBelle" w:date="2019-04-16T17:08:00Z">
          <w:r w:rsidR="00825D09" w:rsidDel="00294085">
            <w:rPr>
              <w:noProof/>
              <w:webHidden/>
            </w:rPr>
            <w:delText>21</w:delText>
          </w:r>
        </w:del>
      </w:ins>
      <w:ins w:id="573" w:author="mp4" w:date="2018-08-24T14:19:00Z">
        <w:r>
          <w:rPr>
            <w:noProof/>
            <w:webHidden/>
          </w:rPr>
          <w:fldChar w:fldCharType="end"/>
        </w:r>
        <w:r w:rsidRPr="00DA721A">
          <w:rPr>
            <w:rStyle w:val="Hyperlink"/>
            <w:noProof/>
          </w:rPr>
          <w:fldChar w:fldCharType="end"/>
        </w:r>
      </w:ins>
    </w:p>
    <w:p w14:paraId="3E0CA4DF" w14:textId="36AF9EE9" w:rsidR="007E5477" w:rsidRDefault="007E5477">
      <w:pPr>
        <w:pStyle w:val="TOC2"/>
        <w:tabs>
          <w:tab w:val="right" w:leader="dot" w:pos="9350"/>
        </w:tabs>
        <w:rPr>
          <w:ins w:id="574" w:author="mp4" w:date="2018-08-24T14:19:00Z"/>
          <w:rFonts w:asciiTheme="minorHAnsi" w:eastAsiaTheme="minorEastAsia" w:hAnsiTheme="minorHAnsi" w:cstheme="minorBidi"/>
          <w:smallCaps w:val="0"/>
          <w:noProof/>
          <w:sz w:val="22"/>
          <w:szCs w:val="22"/>
        </w:rPr>
      </w:pPr>
      <w:ins w:id="575" w:author="mp4" w:date="2018-08-24T14:19:00Z">
        <w:r w:rsidRPr="00DA721A">
          <w:rPr>
            <w:rStyle w:val="Hyperlink"/>
            <w:noProof/>
          </w:rPr>
          <w:lastRenderedPageBreak/>
          <w:fldChar w:fldCharType="begin"/>
        </w:r>
        <w:r w:rsidRPr="00DA721A">
          <w:rPr>
            <w:rStyle w:val="Hyperlink"/>
            <w:noProof/>
          </w:rPr>
          <w:instrText xml:space="preserve"> </w:instrText>
        </w:r>
        <w:r>
          <w:rPr>
            <w:noProof/>
          </w:rPr>
          <w:instrText>HYPERLINK \l "_Toc522883767"</w:instrText>
        </w:r>
        <w:r w:rsidRPr="00DA721A">
          <w:rPr>
            <w:rStyle w:val="Hyperlink"/>
            <w:noProof/>
          </w:rPr>
          <w:instrText xml:space="preserve"> </w:instrText>
        </w:r>
        <w:r w:rsidRPr="00DA721A">
          <w:rPr>
            <w:rStyle w:val="Hyperlink"/>
            <w:noProof/>
          </w:rPr>
          <w:fldChar w:fldCharType="separate"/>
        </w:r>
        <w:r w:rsidRPr="00DA721A">
          <w:rPr>
            <w:rStyle w:val="Hyperlink"/>
            <w:noProof/>
          </w:rPr>
          <w:t>9.2. Anastamosis</w:t>
        </w:r>
        <w:r>
          <w:rPr>
            <w:noProof/>
            <w:webHidden/>
          </w:rPr>
          <w:tab/>
        </w:r>
        <w:r>
          <w:rPr>
            <w:noProof/>
            <w:webHidden/>
          </w:rPr>
          <w:fldChar w:fldCharType="begin"/>
        </w:r>
        <w:r>
          <w:rPr>
            <w:noProof/>
            <w:webHidden/>
          </w:rPr>
          <w:instrText xml:space="preserve"> PAGEREF _Toc522883767 \h </w:instrText>
        </w:r>
      </w:ins>
      <w:r>
        <w:rPr>
          <w:noProof/>
          <w:webHidden/>
        </w:rPr>
      </w:r>
      <w:r>
        <w:rPr>
          <w:noProof/>
          <w:webHidden/>
        </w:rPr>
        <w:fldChar w:fldCharType="separate"/>
      </w:r>
      <w:ins w:id="576" w:author="Steven LaBelle" w:date="2019-04-22T18:00:00Z">
        <w:r w:rsidR="00EC5F36">
          <w:rPr>
            <w:noProof/>
            <w:webHidden/>
          </w:rPr>
          <w:t>26</w:t>
        </w:r>
      </w:ins>
      <w:ins w:id="577" w:author="mp4" w:date="2018-08-24T15:38:00Z">
        <w:del w:id="578" w:author="Steven LaBelle" w:date="2019-04-16T17:08:00Z">
          <w:r w:rsidR="00825D09" w:rsidDel="00294085">
            <w:rPr>
              <w:noProof/>
              <w:webHidden/>
            </w:rPr>
            <w:delText>21</w:delText>
          </w:r>
        </w:del>
      </w:ins>
      <w:ins w:id="579" w:author="mp4" w:date="2018-08-24T14:19:00Z">
        <w:r>
          <w:rPr>
            <w:noProof/>
            <w:webHidden/>
          </w:rPr>
          <w:fldChar w:fldCharType="end"/>
        </w:r>
        <w:r w:rsidRPr="00DA721A">
          <w:rPr>
            <w:rStyle w:val="Hyperlink"/>
            <w:noProof/>
          </w:rPr>
          <w:fldChar w:fldCharType="end"/>
        </w:r>
      </w:ins>
    </w:p>
    <w:p w14:paraId="061DE3A5" w14:textId="0CCA00D5" w:rsidR="007E5477" w:rsidRDefault="007E5477">
      <w:pPr>
        <w:pStyle w:val="TOC2"/>
        <w:tabs>
          <w:tab w:val="right" w:leader="dot" w:pos="9350"/>
        </w:tabs>
        <w:rPr>
          <w:ins w:id="580" w:author="mp4" w:date="2018-08-24T14:19:00Z"/>
          <w:rFonts w:asciiTheme="minorHAnsi" w:eastAsiaTheme="minorEastAsia" w:hAnsiTheme="minorHAnsi" w:cstheme="minorBidi"/>
          <w:smallCaps w:val="0"/>
          <w:noProof/>
          <w:sz w:val="22"/>
          <w:szCs w:val="22"/>
        </w:rPr>
      </w:pPr>
      <w:ins w:id="581"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"_Toc522883768"</w:instrText>
        </w:r>
        <w:r w:rsidRPr="00DA721A">
          <w:rPr>
            <w:rStyle w:val="Hyperlink"/>
            <w:noProof/>
          </w:rPr>
          <w:instrText xml:space="preserve"> </w:instrText>
        </w:r>
        <w:r w:rsidRPr="00DA721A">
          <w:rPr>
            <w:rStyle w:val="Hyperlink"/>
            <w:noProof/>
          </w:rPr>
          <w:fldChar w:fldCharType="separate"/>
        </w:r>
        <w:r w:rsidRPr="00DA721A">
          <w:rPr>
            <w:rStyle w:val="Hyperlink"/>
            <w:noProof/>
          </w:rPr>
          <w:t>9.3. Bouncy</w:t>
        </w:r>
        <w:r>
          <w:rPr>
            <w:noProof/>
            <w:webHidden/>
          </w:rPr>
          <w:tab/>
        </w:r>
        <w:r>
          <w:rPr>
            <w:noProof/>
            <w:webHidden/>
          </w:rPr>
          <w:fldChar w:fldCharType="begin"/>
        </w:r>
        <w:r>
          <w:rPr>
            <w:noProof/>
            <w:webHidden/>
          </w:rPr>
          <w:instrText xml:space="preserve"> PAGEREF _Toc522883768 \h </w:instrText>
        </w:r>
      </w:ins>
      <w:r>
        <w:rPr>
          <w:noProof/>
          <w:webHidden/>
        </w:rPr>
      </w:r>
      <w:r>
        <w:rPr>
          <w:noProof/>
          <w:webHidden/>
        </w:rPr>
        <w:fldChar w:fldCharType="separate"/>
      </w:r>
      <w:ins w:id="582" w:author="Steven LaBelle" w:date="2019-04-22T18:00:00Z">
        <w:r w:rsidR="00EC5F36">
          <w:rPr>
            <w:noProof/>
            <w:webHidden/>
          </w:rPr>
          <w:t>27</w:t>
        </w:r>
      </w:ins>
      <w:ins w:id="583" w:author="mp4" w:date="2018-08-24T15:38:00Z">
        <w:del w:id="584" w:author="Steven LaBelle" w:date="2019-04-16T17:08:00Z">
          <w:r w:rsidR="00825D09" w:rsidDel="00294085">
            <w:rPr>
              <w:noProof/>
              <w:webHidden/>
            </w:rPr>
            <w:delText>21</w:delText>
          </w:r>
        </w:del>
      </w:ins>
      <w:ins w:id="585" w:author="mp4" w:date="2018-08-24T14:19:00Z">
        <w:r>
          <w:rPr>
            <w:noProof/>
            <w:webHidden/>
          </w:rPr>
          <w:fldChar w:fldCharType="end"/>
        </w:r>
        <w:r w:rsidRPr="00DA721A">
          <w:rPr>
            <w:rStyle w:val="Hyperlink"/>
            <w:noProof/>
          </w:rPr>
          <w:fldChar w:fldCharType="end"/>
        </w:r>
      </w:ins>
    </w:p>
    <w:p w14:paraId="43B2E23F" w14:textId="48F20C64" w:rsidR="007E5477" w:rsidRDefault="007E5477">
      <w:pPr>
        <w:pStyle w:val="TOC2"/>
        <w:tabs>
          <w:tab w:val="right" w:leader="dot" w:pos="9350"/>
        </w:tabs>
        <w:rPr>
          <w:ins w:id="586" w:author="mp4" w:date="2018-08-24T14:19:00Z"/>
          <w:rFonts w:asciiTheme="minorHAnsi" w:eastAsiaTheme="minorEastAsia" w:hAnsiTheme="minorHAnsi" w:cstheme="minorBidi"/>
          <w:smallCaps w:val="0"/>
          <w:noProof/>
          <w:sz w:val="22"/>
          <w:szCs w:val="22"/>
        </w:rPr>
      </w:pPr>
      <w:ins w:id="587"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"_Toc522883769"</w:instrText>
        </w:r>
        <w:r w:rsidRPr="00DA721A">
          <w:rPr>
            <w:rStyle w:val="Hyperlink"/>
            <w:noProof/>
          </w:rPr>
          <w:instrText xml:space="preserve"> </w:instrText>
        </w:r>
        <w:r w:rsidRPr="00DA721A">
          <w:rPr>
            <w:rStyle w:val="Hyperlink"/>
            <w:noProof/>
          </w:rPr>
          <w:fldChar w:fldCharType="separate"/>
        </w:r>
        <w:r w:rsidRPr="00DA721A">
          <w:rPr>
            <w:rStyle w:val="Hyperlink"/>
            <w:noProof/>
          </w:rPr>
          <w:t>9.4. Multi-Domian</w:t>
        </w:r>
        <w:r>
          <w:rPr>
            <w:noProof/>
            <w:webHidden/>
          </w:rPr>
          <w:tab/>
        </w:r>
        <w:r>
          <w:rPr>
            <w:noProof/>
            <w:webHidden/>
          </w:rPr>
          <w:fldChar w:fldCharType="begin"/>
        </w:r>
        <w:r>
          <w:rPr>
            <w:noProof/>
            <w:webHidden/>
          </w:rPr>
          <w:instrText xml:space="preserve"> PAGEREF _Toc522883769 \h </w:instrText>
        </w:r>
      </w:ins>
      <w:r>
        <w:rPr>
          <w:noProof/>
          <w:webHidden/>
        </w:rPr>
      </w:r>
      <w:r>
        <w:rPr>
          <w:noProof/>
          <w:webHidden/>
        </w:rPr>
        <w:fldChar w:fldCharType="separate"/>
      </w:r>
      <w:ins w:id="588" w:author="Steven LaBelle" w:date="2019-04-22T18:00:00Z">
        <w:r w:rsidR="00EC5F36">
          <w:rPr>
            <w:noProof/>
            <w:webHidden/>
          </w:rPr>
          <w:t>27</w:t>
        </w:r>
      </w:ins>
      <w:ins w:id="589" w:author="mp4" w:date="2018-08-24T15:38:00Z">
        <w:del w:id="590" w:author="Steven LaBelle" w:date="2019-04-16T17:08:00Z">
          <w:r w:rsidR="00825D09" w:rsidDel="00294085">
            <w:rPr>
              <w:noProof/>
              <w:webHidden/>
            </w:rPr>
            <w:delText>21</w:delText>
          </w:r>
        </w:del>
      </w:ins>
      <w:ins w:id="591" w:author="mp4" w:date="2018-08-24T14:19:00Z">
        <w:r>
          <w:rPr>
            <w:noProof/>
            <w:webHidden/>
          </w:rPr>
          <w:fldChar w:fldCharType="end"/>
        </w:r>
        <w:r w:rsidRPr="00DA721A">
          <w:rPr>
            <w:rStyle w:val="Hyperlink"/>
            <w:noProof/>
          </w:rPr>
          <w:fldChar w:fldCharType="end"/>
        </w:r>
      </w:ins>
    </w:p>
    <w:p w14:paraId="409E524B" w14:textId="030C4B19" w:rsidR="007E5477" w:rsidRDefault="007E5477">
      <w:pPr>
        <w:pStyle w:val="TOC2"/>
        <w:tabs>
          <w:tab w:val="right" w:leader="dot" w:pos="9350"/>
        </w:tabs>
        <w:rPr>
          <w:ins w:id="592" w:author="mp4" w:date="2018-08-24T14:19:00Z"/>
          <w:rFonts w:asciiTheme="minorHAnsi" w:eastAsiaTheme="minorEastAsia" w:hAnsiTheme="minorHAnsi" w:cstheme="minorBidi"/>
          <w:smallCaps w:val="0"/>
          <w:noProof/>
          <w:sz w:val="22"/>
          <w:szCs w:val="22"/>
        </w:rPr>
      </w:pPr>
      <w:ins w:id="593"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"_Toc522883770"</w:instrText>
        </w:r>
        <w:r w:rsidRPr="00DA721A">
          <w:rPr>
            <w:rStyle w:val="Hyperlink"/>
            <w:noProof/>
          </w:rPr>
          <w:instrText xml:space="preserve"> </w:instrText>
        </w:r>
        <w:r w:rsidRPr="00DA721A">
          <w:rPr>
            <w:rStyle w:val="Hyperlink"/>
            <w:noProof/>
          </w:rPr>
          <w:fldChar w:fldCharType="separate"/>
        </w:r>
        <w:r w:rsidRPr="00DA721A">
          <w:rPr>
            <w:rStyle w:val="Hyperlink"/>
            <w:noProof/>
          </w:rPr>
          <w:t>9.5. Density gradient</w:t>
        </w:r>
        <w:r>
          <w:rPr>
            <w:noProof/>
            <w:webHidden/>
          </w:rPr>
          <w:tab/>
        </w:r>
        <w:r>
          <w:rPr>
            <w:noProof/>
            <w:webHidden/>
          </w:rPr>
          <w:fldChar w:fldCharType="begin"/>
        </w:r>
        <w:r>
          <w:rPr>
            <w:noProof/>
            <w:webHidden/>
          </w:rPr>
          <w:instrText xml:space="preserve"> PAGEREF _Toc522883770 \h </w:instrText>
        </w:r>
      </w:ins>
      <w:r>
        <w:rPr>
          <w:noProof/>
          <w:webHidden/>
        </w:rPr>
      </w:r>
      <w:r>
        <w:rPr>
          <w:noProof/>
          <w:webHidden/>
        </w:rPr>
        <w:fldChar w:fldCharType="separate"/>
      </w:r>
      <w:ins w:id="594" w:author="Steven LaBelle" w:date="2019-04-22T18:00:00Z">
        <w:r w:rsidR="00EC5F36">
          <w:rPr>
            <w:noProof/>
            <w:webHidden/>
          </w:rPr>
          <w:t>27</w:t>
        </w:r>
      </w:ins>
      <w:ins w:id="595" w:author="mp4" w:date="2018-08-24T15:38:00Z">
        <w:del w:id="596" w:author="Steven LaBelle" w:date="2019-04-16T17:08:00Z">
          <w:r w:rsidR="00825D09" w:rsidDel="00294085">
            <w:rPr>
              <w:noProof/>
              <w:webHidden/>
            </w:rPr>
            <w:delText>21</w:delText>
          </w:r>
        </w:del>
      </w:ins>
      <w:ins w:id="597" w:author="mp4" w:date="2018-08-24T14:19:00Z">
        <w:r>
          <w:rPr>
            <w:noProof/>
            <w:webHidden/>
          </w:rPr>
          <w:fldChar w:fldCharType="end"/>
        </w:r>
        <w:r w:rsidRPr="00DA721A">
          <w:rPr>
            <w:rStyle w:val="Hyperlink"/>
            <w:noProof/>
          </w:rPr>
          <w:fldChar w:fldCharType="end"/>
        </w:r>
      </w:ins>
    </w:p>
    <w:p w14:paraId="14C7E50F" w14:textId="4EFC21E4" w:rsidR="007E5477" w:rsidRDefault="007E5477">
      <w:pPr>
        <w:pStyle w:val="TOC2"/>
        <w:tabs>
          <w:tab w:val="right" w:leader="dot" w:pos="9350"/>
        </w:tabs>
        <w:rPr>
          <w:ins w:id="598" w:author="mp4" w:date="2018-08-24T14:19:00Z"/>
          <w:rFonts w:asciiTheme="minorHAnsi" w:eastAsiaTheme="minorEastAsia" w:hAnsiTheme="minorHAnsi" w:cstheme="minorBidi"/>
          <w:smallCaps w:val="0"/>
          <w:noProof/>
          <w:sz w:val="22"/>
          <w:szCs w:val="22"/>
        </w:rPr>
      </w:pPr>
      <w:ins w:id="599"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"_Toc522883771"</w:instrText>
        </w:r>
        <w:r w:rsidRPr="00DA721A">
          <w:rPr>
            <w:rStyle w:val="Hyperlink"/>
            <w:noProof/>
          </w:rPr>
          <w:instrText xml:space="preserve"> </w:instrText>
        </w:r>
        <w:r w:rsidRPr="00DA721A">
          <w:rPr>
            <w:rStyle w:val="Hyperlink"/>
            <w:noProof/>
          </w:rPr>
          <w:fldChar w:fldCharType="separate"/>
        </w:r>
        <w:r w:rsidRPr="00DA721A">
          <w:rPr>
            <w:rStyle w:val="Hyperlink"/>
            <w:noProof/>
          </w:rPr>
          <w:t>9.6. Multiphasic</w:t>
        </w:r>
        <w:r>
          <w:rPr>
            <w:noProof/>
            <w:webHidden/>
          </w:rPr>
          <w:tab/>
        </w:r>
        <w:r>
          <w:rPr>
            <w:noProof/>
            <w:webHidden/>
          </w:rPr>
          <w:fldChar w:fldCharType="begin"/>
        </w:r>
        <w:r>
          <w:rPr>
            <w:noProof/>
            <w:webHidden/>
          </w:rPr>
          <w:instrText xml:space="preserve"> PAGEREF _Toc522883771 \h </w:instrText>
        </w:r>
      </w:ins>
      <w:r>
        <w:rPr>
          <w:noProof/>
          <w:webHidden/>
        </w:rPr>
      </w:r>
      <w:r>
        <w:rPr>
          <w:noProof/>
          <w:webHidden/>
        </w:rPr>
        <w:fldChar w:fldCharType="separate"/>
      </w:r>
      <w:ins w:id="600" w:author="Steven LaBelle" w:date="2019-04-22T18:00:00Z">
        <w:r w:rsidR="00EC5F36">
          <w:rPr>
            <w:noProof/>
            <w:webHidden/>
          </w:rPr>
          <w:t>27</w:t>
        </w:r>
      </w:ins>
      <w:ins w:id="601" w:author="mp4" w:date="2018-08-24T15:38:00Z">
        <w:del w:id="602" w:author="Steven LaBelle" w:date="2019-04-16T17:08:00Z">
          <w:r w:rsidR="00825D09" w:rsidDel="00294085">
            <w:rPr>
              <w:noProof/>
              <w:webHidden/>
            </w:rPr>
            <w:delText>22</w:delText>
          </w:r>
        </w:del>
      </w:ins>
      <w:ins w:id="603" w:author="mp4" w:date="2018-08-24T14:19:00Z">
        <w:r>
          <w:rPr>
            <w:noProof/>
            <w:webHidden/>
          </w:rPr>
          <w:fldChar w:fldCharType="end"/>
        </w:r>
        <w:r w:rsidRPr="00DA721A">
          <w:rPr>
            <w:rStyle w:val="Hyperlink"/>
            <w:noProof/>
          </w:rPr>
          <w:fldChar w:fldCharType="end"/>
        </w:r>
      </w:ins>
    </w:p>
    <w:p w14:paraId="53AB33CF" w14:textId="3B428882" w:rsidR="007E5477" w:rsidRDefault="007E5477">
      <w:pPr>
        <w:pStyle w:val="TOC2"/>
        <w:tabs>
          <w:tab w:val="right" w:leader="dot" w:pos="9350"/>
        </w:tabs>
        <w:rPr>
          <w:ins w:id="604" w:author="mp4" w:date="2018-08-24T14:19:00Z"/>
          <w:rFonts w:asciiTheme="minorHAnsi" w:eastAsiaTheme="minorEastAsia" w:hAnsiTheme="minorHAnsi" w:cstheme="minorBidi"/>
          <w:smallCaps w:val="0"/>
          <w:noProof/>
          <w:sz w:val="22"/>
          <w:szCs w:val="22"/>
        </w:rPr>
      </w:pPr>
      <w:ins w:id="605"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"_Toc522883772"</w:instrText>
        </w:r>
        <w:r w:rsidRPr="00DA721A">
          <w:rPr>
            <w:rStyle w:val="Hyperlink"/>
            <w:noProof/>
          </w:rPr>
          <w:instrText xml:space="preserve"> </w:instrText>
        </w:r>
        <w:r w:rsidRPr="00DA721A">
          <w:rPr>
            <w:rStyle w:val="Hyperlink"/>
            <w:noProof/>
          </w:rPr>
          <w:fldChar w:fldCharType="separate"/>
        </w:r>
        <w:r w:rsidRPr="00DA721A">
          <w:rPr>
            <w:rStyle w:val="Hyperlink"/>
            <w:noProof/>
          </w:rPr>
          <w:t>9.7. Tet4 Model</w:t>
        </w:r>
        <w:r>
          <w:rPr>
            <w:noProof/>
            <w:webHidden/>
          </w:rPr>
          <w:tab/>
        </w:r>
        <w:r>
          <w:rPr>
            <w:noProof/>
            <w:webHidden/>
          </w:rPr>
          <w:fldChar w:fldCharType="begin"/>
        </w:r>
        <w:r>
          <w:rPr>
            <w:noProof/>
            <w:webHidden/>
          </w:rPr>
          <w:instrText xml:space="preserve"> PAGEREF _Toc522883772 \h </w:instrText>
        </w:r>
      </w:ins>
      <w:r>
        <w:rPr>
          <w:noProof/>
          <w:webHidden/>
        </w:rPr>
      </w:r>
      <w:r>
        <w:rPr>
          <w:noProof/>
          <w:webHidden/>
        </w:rPr>
        <w:fldChar w:fldCharType="separate"/>
      </w:r>
      <w:ins w:id="606" w:author="Steven LaBelle" w:date="2019-04-22T18:00:00Z">
        <w:r w:rsidR="00EC5F36">
          <w:rPr>
            <w:noProof/>
            <w:webHidden/>
          </w:rPr>
          <w:t>27</w:t>
        </w:r>
      </w:ins>
      <w:ins w:id="607" w:author="mp4" w:date="2018-08-24T15:38:00Z">
        <w:del w:id="608" w:author="Steven LaBelle" w:date="2019-04-16T17:08:00Z">
          <w:r w:rsidR="00825D09" w:rsidDel="00294085">
            <w:rPr>
              <w:noProof/>
              <w:webHidden/>
            </w:rPr>
            <w:delText>22</w:delText>
          </w:r>
        </w:del>
      </w:ins>
      <w:ins w:id="609" w:author="mp4" w:date="2018-08-24T14:19:00Z">
        <w:r>
          <w:rPr>
            <w:noProof/>
            <w:webHidden/>
          </w:rPr>
          <w:fldChar w:fldCharType="end"/>
        </w:r>
        <w:r w:rsidRPr="00DA721A">
          <w:rPr>
            <w:rStyle w:val="Hyperlink"/>
            <w:noProof/>
          </w:rPr>
          <w:fldChar w:fldCharType="end"/>
        </w:r>
      </w:ins>
    </w:p>
    <w:p w14:paraId="69EF715A" w14:textId="5FF44824" w:rsidR="007E5477" w:rsidRDefault="007E5477">
      <w:pPr>
        <w:pStyle w:val="TOC2"/>
        <w:tabs>
          <w:tab w:val="right" w:leader="dot" w:pos="9350"/>
        </w:tabs>
        <w:rPr>
          <w:ins w:id="610" w:author="mp4" w:date="2018-08-24T14:19:00Z"/>
          <w:rFonts w:asciiTheme="minorHAnsi" w:eastAsiaTheme="minorEastAsia" w:hAnsiTheme="minorHAnsi" w:cstheme="minorBidi"/>
          <w:smallCaps w:val="0"/>
          <w:noProof/>
          <w:sz w:val="22"/>
          <w:szCs w:val="22"/>
        </w:rPr>
      </w:pPr>
      <w:ins w:id="611"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"_Toc522883773"</w:instrText>
        </w:r>
        <w:r w:rsidRPr="00DA721A">
          <w:rPr>
            <w:rStyle w:val="Hyperlink"/>
            <w:noProof/>
          </w:rPr>
          <w:instrText xml:space="preserve"> </w:instrText>
        </w:r>
        <w:r w:rsidRPr="00DA721A">
          <w:rPr>
            <w:rStyle w:val="Hyperlink"/>
            <w:noProof/>
          </w:rPr>
          <w:fldChar w:fldCharType="separate"/>
        </w:r>
        <w:r w:rsidRPr="00DA721A">
          <w:rPr>
            <w:rStyle w:val="Hyperlink"/>
            <w:noProof/>
          </w:rPr>
          <w:t>9.8. Tet10 Model</w:t>
        </w:r>
        <w:r>
          <w:rPr>
            <w:noProof/>
            <w:webHidden/>
          </w:rPr>
          <w:tab/>
        </w:r>
        <w:r>
          <w:rPr>
            <w:noProof/>
            <w:webHidden/>
          </w:rPr>
          <w:fldChar w:fldCharType="begin"/>
        </w:r>
        <w:r>
          <w:rPr>
            <w:noProof/>
            <w:webHidden/>
          </w:rPr>
          <w:instrText xml:space="preserve"> PAGEREF _Toc522883773 \h </w:instrText>
        </w:r>
      </w:ins>
      <w:r>
        <w:rPr>
          <w:noProof/>
          <w:webHidden/>
        </w:rPr>
      </w:r>
      <w:r>
        <w:rPr>
          <w:noProof/>
          <w:webHidden/>
        </w:rPr>
        <w:fldChar w:fldCharType="separate"/>
      </w:r>
      <w:ins w:id="612" w:author="Steven LaBelle" w:date="2019-04-22T18:00:00Z">
        <w:r w:rsidR="00EC5F36">
          <w:rPr>
            <w:noProof/>
            <w:webHidden/>
          </w:rPr>
          <w:t>27</w:t>
        </w:r>
      </w:ins>
      <w:ins w:id="613" w:author="mp4" w:date="2018-08-24T15:38:00Z">
        <w:del w:id="614" w:author="Steven LaBelle" w:date="2019-04-16T17:08:00Z">
          <w:r w:rsidR="00825D09" w:rsidDel="00294085">
            <w:rPr>
              <w:noProof/>
              <w:webHidden/>
            </w:rPr>
            <w:delText>22</w:delText>
          </w:r>
        </w:del>
      </w:ins>
      <w:ins w:id="615" w:author="mp4" w:date="2018-08-24T14:19:00Z">
        <w:r>
          <w:rPr>
            <w:noProof/>
            <w:webHidden/>
          </w:rPr>
          <w:fldChar w:fldCharType="end"/>
        </w:r>
        <w:r w:rsidRPr="00DA721A">
          <w:rPr>
            <w:rStyle w:val="Hyperlink"/>
            <w:noProof/>
          </w:rPr>
          <w:fldChar w:fldCharType="end"/>
        </w:r>
      </w:ins>
    </w:p>
    <w:p w14:paraId="21DC6BC7" w14:textId="0E5529E9" w:rsidR="007E5477" w:rsidRDefault="007E5477">
      <w:pPr>
        <w:pStyle w:val="TOC2"/>
        <w:tabs>
          <w:tab w:val="right" w:leader="dot" w:pos="9350"/>
        </w:tabs>
        <w:rPr>
          <w:ins w:id="616" w:author="mp4" w:date="2018-08-24T14:19:00Z"/>
          <w:rFonts w:asciiTheme="minorHAnsi" w:eastAsiaTheme="minorEastAsia" w:hAnsiTheme="minorHAnsi" w:cstheme="minorBidi"/>
          <w:smallCaps w:val="0"/>
          <w:noProof/>
          <w:sz w:val="22"/>
          <w:szCs w:val="22"/>
        </w:rPr>
      </w:pPr>
      <w:ins w:id="617"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"_Toc522883774"</w:instrText>
        </w:r>
        <w:r w:rsidRPr="00DA721A">
          <w:rPr>
            <w:rStyle w:val="Hyperlink"/>
            <w:noProof/>
          </w:rPr>
          <w:instrText xml:space="preserve"> </w:instrText>
        </w:r>
        <w:r w:rsidRPr="00DA721A">
          <w:rPr>
            <w:rStyle w:val="Hyperlink"/>
            <w:noProof/>
          </w:rPr>
          <w:fldChar w:fldCharType="separate"/>
        </w:r>
        <w:r w:rsidRPr="00DA721A">
          <w:rPr>
            <w:rStyle w:val="Hyperlink"/>
            <w:noProof/>
          </w:rPr>
          <w:t>9.9. Hex20 Model</w:t>
        </w:r>
        <w:r>
          <w:rPr>
            <w:noProof/>
            <w:webHidden/>
          </w:rPr>
          <w:tab/>
        </w:r>
        <w:r>
          <w:rPr>
            <w:noProof/>
            <w:webHidden/>
          </w:rPr>
          <w:fldChar w:fldCharType="begin"/>
        </w:r>
        <w:r>
          <w:rPr>
            <w:noProof/>
            <w:webHidden/>
          </w:rPr>
          <w:instrText xml:space="preserve"> PAGEREF _Toc522883774 \h </w:instrText>
        </w:r>
      </w:ins>
      <w:r>
        <w:rPr>
          <w:noProof/>
          <w:webHidden/>
        </w:rPr>
      </w:r>
      <w:r>
        <w:rPr>
          <w:noProof/>
          <w:webHidden/>
        </w:rPr>
        <w:fldChar w:fldCharType="separate"/>
      </w:r>
      <w:ins w:id="618" w:author="Steven LaBelle" w:date="2019-04-22T18:00:00Z">
        <w:r w:rsidR="00EC5F36">
          <w:rPr>
            <w:noProof/>
            <w:webHidden/>
          </w:rPr>
          <w:t>27</w:t>
        </w:r>
      </w:ins>
      <w:ins w:id="619" w:author="mp4" w:date="2018-08-24T15:38:00Z">
        <w:del w:id="620" w:author="Steven LaBelle" w:date="2019-04-16T17:08:00Z">
          <w:r w:rsidR="00825D09" w:rsidDel="00294085">
            <w:rPr>
              <w:noProof/>
              <w:webHidden/>
            </w:rPr>
            <w:delText>22</w:delText>
          </w:r>
        </w:del>
      </w:ins>
      <w:ins w:id="621" w:author="mp4" w:date="2018-08-24T14:19:00Z">
        <w:r>
          <w:rPr>
            <w:noProof/>
            <w:webHidden/>
          </w:rPr>
          <w:fldChar w:fldCharType="end"/>
        </w:r>
        <w:r w:rsidRPr="00DA721A">
          <w:rPr>
            <w:rStyle w:val="Hyperlink"/>
            <w:noProof/>
          </w:rPr>
          <w:fldChar w:fldCharType="end"/>
        </w:r>
      </w:ins>
    </w:p>
    <w:p w14:paraId="201F8238" w14:textId="45C2D91D" w:rsidR="007E5477" w:rsidRDefault="007E5477">
      <w:pPr>
        <w:pStyle w:val="TOC2"/>
        <w:tabs>
          <w:tab w:val="right" w:leader="dot" w:pos="9350"/>
        </w:tabs>
        <w:rPr>
          <w:ins w:id="622" w:author="mp4" w:date="2018-08-24T14:19:00Z"/>
          <w:rFonts w:asciiTheme="minorHAnsi" w:eastAsiaTheme="minorEastAsia" w:hAnsiTheme="minorHAnsi" w:cstheme="minorBidi"/>
          <w:smallCaps w:val="0"/>
          <w:noProof/>
          <w:sz w:val="22"/>
          <w:szCs w:val="22"/>
        </w:rPr>
      </w:pPr>
      <w:ins w:id="623"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"_Toc522883775"</w:instrText>
        </w:r>
        <w:r w:rsidRPr="00DA721A">
          <w:rPr>
            <w:rStyle w:val="Hyperlink"/>
            <w:noProof/>
          </w:rPr>
          <w:instrText xml:space="preserve"> </w:instrText>
        </w:r>
        <w:r w:rsidRPr="00DA721A">
          <w:rPr>
            <w:rStyle w:val="Hyperlink"/>
            <w:noProof/>
          </w:rPr>
          <w:fldChar w:fldCharType="separate"/>
        </w:r>
        <w:r w:rsidRPr="00DA721A">
          <w:rPr>
            <w:rStyle w:val="Hyperlink"/>
            <w:noProof/>
          </w:rPr>
          <w:t>9.10. Hex20 Cumulative Stress</w:t>
        </w:r>
        <w:r>
          <w:rPr>
            <w:noProof/>
            <w:webHidden/>
          </w:rPr>
          <w:tab/>
        </w:r>
        <w:r>
          <w:rPr>
            <w:noProof/>
            <w:webHidden/>
          </w:rPr>
          <w:fldChar w:fldCharType="begin"/>
        </w:r>
        <w:r>
          <w:rPr>
            <w:noProof/>
            <w:webHidden/>
          </w:rPr>
          <w:instrText xml:space="preserve"> PAGEREF _Toc522883775 \h </w:instrText>
        </w:r>
      </w:ins>
      <w:r>
        <w:rPr>
          <w:noProof/>
          <w:webHidden/>
        </w:rPr>
      </w:r>
      <w:r>
        <w:rPr>
          <w:noProof/>
          <w:webHidden/>
        </w:rPr>
        <w:fldChar w:fldCharType="separate"/>
      </w:r>
      <w:ins w:id="624" w:author="Steven LaBelle" w:date="2019-04-22T18:00:00Z">
        <w:r w:rsidR="00EC5F36">
          <w:rPr>
            <w:noProof/>
            <w:webHidden/>
          </w:rPr>
          <w:t>27</w:t>
        </w:r>
      </w:ins>
      <w:ins w:id="625" w:author="mp4" w:date="2018-08-24T15:38:00Z">
        <w:del w:id="626" w:author="Steven LaBelle" w:date="2019-04-16T17:08:00Z">
          <w:r w:rsidR="00825D09" w:rsidDel="00294085">
            <w:rPr>
              <w:noProof/>
              <w:webHidden/>
            </w:rPr>
            <w:delText>22</w:delText>
          </w:r>
        </w:del>
      </w:ins>
      <w:ins w:id="627" w:author="mp4" w:date="2018-08-24T14:19:00Z">
        <w:r>
          <w:rPr>
            <w:noProof/>
            <w:webHidden/>
          </w:rPr>
          <w:fldChar w:fldCharType="end"/>
        </w:r>
        <w:r w:rsidRPr="00DA721A">
          <w:rPr>
            <w:rStyle w:val="Hyperlink"/>
            <w:noProof/>
          </w:rPr>
          <w:fldChar w:fldCharType="end"/>
        </w:r>
      </w:ins>
    </w:p>
    <w:p w14:paraId="73D35869" w14:textId="033753BA" w:rsidR="007E5477" w:rsidRDefault="007E5477">
      <w:pPr>
        <w:pStyle w:val="TOC2"/>
        <w:tabs>
          <w:tab w:val="right" w:leader="dot" w:pos="9350"/>
        </w:tabs>
        <w:rPr>
          <w:ins w:id="628" w:author="mp4" w:date="2018-08-24T14:19:00Z"/>
          <w:rFonts w:asciiTheme="minorHAnsi" w:eastAsiaTheme="minorEastAsia" w:hAnsiTheme="minorHAnsi" w:cstheme="minorBidi"/>
          <w:smallCaps w:val="0"/>
          <w:noProof/>
          <w:sz w:val="22"/>
          <w:szCs w:val="22"/>
        </w:rPr>
      </w:pPr>
      <w:ins w:id="629"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"_Toc522883776"</w:instrText>
        </w:r>
        <w:r w:rsidRPr="00DA721A">
          <w:rPr>
            <w:rStyle w:val="Hyperlink"/>
            <w:noProof/>
          </w:rPr>
          <w:instrText xml:space="preserve"> </w:instrText>
        </w:r>
        <w:r w:rsidRPr="00DA721A">
          <w:rPr>
            <w:rStyle w:val="Hyperlink"/>
            <w:noProof/>
          </w:rPr>
          <w:fldChar w:fldCharType="separate"/>
        </w:r>
        <w:r w:rsidRPr="00DA721A">
          <w:rPr>
            <w:rStyle w:val="Hyperlink"/>
            <w:noProof/>
          </w:rPr>
          <w:t>9.11. Minimal Material</w:t>
        </w:r>
        <w:r>
          <w:rPr>
            <w:noProof/>
            <w:webHidden/>
          </w:rPr>
          <w:tab/>
        </w:r>
        <w:r>
          <w:rPr>
            <w:noProof/>
            <w:webHidden/>
          </w:rPr>
          <w:fldChar w:fldCharType="begin"/>
        </w:r>
        <w:r>
          <w:rPr>
            <w:noProof/>
            <w:webHidden/>
          </w:rPr>
          <w:instrText xml:space="preserve"> PAGEREF _Toc522883776 \h </w:instrText>
        </w:r>
      </w:ins>
      <w:r>
        <w:rPr>
          <w:noProof/>
          <w:webHidden/>
        </w:rPr>
      </w:r>
      <w:r>
        <w:rPr>
          <w:noProof/>
          <w:webHidden/>
        </w:rPr>
        <w:fldChar w:fldCharType="separate"/>
      </w:r>
      <w:ins w:id="630" w:author="Steven LaBelle" w:date="2019-04-22T18:00:00Z">
        <w:r w:rsidR="00EC5F36">
          <w:rPr>
            <w:noProof/>
            <w:webHidden/>
          </w:rPr>
          <w:t>27</w:t>
        </w:r>
      </w:ins>
      <w:ins w:id="631" w:author="mp4" w:date="2018-08-24T15:38:00Z">
        <w:del w:id="632" w:author="Steven LaBelle" w:date="2019-04-16T17:08:00Z">
          <w:r w:rsidR="00825D09" w:rsidDel="00294085">
            <w:rPr>
              <w:noProof/>
              <w:webHidden/>
            </w:rPr>
            <w:delText>22</w:delText>
          </w:r>
        </w:del>
      </w:ins>
      <w:ins w:id="633" w:author="mp4" w:date="2018-08-24T14:19:00Z">
        <w:r>
          <w:rPr>
            <w:noProof/>
            <w:webHidden/>
          </w:rPr>
          <w:fldChar w:fldCharType="end"/>
        </w:r>
        <w:r w:rsidRPr="00DA721A">
          <w:rPr>
            <w:rStyle w:val="Hyperlink"/>
            <w:noProof/>
          </w:rPr>
          <w:fldChar w:fldCharType="end"/>
        </w:r>
      </w:ins>
    </w:p>
    <w:p w14:paraId="0DF3AB95" w14:textId="48DF80D9" w:rsidR="007E5477" w:rsidRDefault="007E5477">
      <w:pPr>
        <w:pStyle w:val="TOC1"/>
        <w:tabs>
          <w:tab w:val="left" w:pos="480"/>
          <w:tab w:val="right" w:leader="dot" w:pos="9350"/>
        </w:tabs>
        <w:rPr>
          <w:ins w:id="634" w:author="mp4" w:date="2018-08-24T14:19:00Z"/>
          <w:rFonts w:asciiTheme="minorHAnsi" w:eastAsiaTheme="minorEastAsia" w:hAnsiTheme="minorHAnsi" w:cstheme="minorBidi"/>
          <w:b w:val="0"/>
          <w:bCs w:val="0"/>
          <w:caps w:val="0"/>
          <w:noProof/>
          <w:sz w:val="22"/>
          <w:szCs w:val="22"/>
        </w:rPr>
      </w:pPr>
      <w:ins w:id="635"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"_Toc522883777"</w:instrText>
        </w:r>
        <w:r w:rsidRPr="00DA721A">
          <w:rPr>
            <w:rStyle w:val="Hyperlink"/>
            <w:noProof/>
          </w:rPr>
          <w:instrText xml:space="preserve"> </w:instrText>
        </w:r>
        <w:r w:rsidRPr="00DA721A">
          <w:rPr>
            <w:rStyle w:val="Hyperlink"/>
            <w:noProof/>
          </w:rPr>
          <w:fldChar w:fldCharType="separate"/>
        </w:r>
        <w:r w:rsidRPr="00DA721A">
          <w:rPr>
            <w:rStyle w:val="Hyperlink"/>
            <w:noProof/>
          </w:rPr>
          <w:t>10.</w:t>
        </w:r>
        <w:r>
          <w:rPr>
            <w:rFonts w:asciiTheme="minorHAnsi" w:eastAsiaTheme="minorEastAsia" w:hAnsiTheme="minorHAnsi" w:cstheme="minorBidi"/>
            <w:b w:val="0"/>
            <w:bCs w:val="0"/>
            <w:caps w:val="0"/>
            <w:noProof/>
            <w:sz w:val="22"/>
            <w:szCs w:val="22"/>
          </w:rPr>
          <w:tab/>
        </w:r>
        <w:r w:rsidRPr="00DA721A">
          <w:rPr>
            <w:rStyle w:val="Hyperlink"/>
            <w:noProof/>
          </w:rPr>
          <w:t>Extending the plugin</w:t>
        </w:r>
        <w:r>
          <w:rPr>
            <w:noProof/>
            <w:webHidden/>
          </w:rPr>
          <w:tab/>
        </w:r>
        <w:r>
          <w:rPr>
            <w:noProof/>
            <w:webHidden/>
          </w:rPr>
          <w:fldChar w:fldCharType="begin"/>
        </w:r>
        <w:r>
          <w:rPr>
            <w:noProof/>
            <w:webHidden/>
          </w:rPr>
          <w:instrText xml:space="preserve"> PAGEREF _Toc522883777 \h </w:instrText>
        </w:r>
      </w:ins>
      <w:r>
        <w:rPr>
          <w:noProof/>
          <w:webHidden/>
        </w:rPr>
      </w:r>
      <w:r>
        <w:rPr>
          <w:noProof/>
          <w:webHidden/>
        </w:rPr>
        <w:fldChar w:fldCharType="separate"/>
      </w:r>
      <w:ins w:id="636" w:author="Steven LaBelle" w:date="2019-04-22T18:00:00Z">
        <w:r w:rsidR="00EC5F36">
          <w:rPr>
            <w:noProof/>
            <w:webHidden/>
          </w:rPr>
          <w:t>28</w:t>
        </w:r>
      </w:ins>
      <w:ins w:id="637" w:author="mp4" w:date="2018-08-24T15:38:00Z">
        <w:del w:id="638" w:author="Steven LaBelle" w:date="2019-04-16T17:08:00Z">
          <w:r w:rsidR="00825D09" w:rsidDel="00294085">
            <w:rPr>
              <w:noProof/>
              <w:webHidden/>
            </w:rPr>
            <w:delText>23</w:delText>
          </w:r>
        </w:del>
      </w:ins>
      <w:ins w:id="639" w:author="mp4" w:date="2018-08-24T14:19:00Z">
        <w:r>
          <w:rPr>
            <w:noProof/>
            <w:webHidden/>
          </w:rPr>
          <w:fldChar w:fldCharType="end"/>
        </w:r>
        <w:r w:rsidRPr="00DA721A">
          <w:rPr>
            <w:rStyle w:val="Hyperlink"/>
            <w:noProof/>
          </w:rPr>
          <w:fldChar w:fldCharType="end"/>
        </w:r>
      </w:ins>
    </w:p>
    <w:p w14:paraId="580A3B49" w14:textId="6D01DBA4" w:rsidR="007E5477" w:rsidRDefault="007E5477">
      <w:pPr>
        <w:pStyle w:val="TOC2"/>
        <w:tabs>
          <w:tab w:val="right" w:leader="dot" w:pos="9350"/>
        </w:tabs>
        <w:rPr>
          <w:ins w:id="640" w:author="mp4" w:date="2018-08-24T14:19:00Z"/>
          <w:rFonts w:asciiTheme="minorHAnsi" w:eastAsiaTheme="minorEastAsia" w:hAnsiTheme="minorHAnsi" w:cstheme="minorBidi"/>
          <w:smallCaps w:val="0"/>
          <w:noProof/>
          <w:sz w:val="22"/>
          <w:szCs w:val="22"/>
        </w:rPr>
      </w:pPr>
      <w:ins w:id="641"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"_Toc522883778"</w:instrText>
        </w:r>
        <w:r w:rsidRPr="00DA721A">
          <w:rPr>
            <w:rStyle w:val="Hyperlink"/>
            <w:noProof/>
          </w:rPr>
          <w:instrText xml:space="preserve"> </w:instrText>
        </w:r>
        <w:r w:rsidRPr="00DA721A">
          <w:rPr>
            <w:rStyle w:val="Hyperlink"/>
            <w:noProof/>
          </w:rPr>
          <w:fldChar w:fldCharType="separate"/>
        </w:r>
        <w:r w:rsidRPr="00DA721A">
          <w:rPr>
            <w:rStyle w:val="Hyperlink"/>
            <w:noProof/>
          </w:rPr>
          <w:t>10.1. Growth Modifications</w:t>
        </w:r>
        <w:r>
          <w:rPr>
            <w:noProof/>
            <w:webHidden/>
          </w:rPr>
          <w:tab/>
        </w:r>
        <w:r>
          <w:rPr>
            <w:noProof/>
            <w:webHidden/>
          </w:rPr>
          <w:fldChar w:fldCharType="begin"/>
        </w:r>
        <w:r>
          <w:rPr>
            <w:noProof/>
            <w:webHidden/>
          </w:rPr>
          <w:instrText xml:space="preserve"> PAGEREF _Toc522883778 \h </w:instrText>
        </w:r>
      </w:ins>
      <w:r>
        <w:rPr>
          <w:noProof/>
          <w:webHidden/>
        </w:rPr>
      </w:r>
      <w:r>
        <w:rPr>
          <w:noProof/>
          <w:webHidden/>
        </w:rPr>
        <w:fldChar w:fldCharType="separate"/>
      </w:r>
      <w:ins w:id="642" w:author="Steven LaBelle" w:date="2019-04-22T18:00:00Z">
        <w:r w:rsidR="00EC5F36">
          <w:rPr>
            <w:noProof/>
            <w:webHidden/>
          </w:rPr>
          <w:t>29</w:t>
        </w:r>
      </w:ins>
      <w:ins w:id="643" w:author="mp4" w:date="2018-08-24T15:38:00Z">
        <w:del w:id="644" w:author="Steven LaBelle" w:date="2019-04-16T17:08:00Z">
          <w:r w:rsidR="00825D09" w:rsidDel="00294085">
            <w:rPr>
              <w:noProof/>
              <w:webHidden/>
            </w:rPr>
            <w:delText>23</w:delText>
          </w:r>
        </w:del>
      </w:ins>
      <w:ins w:id="645" w:author="mp4" w:date="2018-08-24T14:19:00Z">
        <w:r>
          <w:rPr>
            <w:noProof/>
            <w:webHidden/>
          </w:rPr>
          <w:fldChar w:fldCharType="end"/>
        </w:r>
        <w:r w:rsidRPr="00DA721A">
          <w:rPr>
            <w:rStyle w:val="Hyperlink"/>
            <w:noProof/>
          </w:rPr>
          <w:fldChar w:fldCharType="end"/>
        </w:r>
      </w:ins>
    </w:p>
    <w:p w14:paraId="1B91364A" w14:textId="62CA86CD" w:rsidR="007E5477" w:rsidRDefault="007E5477">
      <w:pPr>
        <w:pStyle w:val="TOC2"/>
        <w:tabs>
          <w:tab w:val="right" w:leader="dot" w:pos="9350"/>
        </w:tabs>
        <w:rPr>
          <w:ins w:id="646" w:author="mp4" w:date="2018-08-24T14:19:00Z"/>
          <w:rFonts w:asciiTheme="minorHAnsi" w:eastAsiaTheme="minorEastAsia" w:hAnsiTheme="minorHAnsi" w:cstheme="minorBidi"/>
          <w:smallCaps w:val="0"/>
          <w:noProof/>
          <w:sz w:val="22"/>
          <w:szCs w:val="22"/>
        </w:rPr>
      </w:pPr>
      <w:ins w:id="647"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"_Toc522883779"</w:instrText>
        </w:r>
        <w:r w:rsidRPr="00DA721A">
          <w:rPr>
            <w:rStyle w:val="Hyperlink"/>
            <w:noProof/>
          </w:rPr>
          <w:instrText xml:space="preserve"> </w:instrText>
        </w:r>
        <w:r w:rsidRPr="00DA721A">
          <w:rPr>
            <w:rStyle w:val="Hyperlink"/>
            <w:noProof/>
          </w:rPr>
          <w:fldChar w:fldCharType="separate"/>
        </w:r>
        <w:r w:rsidRPr="00DA721A">
          <w:rPr>
            <w:rStyle w:val="Hyperlink"/>
            <w:noProof/>
          </w:rPr>
          <w:t>10.2. Branching Modifications</w:t>
        </w:r>
        <w:r>
          <w:rPr>
            <w:noProof/>
            <w:webHidden/>
          </w:rPr>
          <w:tab/>
        </w:r>
        <w:r>
          <w:rPr>
            <w:noProof/>
            <w:webHidden/>
          </w:rPr>
          <w:fldChar w:fldCharType="begin"/>
        </w:r>
        <w:r>
          <w:rPr>
            <w:noProof/>
            <w:webHidden/>
          </w:rPr>
          <w:instrText xml:space="preserve"> PAGEREF _Toc522883779 \h </w:instrText>
        </w:r>
      </w:ins>
      <w:r>
        <w:rPr>
          <w:noProof/>
          <w:webHidden/>
        </w:rPr>
      </w:r>
      <w:r>
        <w:rPr>
          <w:noProof/>
          <w:webHidden/>
        </w:rPr>
        <w:fldChar w:fldCharType="separate"/>
      </w:r>
      <w:ins w:id="648" w:author="Steven LaBelle" w:date="2019-04-22T18:00:00Z">
        <w:r w:rsidR="00EC5F36">
          <w:rPr>
            <w:noProof/>
            <w:webHidden/>
          </w:rPr>
          <w:t>29</w:t>
        </w:r>
      </w:ins>
      <w:ins w:id="649" w:author="mp4" w:date="2018-08-24T15:38:00Z">
        <w:del w:id="650" w:author="Steven LaBelle" w:date="2019-04-16T17:08:00Z">
          <w:r w:rsidR="00825D09" w:rsidDel="00294085">
            <w:rPr>
              <w:noProof/>
              <w:webHidden/>
            </w:rPr>
            <w:delText>23</w:delText>
          </w:r>
        </w:del>
      </w:ins>
      <w:ins w:id="651" w:author="mp4" w:date="2018-08-24T14:19:00Z">
        <w:r>
          <w:rPr>
            <w:noProof/>
            <w:webHidden/>
          </w:rPr>
          <w:fldChar w:fldCharType="end"/>
        </w:r>
        <w:r w:rsidRPr="00DA721A">
          <w:rPr>
            <w:rStyle w:val="Hyperlink"/>
            <w:noProof/>
          </w:rPr>
          <w:fldChar w:fldCharType="end"/>
        </w:r>
      </w:ins>
    </w:p>
    <w:p w14:paraId="2CDC7566" w14:textId="05D41D56" w:rsidR="007E5477" w:rsidRDefault="007E5477">
      <w:pPr>
        <w:pStyle w:val="TOC2"/>
        <w:tabs>
          <w:tab w:val="right" w:leader="dot" w:pos="9350"/>
        </w:tabs>
        <w:rPr>
          <w:ins w:id="652" w:author="mp4" w:date="2018-08-24T14:19:00Z"/>
          <w:rFonts w:asciiTheme="minorHAnsi" w:eastAsiaTheme="minorEastAsia" w:hAnsiTheme="minorHAnsi" w:cstheme="minorBidi"/>
          <w:smallCaps w:val="0"/>
          <w:noProof/>
          <w:sz w:val="22"/>
          <w:szCs w:val="22"/>
        </w:rPr>
      </w:pPr>
      <w:ins w:id="653"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"_Toc522883780"</w:instrText>
        </w:r>
        <w:r w:rsidRPr="00DA721A">
          <w:rPr>
            <w:rStyle w:val="Hyperlink"/>
            <w:noProof/>
          </w:rPr>
          <w:instrText xml:space="preserve"> </w:instrText>
        </w:r>
        <w:r w:rsidRPr="00DA721A">
          <w:rPr>
            <w:rStyle w:val="Hyperlink"/>
            <w:noProof/>
          </w:rPr>
          <w:fldChar w:fldCharType="separate"/>
        </w:r>
        <w:r w:rsidRPr="00DA721A">
          <w:rPr>
            <w:rStyle w:val="Hyperlink"/>
            <w:noProof/>
          </w:rPr>
          <w:t>10.3. Stress Calculation Modifications</w:t>
        </w:r>
        <w:r>
          <w:rPr>
            <w:noProof/>
            <w:webHidden/>
          </w:rPr>
          <w:tab/>
        </w:r>
        <w:r>
          <w:rPr>
            <w:noProof/>
            <w:webHidden/>
          </w:rPr>
          <w:fldChar w:fldCharType="begin"/>
        </w:r>
        <w:r>
          <w:rPr>
            <w:noProof/>
            <w:webHidden/>
          </w:rPr>
          <w:instrText xml:space="preserve"> PAGEREF _Toc522883780 \h </w:instrText>
        </w:r>
      </w:ins>
      <w:r>
        <w:rPr>
          <w:noProof/>
          <w:webHidden/>
        </w:rPr>
      </w:r>
      <w:r>
        <w:rPr>
          <w:noProof/>
          <w:webHidden/>
        </w:rPr>
        <w:fldChar w:fldCharType="separate"/>
      </w:r>
      <w:ins w:id="654" w:author="Steven LaBelle" w:date="2019-04-22T18:00:00Z">
        <w:r w:rsidR="00EC5F36">
          <w:rPr>
            <w:noProof/>
            <w:webHidden/>
          </w:rPr>
          <w:t>29</w:t>
        </w:r>
      </w:ins>
      <w:ins w:id="655" w:author="mp4" w:date="2018-08-24T15:38:00Z">
        <w:del w:id="656" w:author="Steven LaBelle" w:date="2019-04-16T17:08:00Z">
          <w:r w:rsidR="00825D09" w:rsidDel="00294085">
            <w:rPr>
              <w:noProof/>
              <w:webHidden/>
            </w:rPr>
            <w:delText>23</w:delText>
          </w:r>
        </w:del>
      </w:ins>
      <w:ins w:id="657" w:author="mp4" w:date="2018-08-24T14:19:00Z">
        <w:r>
          <w:rPr>
            <w:noProof/>
            <w:webHidden/>
          </w:rPr>
          <w:fldChar w:fldCharType="end"/>
        </w:r>
        <w:r w:rsidRPr="00DA721A">
          <w:rPr>
            <w:rStyle w:val="Hyperlink"/>
            <w:noProof/>
          </w:rPr>
          <w:fldChar w:fldCharType="end"/>
        </w:r>
      </w:ins>
    </w:p>
    <w:p w14:paraId="20908C98" w14:textId="0F66AA9F" w:rsidR="007E5477" w:rsidRDefault="007E5477">
      <w:pPr>
        <w:pStyle w:val="TOC2"/>
        <w:tabs>
          <w:tab w:val="right" w:leader="dot" w:pos="9350"/>
        </w:tabs>
        <w:rPr>
          <w:ins w:id="658" w:author="mp4" w:date="2018-08-24T14:19:00Z"/>
          <w:rFonts w:asciiTheme="minorHAnsi" w:eastAsiaTheme="minorEastAsia" w:hAnsiTheme="minorHAnsi" w:cstheme="minorBidi"/>
          <w:smallCaps w:val="0"/>
          <w:noProof/>
          <w:sz w:val="22"/>
          <w:szCs w:val="22"/>
        </w:rPr>
      </w:pPr>
      <w:ins w:id="659"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"_Toc522883781"</w:instrText>
        </w:r>
        <w:r w:rsidRPr="00DA721A">
          <w:rPr>
            <w:rStyle w:val="Hyperlink"/>
            <w:noProof/>
          </w:rPr>
          <w:instrText xml:space="preserve"> </w:instrText>
        </w:r>
        <w:r w:rsidRPr="00DA721A">
          <w:rPr>
            <w:rStyle w:val="Hyperlink"/>
            <w:noProof/>
          </w:rPr>
          <w:fldChar w:fldCharType="separate"/>
        </w:r>
        <w:r w:rsidRPr="00DA721A">
          <w:rPr>
            <w:rStyle w:val="Hyperlink"/>
            <w:noProof/>
          </w:rPr>
          <w:t>10.4. Cautions</w:t>
        </w:r>
        <w:r>
          <w:rPr>
            <w:noProof/>
            <w:webHidden/>
          </w:rPr>
          <w:tab/>
        </w:r>
        <w:r>
          <w:rPr>
            <w:noProof/>
            <w:webHidden/>
          </w:rPr>
          <w:fldChar w:fldCharType="begin"/>
        </w:r>
        <w:r>
          <w:rPr>
            <w:noProof/>
            <w:webHidden/>
          </w:rPr>
          <w:instrText xml:space="preserve"> PAGEREF _Toc522883781 \h </w:instrText>
        </w:r>
      </w:ins>
      <w:r>
        <w:rPr>
          <w:noProof/>
          <w:webHidden/>
        </w:rPr>
      </w:r>
      <w:r>
        <w:rPr>
          <w:noProof/>
          <w:webHidden/>
        </w:rPr>
        <w:fldChar w:fldCharType="separate"/>
      </w:r>
      <w:ins w:id="660" w:author="Steven LaBelle" w:date="2019-04-22T18:00:00Z">
        <w:r w:rsidR="00EC5F36">
          <w:rPr>
            <w:noProof/>
            <w:webHidden/>
          </w:rPr>
          <w:t>29</w:t>
        </w:r>
      </w:ins>
      <w:ins w:id="661" w:author="mp4" w:date="2018-08-24T15:38:00Z">
        <w:del w:id="662" w:author="Steven LaBelle" w:date="2019-04-16T17:08:00Z">
          <w:r w:rsidR="00825D09" w:rsidDel="00294085">
            <w:rPr>
              <w:noProof/>
              <w:webHidden/>
            </w:rPr>
            <w:delText>24</w:delText>
          </w:r>
        </w:del>
      </w:ins>
      <w:ins w:id="663" w:author="mp4" w:date="2018-08-24T14:19:00Z">
        <w:r>
          <w:rPr>
            <w:noProof/>
            <w:webHidden/>
          </w:rPr>
          <w:fldChar w:fldCharType="end"/>
        </w:r>
        <w:r w:rsidRPr="00DA721A">
          <w:rPr>
            <w:rStyle w:val="Hyperlink"/>
            <w:noProof/>
          </w:rPr>
          <w:fldChar w:fldCharType="end"/>
        </w:r>
      </w:ins>
    </w:p>
    <w:p w14:paraId="646E6215" w14:textId="1FC41554" w:rsidR="007E5477" w:rsidRDefault="007E5477">
      <w:pPr>
        <w:pStyle w:val="TOC2"/>
        <w:tabs>
          <w:tab w:val="right" w:leader="dot" w:pos="9350"/>
        </w:tabs>
        <w:rPr>
          <w:ins w:id="664" w:author="mp4" w:date="2018-08-24T14:19:00Z"/>
          <w:rFonts w:asciiTheme="minorHAnsi" w:eastAsiaTheme="minorEastAsia" w:hAnsiTheme="minorHAnsi" w:cstheme="minorBidi"/>
          <w:smallCaps w:val="0"/>
          <w:noProof/>
          <w:sz w:val="22"/>
          <w:szCs w:val="22"/>
        </w:rPr>
      </w:pPr>
      <w:ins w:id="665" w:author="mp4" w:date="2018-08-24T14:19:00Z">
        <w:r w:rsidRPr="00DA721A">
          <w:rPr>
            <w:rStyle w:val="Hyperlink"/>
            <w:noProof/>
          </w:rPr>
          <w:fldChar w:fldCharType="begin"/>
        </w:r>
        <w:r w:rsidRPr="00DA721A">
          <w:rPr>
            <w:rStyle w:val="Hyperlink"/>
            <w:noProof/>
          </w:rPr>
          <w:instrText xml:space="preserve"> </w:instrText>
        </w:r>
        <w:r>
          <w:rPr>
            <w:noProof/>
          </w:rPr>
          <w:instrText>HYPERLINK \l "_Toc522883782"</w:instrText>
        </w:r>
        <w:r w:rsidRPr="00DA721A">
          <w:rPr>
            <w:rStyle w:val="Hyperlink"/>
            <w:noProof/>
          </w:rPr>
          <w:instrText xml:space="preserve"> </w:instrText>
        </w:r>
        <w:r w:rsidRPr="00DA721A">
          <w:rPr>
            <w:rStyle w:val="Hyperlink"/>
            <w:noProof/>
          </w:rPr>
          <w:fldChar w:fldCharType="separate"/>
        </w:r>
        <w:r w:rsidRPr="00DA721A">
          <w:rPr>
            <w:rStyle w:val="Hyperlink"/>
            <w:noProof/>
          </w:rPr>
          <w:t>10.5. Random Distributions</w:t>
        </w:r>
        <w:r>
          <w:rPr>
            <w:noProof/>
            <w:webHidden/>
          </w:rPr>
          <w:tab/>
        </w:r>
        <w:r>
          <w:rPr>
            <w:noProof/>
            <w:webHidden/>
          </w:rPr>
          <w:fldChar w:fldCharType="begin"/>
        </w:r>
        <w:r>
          <w:rPr>
            <w:noProof/>
            <w:webHidden/>
          </w:rPr>
          <w:instrText xml:space="preserve"> PAGEREF _Toc522883782 \h </w:instrText>
        </w:r>
      </w:ins>
      <w:r>
        <w:rPr>
          <w:noProof/>
          <w:webHidden/>
        </w:rPr>
      </w:r>
      <w:r>
        <w:rPr>
          <w:noProof/>
          <w:webHidden/>
        </w:rPr>
        <w:fldChar w:fldCharType="separate"/>
      </w:r>
      <w:ins w:id="666" w:author="Steven LaBelle" w:date="2019-04-22T18:00:00Z">
        <w:r w:rsidR="00EC5F36">
          <w:rPr>
            <w:noProof/>
            <w:webHidden/>
          </w:rPr>
          <w:t>30</w:t>
        </w:r>
      </w:ins>
      <w:ins w:id="667" w:author="mp4" w:date="2018-08-24T15:38:00Z">
        <w:del w:id="668" w:author="Steven LaBelle" w:date="2019-04-16T17:08:00Z">
          <w:r w:rsidR="00825D09" w:rsidDel="00294085">
            <w:rPr>
              <w:noProof/>
              <w:webHidden/>
            </w:rPr>
            <w:delText>24</w:delText>
          </w:r>
        </w:del>
      </w:ins>
      <w:ins w:id="669" w:author="mp4" w:date="2018-08-24T14:19:00Z">
        <w:r>
          <w:rPr>
            <w:noProof/>
            <w:webHidden/>
          </w:rPr>
          <w:fldChar w:fldCharType="end"/>
        </w:r>
        <w:r w:rsidRPr="00DA721A">
          <w:rPr>
            <w:rStyle w:val="Hyperlink"/>
            <w:noProof/>
          </w:rPr>
          <w:fldChar w:fldCharType="end"/>
        </w:r>
      </w:ins>
    </w:p>
    <w:p w14:paraId="37B676C5" w14:textId="587D333E" w:rsidR="00557A13" w:rsidDel="007E5477" w:rsidRDefault="00557A13">
      <w:pPr>
        <w:pStyle w:val="TOC1"/>
        <w:tabs>
          <w:tab w:val="left" w:pos="480"/>
          <w:tab w:val="right" w:leader="dot" w:pos="9350"/>
        </w:tabs>
        <w:rPr>
          <w:del w:id="670" w:author="mp4" w:date="2018-08-24T14:19:00Z"/>
          <w:rFonts w:asciiTheme="minorHAnsi" w:eastAsiaTheme="minorEastAsia" w:hAnsiTheme="minorHAnsi" w:cstheme="minorBidi"/>
          <w:b w:val="0"/>
          <w:bCs w:val="0"/>
          <w:caps w:val="0"/>
          <w:noProof/>
          <w:sz w:val="22"/>
          <w:szCs w:val="22"/>
        </w:rPr>
      </w:pPr>
      <w:del w:id="671" w:author="mp4" w:date="2018-08-24T14:19:00Z">
        <w:r w:rsidRPr="007E5477" w:rsidDel="007E5477">
          <w:rPr>
            <w:rPrChange w:id="672" w:author="mp4" w:date="2018-08-24T14:19:00Z">
              <w:rPr>
                <w:rStyle w:val="Hyperlink"/>
                <w:noProof/>
              </w:rPr>
            </w:rPrChange>
          </w:rPr>
          <w:delText>1.</w:delText>
        </w:r>
        <w:r w:rsidDel="007E5477">
          <w:rPr>
            <w:rFonts w:asciiTheme="minorHAnsi" w:eastAsiaTheme="minorEastAsia" w:hAnsiTheme="minorHAnsi" w:cstheme="minorBidi"/>
            <w:b w:val="0"/>
            <w:bCs w:val="0"/>
            <w:caps w:val="0"/>
            <w:noProof/>
            <w:sz w:val="22"/>
            <w:szCs w:val="22"/>
          </w:rPr>
          <w:tab/>
        </w:r>
        <w:r w:rsidRPr="007E5477" w:rsidDel="007E5477">
          <w:rPr>
            <w:rPrChange w:id="673" w:author="mp4" w:date="2018-08-24T14:19:00Z">
              <w:rPr>
                <w:rStyle w:val="Hyperlink"/>
                <w:noProof/>
              </w:rPr>
            </w:rPrChange>
          </w:rPr>
          <w:delText>Introduction</w:delText>
        </w:r>
      </w:del>
      <w:del w:id="674" w:author="mp4" w:date="2018-08-24T13:25:00Z">
        <w:r w:rsidRPr="007E5477" w:rsidDel="00587723">
          <w:rPr>
            <w:rPrChange w:id="675" w:author="mp4" w:date="2018-08-24T14:19:00Z">
              <w:rPr>
                <w:rStyle w:val="Hyperlink"/>
                <w:noProof/>
              </w:rPr>
            </w:rPrChange>
          </w:rPr>
          <w:delText>Equation Chapter (Next) Section 1</w:delText>
        </w:r>
      </w:del>
      <w:del w:id="676" w:author="mp4" w:date="2018-08-24T14:19:00Z">
        <w:r w:rsidDel="007E5477">
          <w:rPr>
            <w:noProof/>
            <w:webHidden/>
          </w:rPr>
          <w:tab/>
        </w:r>
        <w:r w:rsidR="00987F25" w:rsidDel="007E5477">
          <w:rPr>
            <w:noProof/>
            <w:webHidden/>
          </w:rPr>
          <w:delText>1</w:delText>
        </w:r>
      </w:del>
    </w:p>
    <w:p w14:paraId="6DF7335D" w14:textId="7DC7F8B7" w:rsidR="00557A13" w:rsidDel="007E5477" w:rsidRDefault="00557A13">
      <w:pPr>
        <w:pStyle w:val="TOC2"/>
        <w:tabs>
          <w:tab w:val="right" w:leader="dot" w:pos="9350"/>
        </w:tabs>
        <w:rPr>
          <w:del w:id="677" w:author="mp4" w:date="2018-08-24T14:19:00Z"/>
          <w:rFonts w:asciiTheme="minorHAnsi" w:eastAsiaTheme="minorEastAsia" w:hAnsiTheme="minorHAnsi" w:cstheme="minorBidi"/>
          <w:smallCaps w:val="0"/>
          <w:noProof/>
          <w:sz w:val="22"/>
          <w:szCs w:val="22"/>
        </w:rPr>
      </w:pPr>
      <w:del w:id="678" w:author="mp4" w:date="2018-08-24T14:19:00Z">
        <w:r w:rsidRPr="007E5477" w:rsidDel="007E5477">
          <w:rPr>
            <w:rPrChange w:id="679" w:author="mp4" w:date="2018-08-24T14:19:00Z">
              <w:rPr>
                <w:rStyle w:val="Hyperlink"/>
                <w:noProof/>
              </w:rPr>
            </w:rPrChange>
          </w:rPr>
          <w:delText>1.1. Overview of AngioFE</w:delText>
        </w:r>
        <w:r w:rsidDel="007E5477">
          <w:rPr>
            <w:noProof/>
            <w:webHidden/>
          </w:rPr>
          <w:tab/>
        </w:r>
        <w:r w:rsidR="00987F25" w:rsidDel="007E5477">
          <w:rPr>
            <w:noProof/>
            <w:webHidden/>
          </w:rPr>
          <w:delText>1</w:delText>
        </w:r>
      </w:del>
    </w:p>
    <w:p w14:paraId="3F7A78C9" w14:textId="5EAA3040" w:rsidR="00557A13" w:rsidDel="007E5477" w:rsidRDefault="00557A13">
      <w:pPr>
        <w:pStyle w:val="TOC3"/>
        <w:tabs>
          <w:tab w:val="right" w:leader="dot" w:pos="9350"/>
        </w:tabs>
        <w:rPr>
          <w:del w:id="680" w:author="mp4" w:date="2018-08-24T14:19:00Z"/>
          <w:rFonts w:asciiTheme="minorHAnsi" w:eastAsiaTheme="minorEastAsia" w:hAnsiTheme="minorHAnsi" w:cstheme="minorBidi"/>
          <w:i w:val="0"/>
          <w:iCs w:val="0"/>
          <w:noProof/>
          <w:sz w:val="22"/>
          <w:szCs w:val="22"/>
        </w:rPr>
      </w:pPr>
      <w:del w:id="681" w:author="mp4" w:date="2018-08-24T14:19:00Z">
        <w:r w:rsidRPr="007E5477" w:rsidDel="007E5477">
          <w:rPr>
            <w:rPrChange w:id="682" w:author="mp4" w:date="2018-08-24T14:19:00Z">
              <w:rPr>
                <w:rStyle w:val="Hyperlink"/>
                <w:noProof/>
              </w:rPr>
            </w:rPrChange>
          </w:rPr>
          <w:delText>1.1.1. Capabilities</w:delText>
        </w:r>
        <w:r w:rsidDel="007E5477">
          <w:rPr>
            <w:noProof/>
            <w:webHidden/>
          </w:rPr>
          <w:tab/>
        </w:r>
        <w:r w:rsidR="00987F25" w:rsidDel="007E5477">
          <w:rPr>
            <w:noProof/>
            <w:webHidden/>
          </w:rPr>
          <w:delText>1</w:delText>
        </w:r>
      </w:del>
    </w:p>
    <w:p w14:paraId="5878968D" w14:textId="5623BC25" w:rsidR="00557A13" w:rsidDel="007E5477" w:rsidRDefault="00557A13">
      <w:pPr>
        <w:pStyle w:val="TOC2"/>
        <w:tabs>
          <w:tab w:val="right" w:leader="dot" w:pos="9350"/>
        </w:tabs>
        <w:rPr>
          <w:del w:id="683" w:author="mp4" w:date="2018-08-24T14:19:00Z"/>
          <w:rFonts w:asciiTheme="minorHAnsi" w:eastAsiaTheme="minorEastAsia" w:hAnsiTheme="minorHAnsi" w:cstheme="minorBidi"/>
          <w:smallCaps w:val="0"/>
          <w:noProof/>
          <w:sz w:val="22"/>
          <w:szCs w:val="22"/>
        </w:rPr>
      </w:pPr>
      <w:del w:id="684" w:author="mp4" w:date="2018-08-24T14:19:00Z">
        <w:r w:rsidRPr="007E5477" w:rsidDel="007E5477">
          <w:rPr>
            <w:rPrChange w:id="685" w:author="mp4" w:date="2018-08-24T14:19:00Z">
              <w:rPr>
                <w:rStyle w:val="Hyperlink"/>
                <w:noProof/>
              </w:rPr>
            </w:rPrChange>
          </w:rPr>
          <w:delText>1.2. About this document</w:delText>
        </w:r>
        <w:r w:rsidDel="007E5477">
          <w:rPr>
            <w:noProof/>
            <w:webHidden/>
          </w:rPr>
          <w:tab/>
        </w:r>
      </w:del>
      <w:del w:id="686" w:author="mp4" w:date="2018-08-24T14:11:00Z">
        <w:r w:rsidDel="00987F25">
          <w:rPr>
            <w:noProof/>
            <w:webHidden/>
          </w:rPr>
          <w:delText>1</w:delText>
        </w:r>
      </w:del>
    </w:p>
    <w:p w14:paraId="25348FC4" w14:textId="734305E8" w:rsidR="00557A13" w:rsidDel="007E5477" w:rsidRDefault="00557A13">
      <w:pPr>
        <w:pStyle w:val="TOC1"/>
        <w:tabs>
          <w:tab w:val="left" w:pos="480"/>
          <w:tab w:val="right" w:leader="dot" w:pos="9350"/>
        </w:tabs>
        <w:rPr>
          <w:del w:id="687" w:author="mp4" w:date="2018-08-24T14:19:00Z"/>
          <w:rFonts w:asciiTheme="minorHAnsi" w:eastAsiaTheme="minorEastAsia" w:hAnsiTheme="minorHAnsi" w:cstheme="minorBidi"/>
          <w:b w:val="0"/>
          <w:bCs w:val="0"/>
          <w:caps w:val="0"/>
          <w:noProof/>
          <w:sz w:val="22"/>
          <w:szCs w:val="22"/>
        </w:rPr>
      </w:pPr>
      <w:del w:id="688" w:author="mp4" w:date="2018-08-24T14:19:00Z">
        <w:r w:rsidRPr="007E5477" w:rsidDel="007E5477">
          <w:rPr>
            <w:rPrChange w:id="689" w:author="mp4" w:date="2018-08-24T14:19:00Z">
              <w:rPr>
                <w:rStyle w:val="Hyperlink"/>
                <w:noProof/>
              </w:rPr>
            </w:rPrChange>
          </w:rPr>
          <w:delText>2.</w:delText>
        </w:r>
        <w:r w:rsidDel="007E5477">
          <w:rPr>
            <w:rFonts w:asciiTheme="minorHAnsi" w:eastAsiaTheme="minorEastAsia" w:hAnsiTheme="minorHAnsi" w:cstheme="minorBidi"/>
            <w:b w:val="0"/>
            <w:bCs w:val="0"/>
            <w:caps w:val="0"/>
            <w:noProof/>
            <w:sz w:val="22"/>
            <w:szCs w:val="22"/>
          </w:rPr>
          <w:tab/>
        </w:r>
        <w:r w:rsidRPr="007E5477" w:rsidDel="007E5477">
          <w:rPr>
            <w:rPrChange w:id="690" w:author="mp4" w:date="2018-08-24T14:19:00Z">
              <w:rPr>
                <w:rStyle w:val="Hyperlink"/>
                <w:noProof/>
              </w:rPr>
            </w:rPrChange>
          </w:rPr>
          <w:delText>Terminology</w:delText>
        </w:r>
        <w:r w:rsidDel="007E5477">
          <w:rPr>
            <w:noProof/>
            <w:webHidden/>
          </w:rPr>
          <w:tab/>
        </w:r>
        <w:r w:rsidR="00987F25" w:rsidDel="007E5477">
          <w:rPr>
            <w:noProof/>
            <w:webHidden/>
          </w:rPr>
          <w:delText>1</w:delText>
        </w:r>
      </w:del>
    </w:p>
    <w:p w14:paraId="6C7C254C" w14:textId="33F5C37D" w:rsidR="00557A13" w:rsidDel="007E5477" w:rsidRDefault="00557A13">
      <w:pPr>
        <w:pStyle w:val="TOC2"/>
        <w:tabs>
          <w:tab w:val="right" w:leader="dot" w:pos="9350"/>
        </w:tabs>
        <w:rPr>
          <w:del w:id="691" w:author="mp4" w:date="2018-08-24T14:19:00Z"/>
          <w:rFonts w:asciiTheme="minorHAnsi" w:eastAsiaTheme="minorEastAsia" w:hAnsiTheme="minorHAnsi" w:cstheme="minorBidi"/>
          <w:smallCaps w:val="0"/>
          <w:noProof/>
          <w:sz w:val="22"/>
          <w:szCs w:val="22"/>
        </w:rPr>
      </w:pPr>
      <w:del w:id="692" w:author="mp4" w:date="2018-08-24T14:19:00Z">
        <w:r w:rsidRPr="007E5477" w:rsidDel="007E5477">
          <w:rPr>
            <w:rPrChange w:id="693" w:author="mp4" w:date="2018-08-24T14:19:00Z">
              <w:rPr>
                <w:rStyle w:val="Hyperlink"/>
                <w:noProof/>
              </w:rPr>
            </w:rPrChange>
          </w:rPr>
          <w:delText>2.1. General</w:delText>
        </w:r>
        <w:r w:rsidDel="007E5477">
          <w:rPr>
            <w:noProof/>
            <w:webHidden/>
          </w:rPr>
          <w:tab/>
        </w:r>
      </w:del>
      <w:del w:id="694" w:author="mp4" w:date="2018-08-24T14:11:00Z">
        <w:r w:rsidDel="00987F25">
          <w:rPr>
            <w:noProof/>
            <w:webHidden/>
          </w:rPr>
          <w:delText>1</w:delText>
        </w:r>
      </w:del>
    </w:p>
    <w:p w14:paraId="71AFBF4E" w14:textId="76596966" w:rsidR="00557A13" w:rsidDel="007E5477" w:rsidRDefault="00557A13">
      <w:pPr>
        <w:pStyle w:val="TOC3"/>
        <w:tabs>
          <w:tab w:val="right" w:leader="dot" w:pos="9350"/>
        </w:tabs>
        <w:rPr>
          <w:del w:id="695" w:author="mp4" w:date="2018-08-24T14:19:00Z"/>
          <w:rFonts w:asciiTheme="minorHAnsi" w:eastAsiaTheme="minorEastAsia" w:hAnsiTheme="minorHAnsi" w:cstheme="minorBidi"/>
          <w:i w:val="0"/>
          <w:iCs w:val="0"/>
          <w:noProof/>
          <w:sz w:val="22"/>
          <w:szCs w:val="22"/>
        </w:rPr>
      </w:pPr>
      <w:del w:id="696" w:author="mp4" w:date="2018-08-24T14:19:00Z">
        <w:r w:rsidRPr="007E5477" w:rsidDel="007E5477">
          <w:rPr>
            <w:rPrChange w:id="697" w:author="mp4" w:date="2018-08-24T14:19:00Z">
              <w:rPr>
                <w:rStyle w:val="Hyperlink"/>
                <w:noProof/>
              </w:rPr>
            </w:rPrChange>
          </w:rPr>
          <w:delText>2.1.1. ECM(Extra Cellular Matrix)</w:delText>
        </w:r>
        <w:r w:rsidDel="007E5477">
          <w:rPr>
            <w:noProof/>
            <w:webHidden/>
          </w:rPr>
          <w:tab/>
        </w:r>
      </w:del>
      <w:del w:id="698" w:author="mp4" w:date="2018-08-24T14:11:00Z">
        <w:r w:rsidDel="00987F25">
          <w:rPr>
            <w:noProof/>
            <w:webHidden/>
          </w:rPr>
          <w:delText>1</w:delText>
        </w:r>
      </w:del>
    </w:p>
    <w:p w14:paraId="7E4B0659" w14:textId="5F2D69D6" w:rsidR="00557A13" w:rsidDel="007E5477" w:rsidRDefault="00557A13">
      <w:pPr>
        <w:pStyle w:val="TOC3"/>
        <w:tabs>
          <w:tab w:val="right" w:leader="dot" w:pos="9350"/>
        </w:tabs>
        <w:rPr>
          <w:del w:id="699" w:author="mp4" w:date="2018-08-24T14:19:00Z"/>
          <w:rFonts w:asciiTheme="minorHAnsi" w:eastAsiaTheme="minorEastAsia" w:hAnsiTheme="minorHAnsi" w:cstheme="minorBidi"/>
          <w:i w:val="0"/>
          <w:iCs w:val="0"/>
          <w:noProof/>
          <w:sz w:val="22"/>
          <w:szCs w:val="22"/>
        </w:rPr>
      </w:pPr>
      <w:del w:id="700" w:author="mp4" w:date="2018-08-24T14:19:00Z">
        <w:r w:rsidRPr="007E5477" w:rsidDel="007E5477">
          <w:rPr>
            <w:rPrChange w:id="701" w:author="mp4" w:date="2018-08-24T14:19:00Z">
              <w:rPr>
                <w:rStyle w:val="Hyperlink"/>
                <w:noProof/>
              </w:rPr>
            </w:rPrChange>
          </w:rPr>
          <w:delText>2.1.2. Linear Elements</w:delText>
        </w:r>
        <w:r w:rsidDel="007E5477">
          <w:rPr>
            <w:noProof/>
            <w:webHidden/>
          </w:rPr>
          <w:tab/>
        </w:r>
      </w:del>
      <w:del w:id="702" w:author="mp4" w:date="2018-08-24T14:11:00Z">
        <w:r w:rsidDel="00987F25">
          <w:rPr>
            <w:noProof/>
            <w:webHidden/>
          </w:rPr>
          <w:delText>1</w:delText>
        </w:r>
      </w:del>
    </w:p>
    <w:p w14:paraId="1F3F7DA5" w14:textId="277B88CB" w:rsidR="00557A13" w:rsidDel="007E5477" w:rsidRDefault="00557A13">
      <w:pPr>
        <w:pStyle w:val="TOC2"/>
        <w:tabs>
          <w:tab w:val="right" w:leader="dot" w:pos="9350"/>
        </w:tabs>
        <w:rPr>
          <w:del w:id="703" w:author="mp4" w:date="2018-08-24T14:19:00Z"/>
          <w:rFonts w:asciiTheme="minorHAnsi" w:eastAsiaTheme="minorEastAsia" w:hAnsiTheme="minorHAnsi" w:cstheme="minorBidi"/>
          <w:smallCaps w:val="0"/>
          <w:noProof/>
          <w:sz w:val="22"/>
          <w:szCs w:val="22"/>
        </w:rPr>
      </w:pPr>
      <w:del w:id="704" w:author="mp4" w:date="2018-08-24T14:19:00Z">
        <w:r w:rsidRPr="007E5477" w:rsidDel="007E5477">
          <w:rPr>
            <w:rPrChange w:id="705" w:author="mp4" w:date="2018-08-24T14:19:00Z">
              <w:rPr>
                <w:rStyle w:val="Hyperlink"/>
                <w:noProof/>
              </w:rPr>
            </w:rPrChange>
          </w:rPr>
          <w:delText>2.2. Vascular Network</w:delText>
        </w:r>
        <w:r w:rsidDel="007E5477">
          <w:rPr>
            <w:noProof/>
            <w:webHidden/>
          </w:rPr>
          <w:tab/>
        </w:r>
        <w:r w:rsidR="00987F25" w:rsidDel="007E5477">
          <w:rPr>
            <w:noProof/>
            <w:webHidden/>
          </w:rPr>
          <w:delText>2</w:delText>
        </w:r>
      </w:del>
    </w:p>
    <w:p w14:paraId="61C3D96A" w14:textId="546269B8" w:rsidR="00557A13" w:rsidDel="007E5477" w:rsidRDefault="00557A13">
      <w:pPr>
        <w:pStyle w:val="TOC3"/>
        <w:tabs>
          <w:tab w:val="right" w:leader="dot" w:pos="9350"/>
        </w:tabs>
        <w:rPr>
          <w:del w:id="706" w:author="mp4" w:date="2018-08-24T14:19:00Z"/>
          <w:rFonts w:asciiTheme="minorHAnsi" w:eastAsiaTheme="minorEastAsia" w:hAnsiTheme="minorHAnsi" w:cstheme="minorBidi"/>
          <w:i w:val="0"/>
          <w:iCs w:val="0"/>
          <w:noProof/>
          <w:sz w:val="22"/>
          <w:szCs w:val="22"/>
        </w:rPr>
      </w:pPr>
      <w:del w:id="707" w:author="mp4" w:date="2018-08-24T14:19:00Z">
        <w:r w:rsidRPr="007E5477" w:rsidDel="007E5477">
          <w:rPr>
            <w:rPrChange w:id="708" w:author="mp4" w:date="2018-08-24T14:19:00Z">
              <w:rPr>
                <w:rStyle w:val="Hyperlink"/>
                <w:noProof/>
              </w:rPr>
            </w:rPrChange>
          </w:rPr>
          <w:delText>2.2.1. Initial Fragment</w:delText>
        </w:r>
        <w:r w:rsidDel="007E5477">
          <w:rPr>
            <w:noProof/>
            <w:webHidden/>
          </w:rPr>
          <w:tab/>
        </w:r>
        <w:r w:rsidR="00987F25" w:rsidDel="007E5477">
          <w:rPr>
            <w:noProof/>
            <w:webHidden/>
          </w:rPr>
          <w:delText>2</w:delText>
        </w:r>
      </w:del>
    </w:p>
    <w:p w14:paraId="3178935F" w14:textId="6C421347" w:rsidR="00557A13" w:rsidDel="007E5477" w:rsidRDefault="00557A13">
      <w:pPr>
        <w:pStyle w:val="TOC3"/>
        <w:tabs>
          <w:tab w:val="right" w:leader="dot" w:pos="9350"/>
        </w:tabs>
        <w:rPr>
          <w:del w:id="709" w:author="mp4" w:date="2018-08-24T14:19:00Z"/>
          <w:rFonts w:asciiTheme="minorHAnsi" w:eastAsiaTheme="minorEastAsia" w:hAnsiTheme="minorHAnsi" w:cstheme="minorBidi"/>
          <w:i w:val="0"/>
          <w:iCs w:val="0"/>
          <w:noProof/>
          <w:sz w:val="22"/>
          <w:szCs w:val="22"/>
        </w:rPr>
      </w:pPr>
      <w:del w:id="710" w:author="mp4" w:date="2018-08-24T14:19:00Z">
        <w:r w:rsidRPr="007E5477" w:rsidDel="007E5477">
          <w:rPr>
            <w:rPrChange w:id="711" w:author="mp4" w:date="2018-08-24T14:19:00Z">
              <w:rPr>
                <w:rStyle w:val="Hyperlink"/>
                <w:noProof/>
              </w:rPr>
            </w:rPrChange>
          </w:rPr>
          <w:delText>2.2.2. Tip</w:delText>
        </w:r>
        <w:r w:rsidDel="007E5477">
          <w:rPr>
            <w:noProof/>
            <w:webHidden/>
          </w:rPr>
          <w:tab/>
        </w:r>
      </w:del>
      <w:del w:id="712" w:author="mp4" w:date="2018-08-24T14:11:00Z">
        <w:r w:rsidDel="00987F25">
          <w:rPr>
            <w:noProof/>
            <w:webHidden/>
          </w:rPr>
          <w:delText>2</w:delText>
        </w:r>
      </w:del>
    </w:p>
    <w:p w14:paraId="79BA7182" w14:textId="3DEA7125" w:rsidR="00557A13" w:rsidDel="007E5477" w:rsidRDefault="00557A13">
      <w:pPr>
        <w:pStyle w:val="TOC3"/>
        <w:tabs>
          <w:tab w:val="right" w:leader="dot" w:pos="9350"/>
        </w:tabs>
        <w:rPr>
          <w:del w:id="713" w:author="mp4" w:date="2018-08-24T14:19:00Z"/>
          <w:rFonts w:asciiTheme="minorHAnsi" w:eastAsiaTheme="minorEastAsia" w:hAnsiTheme="minorHAnsi" w:cstheme="minorBidi"/>
          <w:i w:val="0"/>
          <w:iCs w:val="0"/>
          <w:noProof/>
          <w:sz w:val="22"/>
          <w:szCs w:val="22"/>
        </w:rPr>
      </w:pPr>
      <w:del w:id="714" w:author="mp4" w:date="2018-08-24T14:19:00Z">
        <w:r w:rsidRPr="007E5477" w:rsidDel="007E5477">
          <w:rPr>
            <w:rPrChange w:id="715" w:author="mp4" w:date="2018-08-24T14:19:00Z">
              <w:rPr>
                <w:rStyle w:val="Hyperlink"/>
                <w:noProof/>
              </w:rPr>
            </w:rPrChange>
          </w:rPr>
          <w:delText>2.2.3. Segment</w:delText>
        </w:r>
        <w:r w:rsidDel="007E5477">
          <w:rPr>
            <w:noProof/>
            <w:webHidden/>
          </w:rPr>
          <w:tab/>
        </w:r>
      </w:del>
      <w:del w:id="716" w:author="mp4" w:date="2018-08-24T14:11:00Z">
        <w:r w:rsidDel="00987F25">
          <w:rPr>
            <w:noProof/>
            <w:webHidden/>
          </w:rPr>
          <w:delText>2</w:delText>
        </w:r>
      </w:del>
    </w:p>
    <w:p w14:paraId="00A18BCE" w14:textId="66037713" w:rsidR="00557A13" w:rsidDel="007E5477" w:rsidRDefault="00557A13">
      <w:pPr>
        <w:pStyle w:val="TOC3"/>
        <w:tabs>
          <w:tab w:val="right" w:leader="dot" w:pos="9350"/>
        </w:tabs>
        <w:rPr>
          <w:del w:id="717" w:author="mp4" w:date="2018-08-24T14:19:00Z"/>
          <w:rFonts w:asciiTheme="minorHAnsi" w:eastAsiaTheme="minorEastAsia" w:hAnsiTheme="minorHAnsi" w:cstheme="minorBidi"/>
          <w:i w:val="0"/>
          <w:iCs w:val="0"/>
          <w:noProof/>
          <w:sz w:val="22"/>
          <w:szCs w:val="22"/>
        </w:rPr>
      </w:pPr>
      <w:del w:id="718" w:author="mp4" w:date="2018-08-24T14:19:00Z">
        <w:r w:rsidRPr="007E5477" w:rsidDel="007E5477">
          <w:rPr>
            <w:rPrChange w:id="719" w:author="mp4" w:date="2018-08-24T14:19:00Z">
              <w:rPr>
                <w:rStyle w:val="Hyperlink"/>
                <w:noProof/>
              </w:rPr>
            </w:rPrChange>
          </w:rPr>
          <w:delText>2.2.4. Vessel</w:delText>
        </w:r>
        <w:r w:rsidDel="007E5477">
          <w:rPr>
            <w:noProof/>
            <w:webHidden/>
          </w:rPr>
          <w:tab/>
        </w:r>
      </w:del>
      <w:del w:id="720" w:author="mp4" w:date="2018-08-24T14:11:00Z">
        <w:r w:rsidDel="00987F25">
          <w:rPr>
            <w:noProof/>
            <w:webHidden/>
          </w:rPr>
          <w:delText>2</w:delText>
        </w:r>
      </w:del>
    </w:p>
    <w:p w14:paraId="507D0FD0" w14:textId="5A4EC531" w:rsidR="00557A13" w:rsidDel="007E5477" w:rsidRDefault="00557A13">
      <w:pPr>
        <w:pStyle w:val="TOC2"/>
        <w:tabs>
          <w:tab w:val="right" w:leader="dot" w:pos="9350"/>
        </w:tabs>
        <w:rPr>
          <w:del w:id="721" w:author="mp4" w:date="2018-08-24T14:19:00Z"/>
          <w:rFonts w:asciiTheme="minorHAnsi" w:eastAsiaTheme="minorEastAsia" w:hAnsiTheme="minorHAnsi" w:cstheme="minorBidi"/>
          <w:smallCaps w:val="0"/>
          <w:noProof/>
          <w:sz w:val="22"/>
          <w:szCs w:val="22"/>
        </w:rPr>
      </w:pPr>
      <w:del w:id="722" w:author="mp4" w:date="2018-08-24T14:19:00Z">
        <w:r w:rsidRPr="007E5477" w:rsidDel="007E5477">
          <w:rPr>
            <w:rPrChange w:id="723" w:author="mp4" w:date="2018-08-24T14:19:00Z">
              <w:rPr>
                <w:rStyle w:val="Hyperlink"/>
                <w:noProof/>
              </w:rPr>
            </w:rPrChange>
          </w:rPr>
          <w:delText>2.3. Branching</w:delText>
        </w:r>
        <w:r w:rsidDel="007E5477">
          <w:rPr>
            <w:noProof/>
            <w:webHidden/>
          </w:rPr>
          <w:tab/>
        </w:r>
        <w:r w:rsidR="00987F25" w:rsidDel="007E5477">
          <w:rPr>
            <w:noProof/>
            <w:webHidden/>
          </w:rPr>
          <w:delText>3</w:delText>
        </w:r>
      </w:del>
    </w:p>
    <w:p w14:paraId="68D47E52" w14:textId="2DFBFD8D" w:rsidR="00557A13" w:rsidDel="007E5477" w:rsidRDefault="00557A13">
      <w:pPr>
        <w:pStyle w:val="TOC3"/>
        <w:tabs>
          <w:tab w:val="right" w:leader="dot" w:pos="9350"/>
        </w:tabs>
        <w:rPr>
          <w:del w:id="724" w:author="mp4" w:date="2018-08-24T14:19:00Z"/>
          <w:rFonts w:asciiTheme="minorHAnsi" w:eastAsiaTheme="minorEastAsia" w:hAnsiTheme="minorHAnsi" w:cstheme="minorBidi"/>
          <w:i w:val="0"/>
          <w:iCs w:val="0"/>
          <w:noProof/>
          <w:sz w:val="22"/>
          <w:szCs w:val="22"/>
        </w:rPr>
      </w:pPr>
      <w:del w:id="725" w:author="mp4" w:date="2018-08-24T14:19:00Z">
        <w:r w:rsidRPr="007E5477" w:rsidDel="007E5477">
          <w:rPr>
            <w:rPrChange w:id="726" w:author="mp4" w:date="2018-08-24T14:19:00Z">
              <w:rPr>
                <w:rStyle w:val="Hyperlink"/>
                <w:noProof/>
              </w:rPr>
            </w:rPrChange>
          </w:rPr>
          <w:delText>2.3.1. Branch Point</w:delText>
        </w:r>
        <w:r w:rsidDel="007E5477">
          <w:rPr>
            <w:noProof/>
            <w:webHidden/>
          </w:rPr>
          <w:tab/>
        </w:r>
      </w:del>
      <w:del w:id="727" w:author="mp4" w:date="2018-08-24T14:11:00Z">
        <w:r w:rsidDel="00987F25">
          <w:rPr>
            <w:noProof/>
            <w:webHidden/>
          </w:rPr>
          <w:delText>3</w:delText>
        </w:r>
      </w:del>
    </w:p>
    <w:p w14:paraId="3AFEFA56" w14:textId="373AE869" w:rsidR="00557A13" w:rsidDel="007E5477" w:rsidRDefault="00557A13">
      <w:pPr>
        <w:pStyle w:val="TOC3"/>
        <w:tabs>
          <w:tab w:val="right" w:leader="dot" w:pos="9350"/>
        </w:tabs>
        <w:rPr>
          <w:del w:id="728" w:author="mp4" w:date="2018-08-24T14:19:00Z"/>
          <w:rFonts w:asciiTheme="minorHAnsi" w:eastAsiaTheme="minorEastAsia" w:hAnsiTheme="minorHAnsi" w:cstheme="minorBidi"/>
          <w:i w:val="0"/>
          <w:iCs w:val="0"/>
          <w:noProof/>
          <w:sz w:val="22"/>
          <w:szCs w:val="22"/>
        </w:rPr>
      </w:pPr>
      <w:del w:id="729" w:author="mp4" w:date="2018-08-24T14:19:00Z">
        <w:r w:rsidRPr="007E5477" w:rsidDel="007E5477">
          <w:rPr>
            <w:rPrChange w:id="730" w:author="mp4" w:date="2018-08-24T14:19:00Z">
              <w:rPr>
                <w:rStyle w:val="Hyperlink"/>
                <w:noProof/>
              </w:rPr>
            </w:rPrChange>
          </w:rPr>
          <w:delText>2.3.2. Zenith Angle</w:delText>
        </w:r>
        <w:r w:rsidDel="007E5477">
          <w:rPr>
            <w:noProof/>
            <w:webHidden/>
          </w:rPr>
          <w:tab/>
        </w:r>
      </w:del>
      <w:del w:id="731" w:author="mp4" w:date="2018-08-24T14:11:00Z">
        <w:r w:rsidDel="00987F25">
          <w:rPr>
            <w:noProof/>
            <w:webHidden/>
          </w:rPr>
          <w:delText>3</w:delText>
        </w:r>
      </w:del>
    </w:p>
    <w:p w14:paraId="62D69A52" w14:textId="69F2C3FB" w:rsidR="00557A13" w:rsidDel="007E5477" w:rsidRDefault="00557A13">
      <w:pPr>
        <w:pStyle w:val="TOC3"/>
        <w:tabs>
          <w:tab w:val="right" w:leader="dot" w:pos="9350"/>
        </w:tabs>
        <w:rPr>
          <w:del w:id="732" w:author="mp4" w:date="2018-08-24T14:19:00Z"/>
          <w:rFonts w:asciiTheme="minorHAnsi" w:eastAsiaTheme="minorEastAsia" w:hAnsiTheme="minorHAnsi" w:cstheme="minorBidi"/>
          <w:i w:val="0"/>
          <w:iCs w:val="0"/>
          <w:noProof/>
          <w:sz w:val="22"/>
          <w:szCs w:val="22"/>
        </w:rPr>
      </w:pPr>
      <w:del w:id="733" w:author="mp4" w:date="2018-08-24T14:19:00Z">
        <w:r w:rsidRPr="007E5477" w:rsidDel="007E5477">
          <w:rPr>
            <w:rPrChange w:id="734" w:author="mp4" w:date="2018-08-24T14:19:00Z">
              <w:rPr>
                <w:rStyle w:val="Hyperlink"/>
                <w:noProof/>
              </w:rPr>
            </w:rPrChange>
          </w:rPr>
          <w:delText>2.3.3. Azmuth Angle</w:delText>
        </w:r>
        <w:r w:rsidDel="007E5477">
          <w:rPr>
            <w:noProof/>
            <w:webHidden/>
          </w:rPr>
          <w:tab/>
        </w:r>
      </w:del>
      <w:del w:id="735" w:author="mp4" w:date="2018-08-24T14:11:00Z">
        <w:r w:rsidDel="00987F25">
          <w:rPr>
            <w:noProof/>
            <w:webHidden/>
          </w:rPr>
          <w:delText>3</w:delText>
        </w:r>
      </w:del>
    </w:p>
    <w:p w14:paraId="5DEB16E6" w14:textId="21556B19" w:rsidR="00557A13" w:rsidDel="007E5477" w:rsidRDefault="00557A13">
      <w:pPr>
        <w:pStyle w:val="TOC1"/>
        <w:tabs>
          <w:tab w:val="left" w:pos="480"/>
          <w:tab w:val="right" w:leader="dot" w:pos="9350"/>
        </w:tabs>
        <w:rPr>
          <w:del w:id="736" w:author="mp4" w:date="2018-08-24T14:19:00Z"/>
          <w:rFonts w:asciiTheme="minorHAnsi" w:eastAsiaTheme="minorEastAsia" w:hAnsiTheme="minorHAnsi" w:cstheme="minorBidi"/>
          <w:b w:val="0"/>
          <w:bCs w:val="0"/>
          <w:caps w:val="0"/>
          <w:noProof/>
          <w:sz w:val="22"/>
          <w:szCs w:val="22"/>
        </w:rPr>
      </w:pPr>
      <w:del w:id="737" w:author="mp4" w:date="2018-08-24T14:19:00Z">
        <w:r w:rsidRPr="007E5477" w:rsidDel="007E5477">
          <w:rPr>
            <w:rPrChange w:id="738" w:author="mp4" w:date="2018-08-24T14:19:00Z">
              <w:rPr>
                <w:rStyle w:val="Hyperlink"/>
                <w:noProof/>
              </w:rPr>
            </w:rPrChange>
          </w:rPr>
          <w:delText>3.</w:delText>
        </w:r>
        <w:r w:rsidDel="007E5477">
          <w:rPr>
            <w:rFonts w:asciiTheme="minorHAnsi" w:eastAsiaTheme="minorEastAsia" w:hAnsiTheme="minorHAnsi" w:cstheme="minorBidi"/>
            <w:b w:val="0"/>
            <w:bCs w:val="0"/>
            <w:caps w:val="0"/>
            <w:noProof/>
            <w:sz w:val="22"/>
            <w:szCs w:val="22"/>
          </w:rPr>
          <w:tab/>
        </w:r>
        <w:r w:rsidRPr="007E5477" w:rsidDel="007E5477">
          <w:rPr>
            <w:rPrChange w:id="739" w:author="mp4" w:date="2018-08-24T14:19:00Z">
              <w:rPr>
                <w:rStyle w:val="Hyperlink"/>
                <w:noProof/>
              </w:rPr>
            </w:rPrChange>
          </w:rPr>
          <w:delText>Theory</w:delText>
        </w:r>
      </w:del>
      <w:del w:id="740" w:author="mp4" w:date="2018-08-24T13:25:00Z">
        <w:r w:rsidRPr="007E5477" w:rsidDel="00587723">
          <w:rPr>
            <w:rPrChange w:id="741" w:author="mp4" w:date="2018-08-24T14:19:00Z">
              <w:rPr>
                <w:rStyle w:val="Hyperlink"/>
                <w:noProof/>
              </w:rPr>
            </w:rPrChange>
          </w:rPr>
          <w:delText xml:space="preserve"> Equation Chapter (Next) Section 1</w:delText>
        </w:r>
      </w:del>
      <w:del w:id="742" w:author="mp4" w:date="2018-08-24T14:19:00Z">
        <w:r w:rsidDel="007E5477">
          <w:rPr>
            <w:noProof/>
            <w:webHidden/>
          </w:rPr>
          <w:tab/>
        </w:r>
      </w:del>
      <w:del w:id="743" w:author="mp4" w:date="2018-08-24T14:11:00Z">
        <w:r w:rsidDel="00987F25">
          <w:rPr>
            <w:noProof/>
            <w:webHidden/>
          </w:rPr>
          <w:delText>3</w:delText>
        </w:r>
      </w:del>
    </w:p>
    <w:p w14:paraId="1EDA70F7" w14:textId="64FA5BAC" w:rsidR="00557A13" w:rsidDel="007E5477" w:rsidRDefault="00557A13">
      <w:pPr>
        <w:pStyle w:val="TOC2"/>
        <w:tabs>
          <w:tab w:val="right" w:leader="dot" w:pos="9350"/>
        </w:tabs>
        <w:rPr>
          <w:del w:id="744" w:author="mp4" w:date="2018-08-24T14:19:00Z"/>
          <w:rFonts w:asciiTheme="minorHAnsi" w:eastAsiaTheme="minorEastAsia" w:hAnsiTheme="minorHAnsi" w:cstheme="minorBidi"/>
          <w:smallCaps w:val="0"/>
          <w:noProof/>
          <w:sz w:val="22"/>
          <w:szCs w:val="22"/>
        </w:rPr>
      </w:pPr>
      <w:del w:id="745" w:author="mp4" w:date="2018-08-24T14:19:00Z">
        <w:r w:rsidRPr="007E5477" w:rsidDel="007E5477">
          <w:rPr>
            <w:rPrChange w:id="746" w:author="mp4" w:date="2018-08-24T14:19:00Z">
              <w:rPr>
                <w:rStyle w:val="Hyperlink"/>
                <w:noProof/>
              </w:rPr>
            </w:rPrChange>
          </w:rPr>
          <w:delText>3.1. Segment Growth</w:delText>
        </w:r>
        <w:r w:rsidDel="007E5477">
          <w:rPr>
            <w:noProof/>
            <w:webHidden/>
          </w:rPr>
          <w:tab/>
        </w:r>
      </w:del>
      <w:del w:id="747" w:author="mp4" w:date="2018-08-24T14:11:00Z">
        <w:r w:rsidDel="00987F25">
          <w:rPr>
            <w:noProof/>
            <w:webHidden/>
          </w:rPr>
          <w:delText>3</w:delText>
        </w:r>
      </w:del>
    </w:p>
    <w:p w14:paraId="3D2C6D6D" w14:textId="739BBB29" w:rsidR="00557A13" w:rsidDel="007E5477" w:rsidRDefault="00557A13">
      <w:pPr>
        <w:pStyle w:val="TOC3"/>
        <w:tabs>
          <w:tab w:val="right" w:leader="dot" w:pos="9350"/>
        </w:tabs>
        <w:rPr>
          <w:del w:id="748" w:author="mp4" w:date="2018-08-24T14:19:00Z"/>
          <w:rFonts w:asciiTheme="minorHAnsi" w:eastAsiaTheme="minorEastAsia" w:hAnsiTheme="minorHAnsi" w:cstheme="minorBidi"/>
          <w:i w:val="0"/>
          <w:iCs w:val="0"/>
          <w:noProof/>
          <w:sz w:val="22"/>
          <w:szCs w:val="22"/>
        </w:rPr>
      </w:pPr>
      <w:del w:id="749" w:author="mp4" w:date="2018-08-24T14:19:00Z">
        <w:r w:rsidRPr="007E5477" w:rsidDel="007E5477">
          <w:rPr>
            <w:rPrChange w:id="750" w:author="mp4" w:date="2018-08-24T14:19:00Z">
              <w:rPr>
                <w:rStyle w:val="Hyperlink"/>
                <w:noProof/>
              </w:rPr>
            </w:rPrChange>
          </w:rPr>
          <w:delText>3.1.1. Growth Velocity</w:delText>
        </w:r>
        <w:r w:rsidDel="007E5477">
          <w:rPr>
            <w:noProof/>
            <w:webHidden/>
          </w:rPr>
          <w:tab/>
        </w:r>
      </w:del>
      <w:del w:id="751" w:author="mp4" w:date="2018-08-24T14:11:00Z">
        <w:r w:rsidDel="00987F25">
          <w:rPr>
            <w:noProof/>
            <w:webHidden/>
          </w:rPr>
          <w:delText>4</w:delText>
        </w:r>
      </w:del>
    </w:p>
    <w:p w14:paraId="6C6EC330" w14:textId="38680064" w:rsidR="00557A13" w:rsidDel="007E5477" w:rsidRDefault="00557A13">
      <w:pPr>
        <w:pStyle w:val="TOC3"/>
        <w:tabs>
          <w:tab w:val="right" w:leader="dot" w:pos="9350"/>
        </w:tabs>
        <w:rPr>
          <w:del w:id="752" w:author="mp4" w:date="2018-08-24T14:19:00Z"/>
          <w:rFonts w:asciiTheme="minorHAnsi" w:eastAsiaTheme="minorEastAsia" w:hAnsiTheme="minorHAnsi" w:cstheme="minorBidi"/>
          <w:i w:val="0"/>
          <w:iCs w:val="0"/>
          <w:noProof/>
          <w:sz w:val="22"/>
          <w:szCs w:val="22"/>
        </w:rPr>
      </w:pPr>
      <w:del w:id="753" w:author="mp4" w:date="2018-08-24T14:19:00Z">
        <w:r w:rsidRPr="007E5477" w:rsidDel="007E5477">
          <w:rPr>
            <w:rPrChange w:id="754" w:author="mp4" w:date="2018-08-24T14:19:00Z">
              <w:rPr>
                <w:rStyle w:val="Hyperlink"/>
                <w:noProof/>
              </w:rPr>
            </w:rPrChange>
          </w:rPr>
          <w:delText>3.1.2. Position Dependent Direction(PDD)</w:delText>
        </w:r>
        <w:r w:rsidDel="007E5477">
          <w:rPr>
            <w:noProof/>
            <w:webHidden/>
          </w:rPr>
          <w:tab/>
        </w:r>
      </w:del>
      <w:del w:id="755" w:author="mp4" w:date="2018-08-24T14:11:00Z">
        <w:r w:rsidDel="00987F25">
          <w:rPr>
            <w:noProof/>
            <w:webHidden/>
          </w:rPr>
          <w:delText>4</w:delText>
        </w:r>
      </w:del>
    </w:p>
    <w:p w14:paraId="70430B69" w14:textId="08E3D6C5" w:rsidR="00557A13" w:rsidDel="007E5477" w:rsidRDefault="00557A13">
      <w:pPr>
        <w:pStyle w:val="TOC3"/>
        <w:tabs>
          <w:tab w:val="right" w:leader="dot" w:pos="9350"/>
        </w:tabs>
        <w:rPr>
          <w:del w:id="756" w:author="mp4" w:date="2018-08-24T14:19:00Z"/>
          <w:rFonts w:asciiTheme="minorHAnsi" w:eastAsiaTheme="minorEastAsia" w:hAnsiTheme="minorHAnsi" w:cstheme="minorBidi"/>
          <w:i w:val="0"/>
          <w:iCs w:val="0"/>
          <w:noProof/>
          <w:sz w:val="22"/>
          <w:szCs w:val="22"/>
        </w:rPr>
      </w:pPr>
      <w:del w:id="757" w:author="mp4" w:date="2018-08-24T14:19:00Z">
        <w:r w:rsidRPr="007E5477" w:rsidDel="007E5477">
          <w:rPr>
            <w:rPrChange w:id="758" w:author="mp4" w:date="2018-08-24T14:19:00Z">
              <w:rPr>
                <w:rStyle w:val="Hyperlink"/>
                <w:noProof/>
              </w:rPr>
            </w:rPrChange>
          </w:rPr>
          <w:delText>3.1.3. Previous Segment Contribution(PSC)</w:delText>
        </w:r>
        <w:r w:rsidDel="007E5477">
          <w:rPr>
            <w:noProof/>
            <w:webHidden/>
          </w:rPr>
          <w:tab/>
        </w:r>
      </w:del>
      <w:del w:id="759" w:author="mp4" w:date="2018-08-24T14:11:00Z">
        <w:r w:rsidDel="00987F25">
          <w:rPr>
            <w:noProof/>
            <w:webHidden/>
          </w:rPr>
          <w:delText>4</w:delText>
        </w:r>
      </w:del>
    </w:p>
    <w:p w14:paraId="5719A877" w14:textId="27B30043" w:rsidR="00557A13" w:rsidDel="007E5477" w:rsidRDefault="00557A13">
      <w:pPr>
        <w:pStyle w:val="TOC3"/>
        <w:tabs>
          <w:tab w:val="right" w:leader="dot" w:pos="9350"/>
        </w:tabs>
        <w:rPr>
          <w:del w:id="760" w:author="mp4" w:date="2018-08-24T14:19:00Z"/>
          <w:rFonts w:asciiTheme="minorHAnsi" w:eastAsiaTheme="minorEastAsia" w:hAnsiTheme="minorHAnsi" w:cstheme="minorBidi"/>
          <w:i w:val="0"/>
          <w:iCs w:val="0"/>
          <w:noProof/>
          <w:sz w:val="22"/>
          <w:szCs w:val="22"/>
        </w:rPr>
      </w:pPr>
      <w:del w:id="761" w:author="mp4" w:date="2018-08-24T14:19:00Z">
        <w:r w:rsidRPr="007E5477" w:rsidDel="007E5477">
          <w:rPr>
            <w:rPrChange w:id="762" w:author="mp4" w:date="2018-08-24T14:19:00Z">
              <w:rPr>
                <w:rStyle w:val="Hyperlink"/>
                <w:noProof/>
              </w:rPr>
            </w:rPrChange>
          </w:rPr>
          <w:delText>3.1.4. Alpha(Contribution Mix)</w:delText>
        </w:r>
        <w:r w:rsidDel="007E5477">
          <w:rPr>
            <w:noProof/>
            <w:webHidden/>
          </w:rPr>
          <w:tab/>
        </w:r>
      </w:del>
      <w:del w:id="763" w:author="mp4" w:date="2018-08-24T14:11:00Z">
        <w:r w:rsidDel="00987F25">
          <w:rPr>
            <w:noProof/>
            <w:webHidden/>
          </w:rPr>
          <w:delText>4</w:delText>
        </w:r>
      </w:del>
    </w:p>
    <w:p w14:paraId="0E60B7AC" w14:textId="191DC2C3" w:rsidR="00557A13" w:rsidDel="007E5477" w:rsidRDefault="00557A13">
      <w:pPr>
        <w:pStyle w:val="TOC2"/>
        <w:tabs>
          <w:tab w:val="right" w:leader="dot" w:pos="9350"/>
        </w:tabs>
        <w:rPr>
          <w:del w:id="764" w:author="mp4" w:date="2018-08-24T14:19:00Z"/>
          <w:rFonts w:asciiTheme="minorHAnsi" w:eastAsiaTheme="minorEastAsia" w:hAnsiTheme="minorHAnsi" w:cstheme="minorBidi"/>
          <w:smallCaps w:val="0"/>
          <w:noProof/>
          <w:sz w:val="22"/>
          <w:szCs w:val="22"/>
        </w:rPr>
      </w:pPr>
      <w:del w:id="765" w:author="mp4" w:date="2018-08-24T14:19:00Z">
        <w:r w:rsidRPr="007E5477" w:rsidDel="007E5477">
          <w:rPr>
            <w:rPrChange w:id="766" w:author="mp4" w:date="2018-08-24T14:19:00Z">
              <w:rPr>
                <w:rStyle w:val="Hyperlink"/>
                <w:noProof/>
              </w:rPr>
            </w:rPrChange>
          </w:rPr>
          <w:delText>3.2. AutoTimestep Adjustment</w:delText>
        </w:r>
        <w:r w:rsidDel="007E5477">
          <w:rPr>
            <w:noProof/>
            <w:webHidden/>
          </w:rPr>
          <w:tab/>
        </w:r>
      </w:del>
      <w:del w:id="767" w:author="mp4" w:date="2018-08-24T14:11:00Z">
        <w:r w:rsidDel="00987F25">
          <w:rPr>
            <w:noProof/>
            <w:webHidden/>
          </w:rPr>
          <w:delText>4</w:delText>
        </w:r>
      </w:del>
    </w:p>
    <w:p w14:paraId="2F72FE2D" w14:textId="25C58410" w:rsidR="00557A13" w:rsidDel="007E5477" w:rsidRDefault="00557A13">
      <w:pPr>
        <w:pStyle w:val="TOC2"/>
        <w:tabs>
          <w:tab w:val="right" w:leader="dot" w:pos="9350"/>
        </w:tabs>
        <w:rPr>
          <w:del w:id="768" w:author="mp4" w:date="2018-08-24T14:19:00Z"/>
          <w:rFonts w:asciiTheme="minorHAnsi" w:eastAsiaTheme="minorEastAsia" w:hAnsiTheme="minorHAnsi" w:cstheme="minorBidi"/>
          <w:smallCaps w:val="0"/>
          <w:noProof/>
          <w:sz w:val="22"/>
          <w:szCs w:val="22"/>
        </w:rPr>
      </w:pPr>
      <w:del w:id="769" w:author="mp4" w:date="2018-08-24T14:19:00Z">
        <w:r w:rsidRPr="007E5477" w:rsidDel="007E5477">
          <w:rPr>
            <w:rPrChange w:id="770" w:author="mp4" w:date="2018-08-24T14:19:00Z">
              <w:rPr>
                <w:rStyle w:val="Hyperlink"/>
                <w:noProof/>
              </w:rPr>
            </w:rPrChange>
          </w:rPr>
          <w:delText>3.3. Growth</w:delText>
        </w:r>
        <w:r w:rsidDel="007E5477">
          <w:rPr>
            <w:noProof/>
            <w:webHidden/>
          </w:rPr>
          <w:tab/>
        </w:r>
      </w:del>
      <w:del w:id="771" w:author="mp4" w:date="2018-08-24T14:11:00Z">
        <w:r w:rsidDel="00987F25">
          <w:rPr>
            <w:noProof/>
            <w:webHidden/>
          </w:rPr>
          <w:delText>4</w:delText>
        </w:r>
      </w:del>
    </w:p>
    <w:p w14:paraId="698DE321" w14:textId="25682FC2" w:rsidR="00557A13" w:rsidDel="007E5477" w:rsidRDefault="00557A13">
      <w:pPr>
        <w:pStyle w:val="TOC3"/>
        <w:tabs>
          <w:tab w:val="right" w:leader="dot" w:pos="9350"/>
        </w:tabs>
        <w:rPr>
          <w:del w:id="772" w:author="mp4" w:date="2018-08-24T14:19:00Z"/>
          <w:rFonts w:asciiTheme="minorHAnsi" w:eastAsiaTheme="minorEastAsia" w:hAnsiTheme="minorHAnsi" w:cstheme="minorBidi"/>
          <w:i w:val="0"/>
          <w:iCs w:val="0"/>
          <w:noProof/>
          <w:sz w:val="22"/>
          <w:szCs w:val="22"/>
        </w:rPr>
      </w:pPr>
      <w:del w:id="773" w:author="mp4" w:date="2018-08-24T14:19:00Z">
        <w:r w:rsidRPr="007E5477" w:rsidDel="007E5477">
          <w:rPr>
            <w:rPrChange w:id="774" w:author="mp4" w:date="2018-08-24T14:19:00Z">
              <w:rPr>
                <w:rStyle w:val="Hyperlink"/>
                <w:noProof/>
              </w:rPr>
            </w:rPrChange>
          </w:rPr>
          <w:delText>3.3.1. Density</w:delText>
        </w:r>
        <w:r w:rsidDel="007E5477">
          <w:rPr>
            <w:noProof/>
            <w:webHidden/>
          </w:rPr>
          <w:tab/>
        </w:r>
      </w:del>
      <w:del w:id="775" w:author="mp4" w:date="2018-08-24T14:11:00Z">
        <w:r w:rsidDel="00987F25">
          <w:rPr>
            <w:noProof/>
            <w:webHidden/>
          </w:rPr>
          <w:delText>4</w:delText>
        </w:r>
      </w:del>
    </w:p>
    <w:p w14:paraId="034F6094" w14:textId="28FCE611" w:rsidR="00557A13" w:rsidDel="007E5477" w:rsidRDefault="00557A13">
      <w:pPr>
        <w:pStyle w:val="TOC3"/>
        <w:tabs>
          <w:tab w:val="right" w:leader="dot" w:pos="9350"/>
        </w:tabs>
        <w:rPr>
          <w:del w:id="776" w:author="mp4" w:date="2018-08-24T14:19:00Z"/>
          <w:rFonts w:asciiTheme="minorHAnsi" w:eastAsiaTheme="minorEastAsia" w:hAnsiTheme="minorHAnsi" w:cstheme="minorBidi"/>
          <w:i w:val="0"/>
          <w:iCs w:val="0"/>
          <w:noProof/>
          <w:sz w:val="22"/>
          <w:szCs w:val="22"/>
        </w:rPr>
      </w:pPr>
      <w:del w:id="777" w:author="mp4" w:date="2018-08-24T14:19:00Z">
        <w:r w:rsidRPr="007E5477" w:rsidDel="007E5477">
          <w:rPr>
            <w:rPrChange w:id="778" w:author="mp4" w:date="2018-08-24T14:19:00Z">
              <w:rPr>
                <w:rStyle w:val="Hyperlink"/>
                <w:noProof/>
              </w:rPr>
            </w:rPrChange>
          </w:rPr>
          <w:delText>3.3.2. Cell Proliferation</w:delText>
        </w:r>
        <w:r w:rsidDel="007E5477">
          <w:rPr>
            <w:noProof/>
            <w:webHidden/>
          </w:rPr>
          <w:tab/>
        </w:r>
      </w:del>
      <w:del w:id="779" w:author="mp4" w:date="2018-08-24T14:11:00Z">
        <w:r w:rsidDel="00987F25">
          <w:rPr>
            <w:noProof/>
            <w:webHidden/>
          </w:rPr>
          <w:delText>4</w:delText>
        </w:r>
      </w:del>
    </w:p>
    <w:p w14:paraId="1738BD59" w14:textId="0912E3AF" w:rsidR="00557A13" w:rsidDel="007E5477" w:rsidRDefault="00557A13">
      <w:pPr>
        <w:pStyle w:val="TOC3"/>
        <w:tabs>
          <w:tab w:val="right" w:leader="dot" w:pos="9350"/>
        </w:tabs>
        <w:rPr>
          <w:del w:id="780" w:author="mp4" w:date="2018-08-24T14:19:00Z"/>
          <w:rFonts w:asciiTheme="minorHAnsi" w:eastAsiaTheme="minorEastAsia" w:hAnsiTheme="minorHAnsi" w:cstheme="minorBidi"/>
          <w:i w:val="0"/>
          <w:iCs w:val="0"/>
          <w:noProof/>
          <w:sz w:val="22"/>
          <w:szCs w:val="22"/>
        </w:rPr>
      </w:pPr>
      <w:del w:id="781" w:author="mp4" w:date="2018-08-24T14:19:00Z">
        <w:r w:rsidRPr="007E5477" w:rsidDel="007E5477">
          <w:rPr>
            <w:rPrChange w:id="782" w:author="mp4" w:date="2018-08-24T14:19:00Z">
              <w:rPr>
                <w:rStyle w:val="Hyperlink"/>
                <w:noProof/>
              </w:rPr>
            </w:rPrChange>
          </w:rPr>
          <w:delText>3.3.3. Anastamosis</w:delText>
        </w:r>
        <w:r w:rsidDel="007E5477">
          <w:rPr>
            <w:noProof/>
            <w:webHidden/>
          </w:rPr>
          <w:tab/>
        </w:r>
      </w:del>
      <w:del w:id="783" w:author="mp4" w:date="2018-08-24T14:11:00Z">
        <w:r w:rsidDel="00987F25">
          <w:rPr>
            <w:noProof/>
            <w:webHidden/>
          </w:rPr>
          <w:delText>4</w:delText>
        </w:r>
      </w:del>
    </w:p>
    <w:p w14:paraId="76C4BFEB" w14:textId="34B56B52" w:rsidR="00557A13" w:rsidDel="007E5477" w:rsidRDefault="00557A13">
      <w:pPr>
        <w:pStyle w:val="TOC2"/>
        <w:tabs>
          <w:tab w:val="right" w:leader="dot" w:pos="9350"/>
        </w:tabs>
        <w:rPr>
          <w:del w:id="784" w:author="mp4" w:date="2018-08-24T14:19:00Z"/>
          <w:rFonts w:asciiTheme="minorHAnsi" w:eastAsiaTheme="minorEastAsia" w:hAnsiTheme="minorHAnsi" w:cstheme="minorBidi"/>
          <w:smallCaps w:val="0"/>
          <w:noProof/>
          <w:sz w:val="22"/>
          <w:szCs w:val="22"/>
        </w:rPr>
      </w:pPr>
      <w:del w:id="785" w:author="mp4" w:date="2018-08-24T14:19:00Z">
        <w:r w:rsidRPr="007E5477" w:rsidDel="007E5477">
          <w:rPr>
            <w:rPrChange w:id="786" w:author="mp4" w:date="2018-08-24T14:19:00Z">
              <w:rPr>
                <w:rStyle w:val="Hyperlink"/>
                <w:noProof/>
              </w:rPr>
            </w:rPrChange>
          </w:rPr>
          <w:delText>3.4. Mechanics</w:delText>
        </w:r>
        <w:r w:rsidDel="007E5477">
          <w:rPr>
            <w:noProof/>
            <w:webHidden/>
          </w:rPr>
          <w:tab/>
        </w:r>
      </w:del>
      <w:del w:id="787" w:author="mp4" w:date="2018-08-24T14:11:00Z">
        <w:r w:rsidDel="00987F25">
          <w:rPr>
            <w:noProof/>
            <w:webHidden/>
          </w:rPr>
          <w:delText>4</w:delText>
        </w:r>
      </w:del>
    </w:p>
    <w:p w14:paraId="7503A13D" w14:textId="2EE2EBDA" w:rsidR="00557A13" w:rsidDel="007E5477" w:rsidRDefault="00557A13">
      <w:pPr>
        <w:pStyle w:val="TOC3"/>
        <w:tabs>
          <w:tab w:val="right" w:leader="dot" w:pos="9350"/>
        </w:tabs>
        <w:rPr>
          <w:del w:id="788" w:author="mp4" w:date="2018-08-24T14:19:00Z"/>
          <w:rFonts w:asciiTheme="minorHAnsi" w:eastAsiaTheme="minorEastAsia" w:hAnsiTheme="minorHAnsi" w:cstheme="minorBidi"/>
          <w:i w:val="0"/>
          <w:iCs w:val="0"/>
          <w:noProof/>
          <w:sz w:val="22"/>
          <w:szCs w:val="22"/>
        </w:rPr>
      </w:pPr>
      <w:del w:id="789" w:author="mp4" w:date="2018-08-24T14:19:00Z">
        <w:r w:rsidRPr="007E5477" w:rsidDel="007E5477">
          <w:rPr>
            <w:rPrChange w:id="790" w:author="mp4" w:date="2018-08-24T14:19:00Z">
              <w:rPr>
                <w:rStyle w:val="Hyperlink"/>
                <w:noProof/>
              </w:rPr>
            </w:rPrChange>
          </w:rPr>
          <w:delText>3.4.1. Passive Stresses</w:delText>
        </w:r>
        <w:r w:rsidDel="007E5477">
          <w:rPr>
            <w:noProof/>
            <w:webHidden/>
          </w:rPr>
          <w:tab/>
        </w:r>
      </w:del>
      <w:del w:id="791" w:author="mp4" w:date="2018-08-24T14:11:00Z">
        <w:r w:rsidDel="00987F25">
          <w:rPr>
            <w:noProof/>
            <w:webHidden/>
          </w:rPr>
          <w:delText>5</w:delText>
        </w:r>
      </w:del>
    </w:p>
    <w:p w14:paraId="274D9F91" w14:textId="527ED379" w:rsidR="00557A13" w:rsidDel="007E5477" w:rsidRDefault="00557A13">
      <w:pPr>
        <w:pStyle w:val="TOC3"/>
        <w:tabs>
          <w:tab w:val="right" w:leader="dot" w:pos="9350"/>
        </w:tabs>
        <w:rPr>
          <w:del w:id="792" w:author="mp4" w:date="2018-08-24T14:19:00Z"/>
          <w:rFonts w:asciiTheme="minorHAnsi" w:eastAsiaTheme="minorEastAsia" w:hAnsiTheme="minorHAnsi" w:cstheme="minorBidi"/>
          <w:i w:val="0"/>
          <w:iCs w:val="0"/>
          <w:noProof/>
          <w:sz w:val="22"/>
          <w:szCs w:val="22"/>
        </w:rPr>
      </w:pPr>
      <w:del w:id="793" w:author="mp4" w:date="2018-08-24T14:19:00Z">
        <w:r w:rsidRPr="007E5477" w:rsidDel="007E5477">
          <w:rPr>
            <w:rPrChange w:id="794" w:author="mp4" w:date="2018-08-24T14:19:00Z">
              <w:rPr>
                <w:rStyle w:val="Hyperlink"/>
                <w:noProof/>
              </w:rPr>
            </w:rPrChange>
          </w:rPr>
          <w:delText>3.4.2. Active Stresses</w:delText>
        </w:r>
        <w:r w:rsidDel="007E5477">
          <w:rPr>
            <w:noProof/>
            <w:webHidden/>
          </w:rPr>
          <w:tab/>
        </w:r>
      </w:del>
      <w:del w:id="795" w:author="mp4" w:date="2018-08-24T14:11:00Z">
        <w:r w:rsidDel="00987F25">
          <w:rPr>
            <w:noProof/>
            <w:webHidden/>
          </w:rPr>
          <w:delText>5</w:delText>
        </w:r>
      </w:del>
    </w:p>
    <w:p w14:paraId="67EF41A2" w14:textId="6683BB85" w:rsidR="00557A13" w:rsidDel="007E5477" w:rsidRDefault="00557A13">
      <w:pPr>
        <w:pStyle w:val="TOC2"/>
        <w:tabs>
          <w:tab w:val="right" w:leader="dot" w:pos="9350"/>
        </w:tabs>
        <w:rPr>
          <w:del w:id="796" w:author="mp4" w:date="2018-08-24T14:19:00Z"/>
          <w:rFonts w:asciiTheme="minorHAnsi" w:eastAsiaTheme="minorEastAsia" w:hAnsiTheme="minorHAnsi" w:cstheme="minorBidi"/>
          <w:smallCaps w:val="0"/>
          <w:noProof/>
          <w:sz w:val="22"/>
          <w:szCs w:val="22"/>
        </w:rPr>
      </w:pPr>
      <w:del w:id="797" w:author="mp4" w:date="2018-08-24T14:19:00Z">
        <w:r w:rsidRPr="007E5477" w:rsidDel="007E5477">
          <w:rPr>
            <w:rPrChange w:id="798" w:author="mp4" w:date="2018-08-24T14:19:00Z">
              <w:rPr>
                <w:rStyle w:val="Hyperlink"/>
                <w:noProof/>
              </w:rPr>
            </w:rPrChange>
          </w:rPr>
          <w:delText>3.5. Units</w:delText>
        </w:r>
        <w:r w:rsidDel="007E5477">
          <w:rPr>
            <w:noProof/>
            <w:webHidden/>
          </w:rPr>
          <w:tab/>
        </w:r>
      </w:del>
      <w:del w:id="799" w:author="mp4" w:date="2018-08-24T14:11:00Z">
        <w:r w:rsidDel="00987F25">
          <w:rPr>
            <w:noProof/>
            <w:webHidden/>
          </w:rPr>
          <w:delText>5</w:delText>
        </w:r>
      </w:del>
    </w:p>
    <w:p w14:paraId="60B5DA63" w14:textId="66BDD31A" w:rsidR="00557A13" w:rsidDel="007E5477" w:rsidRDefault="00557A13">
      <w:pPr>
        <w:pStyle w:val="TOC1"/>
        <w:tabs>
          <w:tab w:val="left" w:pos="480"/>
          <w:tab w:val="right" w:leader="dot" w:pos="9350"/>
        </w:tabs>
        <w:rPr>
          <w:del w:id="800" w:author="mp4" w:date="2018-08-24T14:19:00Z"/>
          <w:rFonts w:asciiTheme="minorHAnsi" w:eastAsiaTheme="minorEastAsia" w:hAnsiTheme="minorHAnsi" w:cstheme="minorBidi"/>
          <w:b w:val="0"/>
          <w:bCs w:val="0"/>
          <w:caps w:val="0"/>
          <w:noProof/>
          <w:sz w:val="22"/>
          <w:szCs w:val="22"/>
        </w:rPr>
      </w:pPr>
      <w:del w:id="801" w:author="mp4" w:date="2018-08-24T14:19:00Z">
        <w:r w:rsidRPr="007E5477" w:rsidDel="007E5477">
          <w:rPr>
            <w:rPrChange w:id="802" w:author="mp4" w:date="2018-08-24T14:19:00Z">
              <w:rPr>
                <w:rStyle w:val="Hyperlink"/>
                <w:noProof/>
              </w:rPr>
            </w:rPrChange>
          </w:rPr>
          <w:delText>4.</w:delText>
        </w:r>
        <w:r w:rsidDel="007E5477">
          <w:rPr>
            <w:rFonts w:asciiTheme="minorHAnsi" w:eastAsiaTheme="minorEastAsia" w:hAnsiTheme="minorHAnsi" w:cstheme="minorBidi"/>
            <w:b w:val="0"/>
            <w:bCs w:val="0"/>
            <w:caps w:val="0"/>
            <w:noProof/>
            <w:sz w:val="22"/>
            <w:szCs w:val="22"/>
          </w:rPr>
          <w:tab/>
        </w:r>
        <w:r w:rsidRPr="007E5477" w:rsidDel="007E5477">
          <w:rPr>
            <w:rPrChange w:id="803" w:author="mp4" w:date="2018-08-24T14:19:00Z">
              <w:rPr>
                <w:rStyle w:val="Hyperlink"/>
                <w:noProof/>
              </w:rPr>
            </w:rPrChange>
          </w:rPr>
          <w:delText>Running FEBio+AngioFE</w:delText>
        </w:r>
        <w:r w:rsidDel="007E5477">
          <w:rPr>
            <w:noProof/>
            <w:webHidden/>
          </w:rPr>
          <w:tab/>
        </w:r>
      </w:del>
      <w:del w:id="804" w:author="mp4" w:date="2018-08-24T14:11:00Z">
        <w:r w:rsidDel="00987F25">
          <w:rPr>
            <w:noProof/>
            <w:webHidden/>
          </w:rPr>
          <w:delText>5</w:delText>
        </w:r>
      </w:del>
    </w:p>
    <w:p w14:paraId="3B87EF71" w14:textId="1B587AF8" w:rsidR="00557A13" w:rsidDel="007E5477" w:rsidRDefault="00557A13">
      <w:pPr>
        <w:pStyle w:val="TOC2"/>
        <w:tabs>
          <w:tab w:val="right" w:leader="dot" w:pos="9350"/>
        </w:tabs>
        <w:rPr>
          <w:del w:id="805" w:author="mp4" w:date="2018-08-24T14:19:00Z"/>
          <w:rFonts w:asciiTheme="minorHAnsi" w:eastAsiaTheme="minorEastAsia" w:hAnsiTheme="minorHAnsi" w:cstheme="minorBidi"/>
          <w:smallCaps w:val="0"/>
          <w:noProof/>
          <w:sz w:val="22"/>
          <w:szCs w:val="22"/>
        </w:rPr>
      </w:pPr>
      <w:del w:id="806" w:author="mp4" w:date="2018-08-24T14:19:00Z">
        <w:r w:rsidRPr="007E5477" w:rsidDel="007E5477">
          <w:rPr>
            <w:rPrChange w:id="807" w:author="mp4" w:date="2018-08-24T14:19:00Z">
              <w:rPr>
                <w:rStyle w:val="Hyperlink"/>
                <w:noProof/>
              </w:rPr>
            </w:rPrChange>
          </w:rPr>
          <w:delText>4.1. Configuring FEBio to find the Plugin</w:delText>
        </w:r>
        <w:r w:rsidDel="007E5477">
          <w:rPr>
            <w:noProof/>
            <w:webHidden/>
          </w:rPr>
          <w:tab/>
        </w:r>
      </w:del>
      <w:del w:id="808" w:author="mp4" w:date="2018-08-24T14:11:00Z">
        <w:r w:rsidDel="00987F25">
          <w:rPr>
            <w:noProof/>
            <w:webHidden/>
          </w:rPr>
          <w:delText>5</w:delText>
        </w:r>
      </w:del>
    </w:p>
    <w:p w14:paraId="68F995F8" w14:textId="2C722C80" w:rsidR="00557A13" w:rsidDel="007E5477" w:rsidRDefault="00557A13">
      <w:pPr>
        <w:pStyle w:val="TOC2"/>
        <w:tabs>
          <w:tab w:val="right" w:leader="dot" w:pos="9350"/>
        </w:tabs>
        <w:rPr>
          <w:del w:id="809" w:author="mp4" w:date="2018-08-24T14:19:00Z"/>
          <w:rFonts w:asciiTheme="minorHAnsi" w:eastAsiaTheme="minorEastAsia" w:hAnsiTheme="minorHAnsi" w:cstheme="minorBidi"/>
          <w:smallCaps w:val="0"/>
          <w:noProof/>
          <w:sz w:val="22"/>
          <w:szCs w:val="22"/>
        </w:rPr>
      </w:pPr>
      <w:del w:id="810" w:author="mp4" w:date="2018-08-24T14:19:00Z">
        <w:r w:rsidRPr="007E5477" w:rsidDel="007E5477">
          <w:rPr>
            <w:rPrChange w:id="811" w:author="mp4" w:date="2018-08-24T14:19:00Z">
              <w:rPr>
                <w:rStyle w:val="Hyperlink"/>
                <w:noProof/>
              </w:rPr>
            </w:rPrChange>
          </w:rPr>
          <w:delText>4.2. Running a Simulation with the Plugin</w:delText>
        </w:r>
        <w:r w:rsidDel="007E5477">
          <w:rPr>
            <w:noProof/>
            <w:webHidden/>
          </w:rPr>
          <w:tab/>
        </w:r>
      </w:del>
      <w:del w:id="812" w:author="mp4" w:date="2018-08-24T14:11:00Z">
        <w:r w:rsidDel="00987F25">
          <w:rPr>
            <w:noProof/>
            <w:webHidden/>
          </w:rPr>
          <w:delText>6</w:delText>
        </w:r>
      </w:del>
    </w:p>
    <w:p w14:paraId="49FB35B7" w14:textId="3321EB04" w:rsidR="00557A13" w:rsidDel="007E5477" w:rsidRDefault="00557A13">
      <w:pPr>
        <w:pStyle w:val="TOC1"/>
        <w:tabs>
          <w:tab w:val="left" w:pos="480"/>
          <w:tab w:val="right" w:leader="dot" w:pos="9350"/>
        </w:tabs>
        <w:rPr>
          <w:del w:id="813" w:author="mp4" w:date="2018-08-24T14:19:00Z"/>
          <w:rFonts w:asciiTheme="minorHAnsi" w:eastAsiaTheme="minorEastAsia" w:hAnsiTheme="minorHAnsi" w:cstheme="minorBidi"/>
          <w:b w:val="0"/>
          <w:bCs w:val="0"/>
          <w:caps w:val="0"/>
          <w:noProof/>
          <w:sz w:val="22"/>
          <w:szCs w:val="22"/>
        </w:rPr>
      </w:pPr>
      <w:del w:id="814" w:author="mp4" w:date="2018-08-24T14:19:00Z">
        <w:r w:rsidRPr="007E5477" w:rsidDel="007E5477">
          <w:rPr>
            <w:rPrChange w:id="815" w:author="mp4" w:date="2018-08-24T14:19:00Z">
              <w:rPr>
                <w:rStyle w:val="Hyperlink"/>
                <w:noProof/>
              </w:rPr>
            </w:rPrChange>
          </w:rPr>
          <w:delText>5.</w:delText>
        </w:r>
        <w:r w:rsidDel="007E5477">
          <w:rPr>
            <w:rFonts w:asciiTheme="minorHAnsi" w:eastAsiaTheme="minorEastAsia" w:hAnsiTheme="minorHAnsi" w:cstheme="minorBidi"/>
            <w:b w:val="0"/>
            <w:bCs w:val="0"/>
            <w:caps w:val="0"/>
            <w:noProof/>
            <w:sz w:val="22"/>
            <w:szCs w:val="22"/>
          </w:rPr>
          <w:tab/>
        </w:r>
        <w:r w:rsidRPr="007E5477" w:rsidDel="007E5477">
          <w:rPr>
            <w:rPrChange w:id="816" w:author="mp4" w:date="2018-08-24T14:19:00Z">
              <w:rPr>
                <w:rStyle w:val="Hyperlink"/>
                <w:noProof/>
              </w:rPr>
            </w:rPrChange>
          </w:rPr>
          <w:delText>Material Attributes</w:delText>
        </w:r>
        <w:r w:rsidDel="007E5477">
          <w:rPr>
            <w:noProof/>
            <w:webHidden/>
          </w:rPr>
          <w:tab/>
        </w:r>
      </w:del>
      <w:del w:id="817" w:author="mp4" w:date="2018-08-24T14:11:00Z">
        <w:r w:rsidDel="00987F25">
          <w:rPr>
            <w:noProof/>
            <w:webHidden/>
          </w:rPr>
          <w:delText>6</w:delText>
        </w:r>
      </w:del>
    </w:p>
    <w:p w14:paraId="45489987" w14:textId="3741BAFE" w:rsidR="00557A13" w:rsidDel="007E5477" w:rsidRDefault="00557A13">
      <w:pPr>
        <w:pStyle w:val="TOC2"/>
        <w:tabs>
          <w:tab w:val="right" w:leader="dot" w:pos="9350"/>
        </w:tabs>
        <w:rPr>
          <w:del w:id="818" w:author="mp4" w:date="2018-08-24T14:19:00Z"/>
          <w:rFonts w:asciiTheme="minorHAnsi" w:eastAsiaTheme="minorEastAsia" w:hAnsiTheme="minorHAnsi" w:cstheme="minorBidi"/>
          <w:smallCaps w:val="0"/>
          <w:noProof/>
          <w:sz w:val="22"/>
          <w:szCs w:val="22"/>
        </w:rPr>
      </w:pPr>
      <w:del w:id="819" w:author="mp4" w:date="2018-08-24T14:19:00Z">
        <w:r w:rsidRPr="007E5477" w:rsidDel="007E5477">
          <w:rPr>
            <w:rPrChange w:id="820" w:author="mp4" w:date="2018-08-24T14:19:00Z">
              <w:rPr>
                <w:rStyle w:val="Hyperlink"/>
                <w:noProof/>
              </w:rPr>
            </w:rPrChange>
          </w:rPr>
          <w:delText>5.1. Initial Modifier</w:delText>
        </w:r>
        <w:r w:rsidDel="007E5477">
          <w:rPr>
            <w:noProof/>
            <w:webHidden/>
          </w:rPr>
          <w:tab/>
        </w:r>
      </w:del>
      <w:del w:id="821" w:author="mp4" w:date="2018-08-24T14:11:00Z">
        <w:r w:rsidDel="00987F25">
          <w:rPr>
            <w:noProof/>
            <w:webHidden/>
          </w:rPr>
          <w:delText>6</w:delText>
        </w:r>
      </w:del>
    </w:p>
    <w:p w14:paraId="0D36A70A" w14:textId="6FAF6123" w:rsidR="00557A13" w:rsidDel="007E5477" w:rsidRDefault="00557A13">
      <w:pPr>
        <w:pStyle w:val="TOC3"/>
        <w:tabs>
          <w:tab w:val="right" w:leader="dot" w:pos="9350"/>
        </w:tabs>
        <w:rPr>
          <w:del w:id="822" w:author="mp4" w:date="2018-08-24T14:19:00Z"/>
          <w:rFonts w:asciiTheme="minorHAnsi" w:eastAsiaTheme="minorEastAsia" w:hAnsiTheme="minorHAnsi" w:cstheme="minorBidi"/>
          <w:i w:val="0"/>
          <w:iCs w:val="0"/>
          <w:noProof/>
          <w:sz w:val="22"/>
          <w:szCs w:val="22"/>
        </w:rPr>
      </w:pPr>
      <w:del w:id="823" w:author="mp4" w:date="2018-08-24T14:19:00Z">
        <w:r w:rsidRPr="007E5477" w:rsidDel="007E5477">
          <w:rPr>
            <w:rPrChange w:id="824" w:author="mp4" w:date="2018-08-24T14:19:00Z">
              <w:rPr>
                <w:rStyle w:val="Hyperlink"/>
                <w:noProof/>
              </w:rPr>
            </w:rPrChange>
          </w:rPr>
          <w:delText>5.1.1. Fiber Randomizer</w:delText>
        </w:r>
        <w:r w:rsidDel="007E5477">
          <w:rPr>
            <w:noProof/>
            <w:webHidden/>
          </w:rPr>
          <w:tab/>
        </w:r>
      </w:del>
      <w:del w:id="825" w:author="mp4" w:date="2018-08-24T14:11:00Z">
        <w:r w:rsidDel="00987F25">
          <w:rPr>
            <w:noProof/>
            <w:webHidden/>
          </w:rPr>
          <w:delText>6</w:delText>
        </w:r>
      </w:del>
    </w:p>
    <w:p w14:paraId="04B2D9B1" w14:textId="362E64C4" w:rsidR="00557A13" w:rsidDel="007E5477" w:rsidRDefault="00557A13">
      <w:pPr>
        <w:pStyle w:val="TOC3"/>
        <w:tabs>
          <w:tab w:val="right" w:leader="dot" w:pos="9350"/>
        </w:tabs>
        <w:rPr>
          <w:del w:id="826" w:author="mp4" w:date="2018-08-24T14:19:00Z"/>
          <w:rFonts w:asciiTheme="minorHAnsi" w:eastAsiaTheme="minorEastAsia" w:hAnsiTheme="minorHAnsi" w:cstheme="minorBidi"/>
          <w:i w:val="0"/>
          <w:iCs w:val="0"/>
          <w:noProof/>
          <w:sz w:val="22"/>
          <w:szCs w:val="22"/>
        </w:rPr>
      </w:pPr>
      <w:del w:id="827" w:author="mp4" w:date="2018-08-24T14:19:00Z">
        <w:r w:rsidRPr="007E5477" w:rsidDel="007E5477">
          <w:rPr>
            <w:rPrChange w:id="828" w:author="mp4" w:date="2018-08-24T14:19:00Z">
              <w:rPr>
                <w:rStyle w:val="Hyperlink"/>
                <w:noProof/>
              </w:rPr>
            </w:rPrChange>
          </w:rPr>
          <w:delText>5.1.2. Density Initializer</w:delText>
        </w:r>
        <w:r w:rsidDel="007E5477">
          <w:rPr>
            <w:noProof/>
            <w:webHidden/>
          </w:rPr>
          <w:tab/>
        </w:r>
      </w:del>
      <w:del w:id="829" w:author="mp4" w:date="2018-08-24T14:11:00Z">
        <w:r w:rsidDel="00987F25">
          <w:rPr>
            <w:noProof/>
            <w:webHidden/>
          </w:rPr>
          <w:delText>6</w:delText>
        </w:r>
      </w:del>
    </w:p>
    <w:p w14:paraId="5C561179" w14:textId="2CDC8028" w:rsidR="00557A13" w:rsidDel="007E5477" w:rsidRDefault="00557A13">
      <w:pPr>
        <w:pStyle w:val="TOC2"/>
        <w:tabs>
          <w:tab w:val="right" w:leader="dot" w:pos="9350"/>
        </w:tabs>
        <w:rPr>
          <w:del w:id="830" w:author="mp4" w:date="2018-08-24T14:19:00Z"/>
          <w:rFonts w:asciiTheme="minorHAnsi" w:eastAsiaTheme="minorEastAsia" w:hAnsiTheme="minorHAnsi" w:cstheme="minorBidi"/>
          <w:smallCaps w:val="0"/>
          <w:noProof/>
          <w:sz w:val="22"/>
          <w:szCs w:val="22"/>
        </w:rPr>
      </w:pPr>
      <w:del w:id="831" w:author="mp4" w:date="2018-08-24T14:19:00Z">
        <w:r w:rsidRPr="007E5477" w:rsidDel="007E5477">
          <w:rPr>
            <w:rPrChange w:id="832" w:author="mp4" w:date="2018-08-24T14:19:00Z">
              <w:rPr>
                <w:rStyle w:val="Hyperlink"/>
                <w:noProof/>
              </w:rPr>
            </w:rPrChange>
          </w:rPr>
          <w:delText>5.2. Node Data Interpolation</w:delText>
        </w:r>
        <w:r w:rsidDel="007E5477">
          <w:rPr>
            <w:noProof/>
            <w:webHidden/>
          </w:rPr>
          <w:tab/>
        </w:r>
      </w:del>
      <w:del w:id="833" w:author="mp4" w:date="2018-08-24T14:11:00Z">
        <w:r w:rsidDel="00987F25">
          <w:rPr>
            <w:noProof/>
            <w:webHidden/>
          </w:rPr>
          <w:delText>6</w:delText>
        </w:r>
      </w:del>
    </w:p>
    <w:p w14:paraId="6CE9354F" w14:textId="222D46EA" w:rsidR="00557A13" w:rsidDel="007E5477" w:rsidRDefault="00557A13">
      <w:pPr>
        <w:pStyle w:val="TOC3"/>
        <w:tabs>
          <w:tab w:val="right" w:leader="dot" w:pos="9350"/>
        </w:tabs>
        <w:rPr>
          <w:del w:id="834" w:author="mp4" w:date="2018-08-24T14:19:00Z"/>
          <w:rFonts w:asciiTheme="minorHAnsi" w:eastAsiaTheme="minorEastAsia" w:hAnsiTheme="minorHAnsi" w:cstheme="minorBidi"/>
          <w:i w:val="0"/>
          <w:iCs w:val="0"/>
          <w:noProof/>
          <w:sz w:val="22"/>
          <w:szCs w:val="22"/>
        </w:rPr>
      </w:pPr>
      <w:del w:id="835" w:author="mp4" w:date="2018-08-24T14:19:00Z">
        <w:r w:rsidRPr="007E5477" w:rsidDel="007E5477">
          <w:rPr>
            <w:rPrChange w:id="836" w:author="mp4" w:date="2018-08-24T14:19:00Z">
              <w:rPr>
                <w:rStyle w:val="Hyperlink"/>
                <w:noProof/>
              </w:rPr>
            </w:rPrChange>
          </w:rPr>
          <w:delText>5.2.1. Reference ECM Density</w:delText>
        </w:r>
        <w:r w:rsidDel="007E5477">
          <w:rPr>
            <w:noProof/>
            <w:webHidden/>
          </w:rPr>
          <w:tab/>
        </w:r>
      </w:del>
      <w:del w:id="837" w:author="mp4" w:date="2018-08-24T14:11:00Z">
        <w:r w:rsidDel="00987F25">
          <w:rPr>
            <w:noProof/>
            <w:webHidden/>
          </w:rPr>
          <w:delText>7</w:delText>
        </w:r>
      </w:del>
    </w:p>
    <w:p w14:paraId="49AEF62F" w14:textId="3E064451" w:rsidR="00557A13" w:rsidDel="007E5477" w:rsidRDefault="00557A13">
      <w:pPr>
        <w:pStyle w:val="TOC2"/>
        <w:tabs>
          <w:tab w:val="right" w:leader="dot" w:pos="9350"/>
        </w:tabs>
        <w:rPr>
          <w:del w:id="838" w:author="mp4" w:date="2018-08-24T14:19:00Z"/>
          <w:rFonts w:asciiTheme="minorHAnsi" w:eastAsiaTheme="minorEastAsia" w:hAnsiTheme="minorHAnsi" w:cstheme="minorBidi"/>
          <w:smallCaps w:val="0"/>
          <w:noProof/>
          <w:sz w:val="22"/>
          <w:szCs w:val="22"/>
        </w:rPr>
      </w:pPr>
      <w:del w:id="839" w:author="mp4" w:date="2018-08-24T14:19:00Z">
        <w:r w:rsidRPr="007E5477" w:rsidDel="007E5477">
          <w:rPr>
            <w:rPrChange w:id="840" w:author="mp4" w:date="2018-08-24T14:19:00Z">
              <w:rPr>
                <w:rStyle w:val="Hyperlink"/>
                <w:noProof/>
              </w:rPr>
            </w:rPrChange>
          </w:rPr>
          <w:delText>5.3. Growth Velocity</w:delText>
        </w:r>
        <w:r w:rsidDel="007E5477">
          <w:rPr>
            <w:noProof/>
            <w:webHidden/>
          </w:rPr>
          <w:tab/>
        </w:r>
      </w:del>
      <w:del w:id="841" w:author="mp4" w:date="2018-08-24T14:11:00Z">
        <w:r w:rsidDel="00987F25">
          <w:rPr>
            <w:noProof/>
            <w:webHidden/>
          </w:rPr>
          <w:delText>7</w:delText>
        </w:r>
      </w:del>
    </w:p>
    <w:p w14:paraId="582744DC" w14:textId="1177B1F1" w:rsidR="00557A13" w:rsidDel="007E5477" w:rsidRDefault="00557A13">
      <w:pPr>
        <w:pStyle w:val="TOC3"/>
        <w:tabs>
          <w:tab w:val="right" w:leader="dot" w:pos="9350"/>
        </w:tabs>
        <w:rPr>
          <w:del w:id="842" w:author="mp4" w:date="2018-08-24T14:19:00Z"/>
          <w:rFonts w:asciiTheme="minorHAnsi" w:eastAsiaTheme="minorEastAsia" w:hAnsiTheme="minorHAnsi" w:cstheme="minorBidi"/>
          <w:i w:val="0"/>
          <w:iCs w:val="0"/>
          <w:noProof/>
          <w:sz w:val="22"/>
          <w:szCs w:val="22"/>
        </w:rPr>
      </w:pPr>
      <w:del w:id="843" w:author="mp4" w:date="2018-08-24T14:19:00Z">
        <w:r w:rsidRPr="007E5477" w:rsidDel="007E5477">
          <w:rPr>
            <w:rPrChange w:id="844" w:author="mp4" w:date="2018-08-24T14:19:00Z">
              <w:rPr>
                <w:rStyle w:val="Hyperlink"/>
                <w:noProof/>
              </w:rPr>
            </w:rPrChange>
          </w:rPr>
          <w:delText>5.3.1. Segment Velocity Modifier</w:delText>
        </w:r>
        <w:r w:rsidDel="007E5477">
          <w:rPr>
            <w:noProof/>
            <w:webHidden/>
          </w:rPr>
          <w:tab/>
        </w:r>
      </w:del>
      <w:del w:id="845" w:author="mp4" w:date="2018-08-24T14:11:00Z">
        <w:r w:rsidDel="00987F25">
          <w:rPr>
            <w:noProof/>
            <w:webHidden/>
          </w:rPr>
          <w:delText>7</w:delText>
        </w:r>
      </w:del>
    </w:p>
    <w:p w14:paraId="75899950" w14:textId="37F22E36" w:rsidR="00557A13" w:rsidDel="007E5477" w:rsidRDefault="00557A13">
      <w:pPr>
        <w:pStyle w:val="TOC3"/>
        <w:tabs>
          <w:tab w:val="right" w:leader="dot" w:pos="9350"/>
        </w:tabs>
        <w:rPr>
          <w:del w:id="846" w:author="mp4" w:date="2018-08-24T14:19:00Z"/>
          <w:rFonts w:asciiTheme="minorHAnsi" w:eastAsiaTheme="minorEastAsia" w:hAnsiTheme="minorHAnsi" w:cstheme="minorBidi"/>
          <w:i w:val="0"/>
          <w:iCs w:val="0"/>
          <w:noProof/>
          <w:sz w:val="22"/>
          <w:szCs w:val="22"/>
        </w:rPr>
      </w:pPr>
      <w:del w:id="847" w:author="mp4" w:date="2018-08-24T14:19:00Z">
        <w:r w:rsidRPr="007E5477" w:rsidDel="007E5477">
          <w:rPr>
            <w:rPrChange w:id="848" w:author="mp4" w:date="2018-08-24T14:19:00Z">
              <w:rPr>
                <w:rStyle w:val="Hyperlink"/>
                <w:noProof/>
              </w:rPr>
            </w:rPrChange>
          </w:rPr>
          <w:delText>5.3.2. Segment Growth Velocity Density Scale Modifier</w:delText>
        </w:r>
        <w:r w:rsidDel="007E5477">
          <w:rPr>
            <w:noProof/>
            <w:webHidden/>
          </w:rPr>
          <w:tab/>
        </w:r>
      </w:del>
      <w:del w:id="849" w:author="mp4" w:date="2018-08-24T14:11:00Z">
        <w:r w:rsidDel="00987F25">
          <w:rPr>
            <w:noProof/>
            <w:webHidden/>
          </w:rPr>
          <w:delText>7</w:delText>
        </w:r>
      </w:del>
    </w:p>
    <w:p w14:paraId="3ACB99C2" w14:textId="60E3A847" w:rsidR="00557A13" w:rsidDel="007E5477" w:rsidRDefault="00557A13">
      <w:pPr>
        <w:pStyle w:val="TOC2"/>
        <w:tabs>
          <w:tab w:val="right" w:leader="dot" w:pos="9350"/>
        </w:tabs>
        <w:rPr>
          <w:del w:id="850" w:author="mp4" w:date="2018-08-24T14:19:00Z"/>
          <w:rFonts w:asciiTheme="minorHAnsi" w:eastAsiaTheme="minorEastAsia" w:hAnsiTheme="minorHAnsi" w:cstheme="minorBidi"/>
          <w:smallCaps w:val="0"/>
          <w:noProof/>
          <w:sz w:val="22"/>
          <w:szCs w:val="22"/>
        </w:rPr>
      </w:pPr>
      <w:del w:id="851" w:author="mp4" w:date="2018-08-24T14:19:00Z">
        <w:r w:rsidRPr="007E5477" w:rsidDel="007E5477">
          <w:rPr>
            <w:rPrChange w:id="852" w:author="mp4" w:date="2018-08-24T14:19:00Z">
              <w:rPr>
                <w:rStyle w:val="Hyperlink"/>
                <w:noProof/>
              </w:rPr>
            </w:rPrChange>
          </w:rPr>
          <w:delText>5.4. Previous Segment Contribution</w:delText>
        </w:r>
        <w:r w:rsidDel="007E5477">
          <w:rPr>
            <w:noProof/>
            <w:webHidden/>
          </w:rPr>
          <w:tab/>
        </w:r>
      </w:del>
      <w:del w:id="853" w:author="mp4" w:date="2018-08-24T14:11:00Z">
        <w:r w:rsidDel="00987F25">
          <w:rPr>
            <w:noProof/>
            <w:webHidden/>
          </w:rPr>
          <w:delText>8</w:delText>
        </w:r>
      </w:del>
    </w:p>
    <w:p w14:paraId="2FD67F85" w14:textId="18BBA3C2" w:rsidR="00557A13" w:rsidDel="007E5477" w:rsidRDefault="00557A13">
      <w:pPr>
        <w:pStyle w:val="TOC2"/>
        <w:tabs>
          <w:tab w:val="right" w:leader="dot" w:pos="9350"/>
        </w:tabs>
        <w:rPr>
          <w:del w:id="854" w:author="mp4" w:date="2018-08-24T14:19:00Z"/>
          <w:rFonts w:asciiTheme="minorHAnsi" w:eastAsiaTheme="minorEastAsia" w:hAnsiTheme="minorHAnsi" w:cstheme="minorBidi"/>
          <w:smallCaps w:val="0"/>
          <w:noProof/>
          <w:sz w:val="22"/>
          <w:szCs w:val="22"/>
        </w:rPr>
      </w:pPr>
      <w:del w:id="855" w:author="mp4" w:date="2018-08-24T14:19:00Z">
        <w:r w:rsidRPr="007E5477" w:rsidDel="007E5477">
          <w:rPr>
            <w:rPrChange w:id="856" w:author="mp4" w:date="2018-08-24T14:19:00Z">
              <w:rPr>
                <w:rStyle w:val="Hyperlink"/>
                <w:noProof/>
              </w:rPr>
            </w:rPrChange>
          </w:rPr>
          <w:delText>5.5. Position Dependent Direction</w:delText>
        </w:r>
        <w:r w:rsidDel="007E5477">
          <w:rPr>
            <w:noProof/>
            <w:webHidden/>
          </w:rPr>
          <w:tab/>
        </w:r>
      </w:del>
      <w:del w:id="857" w:author="mp4" w:date="2018-08-24T14:11:00Z">
        <w:r w:rsidDel="00987F25">
          <w:rPr>
            <w:noProof/>
            <w:webHidden/>
          </w:rPr>
          <w:delText>8</w:delText>
        </w:r>
      </w:del>
    </w:p>
    <w:p w14:paraId="52E6D533" w14:textId="7185F588" w:rsidR="00557A13" w:rsidDel="007E5477" w:rsidRDefault="00557A13">
      <w:pPr>
        <w:pStyle w:val="TOC2"/>
        <w:tabs>
          <w:tab w:val="right" w:leader="dot" w:pos="9350"/>
        </w:tabs>
        <w:rPr>
          <w:del w:id="858" w:author="mp4" w:date="2018-08-24T14:19:00Z"/>
          <w:rFonts w:asciiTheme="minorHAnsi" w:eastAsiaTheme="minorEastAsia" w:hAnsiTheme="minorHAnsi" w:cstheme="minorBidi"/>
          <w:smallCaps w:val="0"/>
          <w:noProof/>
          <w:sz w:val="22"/>
          <w:szCs w:val="22"/>
        </w:rPr>
      </w:pPr>
      <w:del w:id="859" w:author="mp4" w:date="2018-08-24T14:19:00Z">
        <w:r w:rsidRPr="007E5477" w:rsidDel="007E5477">
          <w:rPr>
            <w:rPrChange w:id="860" w:author="mp4" w:date="2018-08-24T14:19:00Z">
              <w:rPr>
                <w:rStyle w:val="Hyperlink"/>
                <w:noProof/>
              </w:rPr>
            </w:rPrChange>
          </w:rPr>
          <w:delText>5.6. Contribution Mix(Alpha)</w:delText>
        </w:r>
        <w:r w:rsidDel="007E5477">
          <w:rPr>
            <w:noProof/>
            <w:webHidden/>
          </w:rPr>
          <w:tab/>
        </w:r>
      </w:del>
      <w:del w:id="861" w:author="mp4" w:date="2018-08-24T14:11:00Z">
        <w:r w:rsidDel="00987F25">
          <w:rPr>
            <w:noProof/>
            <w:webHidden/>
          </w:rPr>
          <w:delText>8</w:delText>
        </w:r>
      </w:del>
    </w:p>
    <w:p w14:paraId="7C8DF518" w14:textId="3B295B1E" w:rsidR="00557A13" w:rsidDel="007E5477" w:rsidRDefault="00557A13">
      <w:pPr>
        <w:pStyle w:val="TOC2"/>
        <w:tabs>
          <w:tab w:val="right" w:leader="dot" w:pos="9350"/>
        </w:tabs>
        <w:rPr>
          <w:del w:id="862" w:author="mp4" w:date="2018-08-24T14:19:00Z"/>
          <w:rFonts w:asciiTheme="minorHAnsi" w:eastAsiaTheme="minorEastAsia" w:hAnsiTheme="minorHAnsi" w:cstheme="minorBidi"/>
          <w:smallCaps w:val="0"/>
          <w:noProof/>
          <w:sz w:val="22"/>
          <w:szCs w:val="22"/>
        </w:rPr>
      </w:pPr>
      <w:del w:id="863" w:author="mp4" w:date="2018-08-24T14:19:00Z">
        <w:r w:rsidRPr="007E5477" w:rsidDel="007E5477">
          <w:rPr>
            <w:rPrChange w:id="864" w:author="mp4" w:date="2018-08-24T14:19:00Z">
              <w:rPr>
                <w:rStyle w:val="Hyperlink"/>
                <w:noProof/>
              </w:rPr>
            </w:rPrChange>
          </w:rPr>
          <w:delText>5.7. BranchPolicy</w:delText>
        </w:r>
        <w:r w:rsidDel="007E5477">
          <w:rPr>
            <w:noProof/>
            <w:webHidden/>
          </w:rPr>
          <w:tab/>
        </w:r>
      </w:del>
      <w:del w:id="865" w:author="mp4" w:date="2018-08-24T14:11:00Z">
        <w:r w:rsidDel="00987F25">
          <w:rPr>
            <w:noProof/>
            <w:webHidden/>
          </w:rPr>
          <w:delText>8</w:delText>
        </w:r>
      </w:del>
    </w:p>
    <w:p w14:paraId="6D008550" w14:textId="3C99595A" w:rsidR="00557A13" w:rsidDel="007E5477" w:rsidRDefault="00557A13">
      <w:pPr>
        <w:pStyle w:val="TOC3"/>
        <w:tabs>
          <w:tab w:val="right" w:leader="dot" w:pos="9350"/>
        </w:tabs>
        <w:rPr>
          <w:del w:id="866" w:author="mp4" w:date="2018-08-24T14:19:00Z"/>
          <w:rFonts w:asciiTheme="minorHAnsi" w:eastAsiaTheme="minorEastAsia" w:hAnsiTheme="minorHAnsi" w:cstheme="minorBidi"/>
          <w:i w:val="0"/>
          <w:iCs w:val="0"/>
          <w:noProof/>
          <w:sz w:val="22"/>
          <w:szCs w:val="22"/>
        </w:rPr>
      </w:pPr>
      <w:del w:id="867" w:author="mp4" w:date="2018-08-24T14:19:00Z">
        <w:r w:rsidRPr="007E5477" w:rsidDel="007E5477">
          <w:rPr>
            <w:rPrChange w:id="868" w:author="mp4" w:date="2018-08-24T14:19:00Z">
              <w:rPr>
                <w:rStyle w:val="Hyperlink"/>
                <w:noProof/>
              </w:rPr>
            </w:rPrChange>
          </w:rPr>
          <w:delText>5.7.1. Delayed Branching Policy</w:delText>
        </w:r>
        <w:r w:rsidDel="007E5477">
          <w:rPr>
            <w:noProof/>
            <w:webHidden/>
          </w:rPr>
          <w:tab/>
        </w:r>
      </w:del>
      <w:del w:id="869" w:author="mp4" w:date="2018-08-24T14:11:00Z">
        <w:r w:rsidDel="00987F25">
          <w:rPr>
            <w:noProof/>
            <w:webHidden/>
          </w:rPr>
          <w:delText>8</w:delText>
        </w:r>
      </w:del>
    </w:p>
    <w:p w14:paraId="480747F8" w14:textId="6205A829" w:rsidR="00557A13" w:rsidDel="007E5477" w:rsidRDefault="00557A13">
      <w:pPr>
        <w:pStyle w:val="TOC2"/>
        <w:tabs>
          <w:tab w:val="right" w:leader="dot" w:pos="9350"/>
        </w:tabs>
        <w:rPr>
          <w:del w:id="870" w:author="mp4" w:date="2018-08-24T14:19:00Z"/>
          <w:rFonts w:asciiTheme="minorHAnsi" w:eastAsiaTheme="minorEastAsia" w:hAnsiTheme="minorHAnsi" w:cstheme="minorBidi"/>
          <w:smallCaps w:val="0"/>
          <w:noProof/>
          <w:sz w:val="22"/>
          <w:szCs w:val="22"/>
        </w:rPr>
      </w:pPr>
      <w:del w:id="871" w:author="mp4" w:date="2018-08-24T14:19:00Z">
        <w:r w:rsidRPr="007E5477" w:rsidDel="007E5477">
          <w:rPr>
            <w:rPrChange w:id="872" w:author="mp4" w:date="2018-08-24T14:19:00Z">
              <w:rPr>
                <w:rStyle w:val="Hyperlink"/>
                <w:noProof/>
              </w:rPr>
            </w:rPrChange>
          </w:rPr>
          <w:delText>5.8. Probability Distributions</w:delText>
        </w:r>
        <w:r w:rsidDel="007E5477">
          <w:rPr>
            <w:noProof/>
            <w:webHidden/>
          </w:rPr>
          <w:tab/>
        </w:r>
      </w:del>
      <w:del w:id="873" w:author="mp4" w:date="2018-08-24T14:11:00Z">
        <w:r w:rsidDel="00987F25">
          <w:rPr>
            <w:noProof/>
            <w:webHidden/>
          </w:rPr>
          <w:delText>9</w:delText>
        </w:r>
      </w:del>
    </w:p>
    <w:p w14:paraId="5A60E350" w14:textId="0E111E44" w:rsidR="00557A13" w:rsidDel="007E5477" w:rsidRDefault="00557A13">
      <w:pPr>
        <w:pStyle w:val="TOC3"/>
        <w:tabs>
          <w:tab w:val="right" w:leader="dot" w:pos="9350"/>
        </w:tabs>
        <w:rPr>
          <w:del w:id="874" w:author="mp4" w:date="2018-08-24T14:19:00Z"/>
          <w:rFonts w:asciiTheme="minorHAnsi" w:eastAsiaTheme="minorEastAsia" w:hAnsiTheme="minorHAnsi" w:cstheme="minorBidi"/>
          <w:i w:val="0"/>
          <w:iCs w:val="0"/>
          <w:noProof/>
          <w:sz w:val="22"/>
          <w:szCs w:val="22"/>
        </w:rPr>
      </w:pPr>
      <w:del w:id="875" w:author="mp4" w:date="2018-08-24T14:19:00Z">
        <w:r w:rsidRPr="007E5477" w:rsidDel="007E5477">
          <w:rPr>
            <w:rPrChange w:id="876" w:author="mp4" w:date="2018-08-24T14:19:00Z">
              <w:rPr>
                <w:rStyle w:val="Hyperlink"/>
                <w:noProof/>
              </w:rPr>
            </w:rPrChange>
          </w:rPr>
          <w:delText>5.8.1. Normal Distribution</w:delText>
        </w:r>
        <w:r w:rsidDel="007E5477">
          <w:rPr>
            <w:noProof/>
            <w:webHidden/>
          </w:rPr>
          <w:tab/>
        </w:r>
      </w:del>
      <w:del w:id="877" w:author="mp4" w:date="2018-08-24T14:11:00Z">
        <w:r w:rsidDel="00987F25">
          <w:rPr>
            <w:noProof/>
            <w:webHidden/>
          </w:rPr>
          <w:delText>9</w:delText>
        </w:r>
      </w:del>
    </w:p>
    <w:p w14:paraId="51FD5552" w14:textId="41C2C35C" w:rsidR="00557A13" w:rsidDel="007E5477" w:rsidRDefault="00557A13">
      <w:pPr>
        <w:pStyle w:val="TOC3"/>
        <w:tabs>
          <w:tab w:val="right" w:leader="dot" w:pos="9350"/>
        </w:tabs>
        <w:rPr>
          <w:del w:id="878" w:author="mp4" w:date="2018-08-24T14:19:00Z"/>
          <w:rFonts w:asciiTheme="minorHAnsi" w:eastAsiaTheme="minorEastAsia" w:hAnsiTheme="minorHAnsi" w:cstheme="minorBidi"/>
          <w:i w:val="0"/>
          <w:iCs w:val="0"/>
          <w:noProof/>
          <w:sz w:val="22"/>
          <w:szCs w:val="22"/>
        </w:rPr>
      </w:pPr>
      <w:del w:id="879" w:author="mp4" w:date="2018-08-24T14:19:00Z">
        <w:r w:rsidRPr="007E5477" w:rsidDel="007E5477">
          <w:rPr>
            <w:rPrChange w:id="880" w:author="mp4" w:date="2018-08-24T14:19:00Z">
              <w:rPr>
                <w:rStyle w:val="Hyperlink"/>
                <w:noProof/>
              </w:rPr>
            </w:rPrChange>
          </w:rPr>
          <w:delText>5.8.2. Uniform Distribution</w:delText>
        </w:r>
        <w:r w:rsidDel="007E5477">
          <w:rPr>
            <w:noProof/>
            <w:webHidden/>
          </w:rPr>
          <w:tab/>
        </w:r>
      </w:del>
      <w:del w:id="881" w:author="mp4" w:date="2018-08-24T14:11:00Z">
        <w:r w:rsidDel="00987F25">
          <w:rPr>
            <w:noProof/>
            <w:webHidden/>
          </w:rPr>
          <w:delText>9</w:delText>
        </w:r>
      </w:del>
    </w:p>
    <w:p w14:paraId="7EBEFBC8" w14:textId="67CD8426" w:rsidR="00557A13" w:rsidDel="007E5477" w:rsidRDefault="00557A13">
      <w:pPr>
        <w:pStyle w:val="TOC3"/>
        <w:tabs>
          <w:tab w:val="right" w:leader="dot" w:pos="9350"/>
        </w:tabs>
        <w:rPr>
          <w:del w:id="882" w:author="mp4" w:date="2018-08-24T14:19:00Z"/>
          <w:rFonts w:asciiTheme="minorHAnsi" w:eastAsiaTheme="minorEastAsia" w:hAnsiTheme="minorHAnsi" w:cstheme="minorBidi"/>
          <w:i w:val="0"/>
          <w:iCs w:val="0"/>
          <w:noProof/>
          <w:sz w:val="22"/>
          <w:szCs w:val="22"/>
        </w:rPr>
      </w:pPr>
      <w:del w:id="883" w:author="mp4" w:date="2018-08-24T14:19:00Z">
        <w:r w:rsidRPr="007E5477" w:rsidDel="007E5477">
          <w:rPr>
            <w:rPrChange w:id="884" w:author="mp4" w:date="2018-08-24T14:19:00Z">
              <w:rPr>
                <w:rStyle w:val="Hyperlink"/>
                <w:noProof/>
              </w:rPr>
            </w:rPrChange>
          </w:rPr>
          <w:delText>5.8.3. Exponential Distribution</w:delText>
        </w:r>
        <w:r w:rsidDel="007E5477">
          <w:rPr>
            <w:noProof/>
            <w:webHidden/>
          </w:rPr>
          <w:tab/>
        </w:r>
      </w:del>
      <w:del w:id="885" w:author="mp4" w:date="2018-08-24T14:11:00Z">
        <w:r w:rsidDel="00987F25">
          <w:rPr>
            <w:noProof/>
            <w:webHidden/>
          </w:rPr>
          <w:delText>9</w:delText>
        </w:r>
      </w:del>
    </w:p>
    <w:p w14:paraId="7FCE356B" w14:textId="52539CF1" w:rsidR="00557A13" w:rsidDel="007E5477" w:rsidRDefault="00557A13">
      <w:pPr>
        <w:pStyle w:val="TOC3"/>
        <w:tabs>
          <w:tab w:val="right" w:leader="dot" w:pos="9350"/>
        </w:tabs>
        <w:rPr>
          <w:del w:id="886" w:author="mp4" w:date="2018-08-24T14:19:00Z"/>
          <w:rFonts w:asciiTheme="minorHAnsi" w:eastAsiaTheme="minorEastAsia" w:hAnsiTheme="minorHAnsi" w:cstheme="minorBidi"/>
          <w:i w:val="0"/>
          <w:iCs w:val="0"/>
          <w:noProof/>
          <w:sz w:val="22"/>
          <w:szCs w:val="22"/>
        </w:rPr>
      </w:pPr>
      <w:del w:id="887" w:author="mp4" w:date="2018-08-24T14:19:00Z">
        <w:r w:rsidRPr="007E5477" w:rsidDel="007E5477">
          <w:rPr>
            <w:rPrChange w:id="888" w:author="mp4" w:date="2018-08-24T14:19:00Z">
              <w:rPr>
                <w:rStyle w:val="Hyperlink"/>
                <w:noProof/>
              </w:rPr>
            </w:rPrChange>
          </w:rPr>
          <w:delText>5.8.4. Cauchy Distribution</w:delText>
        </w:r>
        <w:r w:rsidDel="007E5477">
          <w:rPr>
            <w:noProof/>
            <w:webHidden/>
          </w:rPr>
          <w:tab/>
        </w:r>
      </w:del>
      <w:del w:id="889" w:author="mp4" w:date="2018-08-24T14:11:00Z">
        <w:r w:rsidDel="00987F25">
          <w:rPr>
            <w:noProof/>
            <w:webHidden/>
          </w:rPr>
          <w:delText>10</w:delText>
        </w:r>
      </w:del>
    </w:p>
    <w:p w14:paraId="24E43D30" w14:textId="6CB89C0B" w:rsidR="00557A13" w:rsidDel="007E5477" w:rsidRDefault="00557A13">
      <w:pPr>
        <w:pStyle w:val="TOC3"/>
        <w:tabs>
          <w:tab w:val="right" w:leader="dot" w:pos="9350"/>
        </w:tabs>
        <w:rPr>
          <w:del w:id="890" w:author="mp4" w:date="2018-08-24T14:19:00Z"/>
          <w:rFonts w:asciiTheme="minorHAnsi" w:eastAsiaTheme="minorEastAsia" w:hAnsiTheme="minorHAnsi" w:cstheme="minorBidi"/>
          <w:i w:val="0"/>
          <w:iCs w:val="0"/>
          <w:noProof/>
          <w:sz w:val="22"/>
          <w:szCs w:val="22"/>
        </w:rPr>
      </w:pPr>
      <w:del w:id="891" w:author="mp4" w:date="2018-08-24T14:19:00Z">
        <w:r w:rsidRPr="007E5477" w:rsidDel="007E5477">
          <w:rPr>
            <w:rPrChange w:id="892" w:author="mp4" w:date="2018-08-24T14:19:00Z">
              <w:rPr>
                <w:rStyle w:val="Hyperlink"/>
                <w:noProof/>
              </w:rPr>
            </w:rPrChange>
          </w:rPr>
          <w:delText>5.8.5. Chi Squared Distribution</w:delText>
        </w:r>
        <w:r w:rsidDel="007E5477">
          <w:rPr>
            <w:noProof/>
            <w:webHidden/>
          </w:rPr>
          <w:tab/>
        </w:r>
      </w:del>
      <w:del w:id="893" w:author="mp4" w:date="2018-08-24T14:11:00Z">
        <w:r w:rsidDel="00987F25">
          <w:rPr>
            <w:noProof/>
            <w:webHidden/>
          </w:rPr>
          <w:delText>10</w:delText>
        </w:r>
      </w:del>
    </w:p>
    <w:p w14:paraId="630C22E4" w14:textId="014751AE" w:rsidR="00557A13" w:rsidDel="007E5477" w:rsidRDefault="00557A13">
      <w:pPr>
        <w:pStyle w:val="TOC3"/>
        <w:tabs>
          <w:tab w:val="right" w:leader="dot" w:pos="9350"/>
        </w:tabs>
        <w:rPr>
          <w:del w:id="894" w:author="mp4" w:date="2018-08-24T14:19:00Z"/>
          <w:rFonts w:asciiTheme="minorHAnsi" w:eastAsiaTheme="minorEastAsia" w:hAnsiTheme="minorHAnsi" w:cstheme="minorBidi"/>
          <w:i w:val="0"/>
          <w:iCs w:val="0"/>
          <w:noProof/>
          <w:sz w:val="22"/>
          <w:szCs w:val="22"/>
        </w:rPr>
      </w:pPr>
      <w:del w:id="895" w:author="mp4" w:date="2018-08-24T14:19:00Z">
        <w:r w:rsidRPr="007E5477" w:rsidDel="007E5477">
          <w:rPr>
            <w:rPrChange w:id="896" w:author="mp4" w:date="2018-08-24T14:19:00Z">
              <w:rPr>
                <w:rStyle w:val="Hyperlink"/>
                <w:noProof/>
              </w:rPr>
            </w:rPrChange>
          </w:rPr>
          <w:delText>5.8.6. Weibull Distribution</w:delText>
        </w:r>
        <w:r w:rsidDel="007E5477">
          <w:rPr>
            <w:noProof/>
            <w:webHidden/>
          </w:rPr>
          <w:tab/>
        </w:r>
      </w:del>
      <w:del w:id="897" w:author="mp4" w:date="2018-08-24T14:11:00Z">
        <w:r w:rsidDel="00987F25">
          <w:rPr>
            <w:noProof/>
            <w:webHidden/>
          </w:rPr>
          <w:delText>10</w:delText>
        </w:r>
      </w:del>
    </w:p>
    <w:p w14:paraId="63A37777" w14:textId="2815211B" w:rsidR="00557A13" w:rsidDel="007E5477" w:rsidRDefault="00557A13">
      <w:pPr>
        <w:pStyle w:val="TOC3"/>
        <w:tabs>
          <w:tab w:val="right" w:leader="dot" w:pos="9350"/>
        </w:tabs>
        <w:rPr>
          <w:del w:id="898" w:author="mp4" w:date="2018-08-24T14:19:00Z"/>
          <w:rFonts w:asciiTheme="minorHAnsi" w:eastAsiaTheme="minorEastAsia" w:hAnsiTheme="minorHAnsi" w:cstheme="minorBidi"/>
          <w:i w:val="0"/>
          <w:iCs w:val="0"/>
          <w:noProof/>
          <w:sz w:val="22"/>
          <w:szCs w:val="22"/>
        </w:rPr>
      </w:pPr>
      <w:del w:id="899" w:author="mp4" w:date="2018-08-24T14:19:00Z">
        <w:r w:rsidRPr="007E5477" w:rsidDel="007E5477">
          <w:rPr>
            <w:rPrChange w:id="900" w:author="mp4" w:date="2018-08-24T14:19:00Z">
              <w:rPr>
                <w:rStyle w:val="Hyperlink"/>
                <w:noProof/>
              </w:rPr>
            </w:rPrChange>
          </w:rPr>
          <w:delText>5.8.7. Gamma Distribution</w:delText>
        </w:r>
        <w:r w:rsidDel="007E5477">
          <w:rPr>
            <w:noProof/>
            <w:webHidden/>
          </w:rPr>
          <w:tab/>
        </w:r>
      </w:del>
      <w:del w:id="901" w:author="mp4" w:date="2018-08-24T14:11:00Z">
        <w:r w:rsidDel="00987F25">
          <w:rPr>
            <w:noProof/>
            <w:webHidden/>
          </w:rPr>
          <w:delText>10</w:delText>
        </w:r>
      </w:del>
    </w:p>
    <w:p w14:paraId="112B0CFD" w14:textId="4DA3D8AF" w:rsidR="00557A13" w:rsidDel="007E5477" w:rsidRDefault="00557A13">
      <w:pPr>
        <w:pStyle w:val="TOC3"/>
        <w:tabs>
          <w:tab w:val="right" w:leader="dot" w:pos="9350"/>
        </w:tabs>
        <w:rPr>
          <w:del w:id="902" w:author="mp4" w:date="2018-08-24T14:19:00Z"/>
          <w:rFonts w:asciiTheme="minorHAnsi" w:eastAsiaTheme="minorEastAsia" w:hAnsiTheme="minorHAnsi" w:cstheme="minorBidi"/>
          <w:i w:val="0"/>
          <w:iCs w:val="0"/>
          <w:noProof/>
          <w:sz w:val="22"/>
          <w:szCs w:val="22"/>
        </w:rPr>
      </w:pPr>
      <w:del w:id="903" w:author="mp4" w:date="2018-08-24T14:19:00Z">
        <w:r w:rsidRPr="007E5477" w:rsidDel="007E5477">
          <w:rPr>
            <w:rPrChange w:id="904" w:author="mp4" w:date="2018-08-24T14:19:00Z">
              <w:rPr>
                <w:rStyle w:val="Hyperlink"/>
                <w:noProof/>
              </w:rPr>
            </w:rPrChange>
          </w:rPr>
          <w:delText>5.8.8. Matrix Elastic Material</w:delText>
        </w:r>
        <w:r w:rsidDel="007E5477">
          <w:rPr>
            <w:noProof/>
            <w:webHidden/>
          </w:rPr>
          <w:tab/>
        </w:r>
      </w:del>
      <w:del w:id="905" w:author="mp4" w:date="2018-08-24T14:11:00Z">
        <w:r w:rsidDel="00987F25">
          <w:rPr>
            <w:noProof/>
            <w:webHidden/>
          </w:rPr>
          <w:delText>11</w:delText>
        </w:r>
      </w:del>
    </w:p>
    <w:p w14:paraId="3B9E09F2" w14:textId="21BC88AE" w:rsidR="00557A13" w:rsidDel="007E5477" w:rsidRDefault="00557A13">
      <w:pPr>
        <w:pStyle w:val="TOC2"/>
        <w:tabs>
          <w:tab w:val="right" w:leader="dot" w:pos="9350"/>
        </w:tabs>
        <w:rPr>
          <w:del w:id="906" w:author="mp4" w:date="2018-08-24T14:19:00Z"/>
          <w:rFonts w:asciiTheme="minorHAnsi" w:eastAsiaTheme="minorEastAsia" w:hAnsiTheme="minorHAnsi" w:cstheme="minorBidi"/>
          <w:smallCaps w:val="0"/>
          <w:noProof/>
          <w:sz w:val="22"/>
          <w:szCs w:val="22"/>
        </w:rPr>
      </w:pPr>
      <w:del w:id="907" w:author="mp4" w:date="2018-08-24T14:19:00Z">
        <w:r w:rsidRPr="007E5477" w:rsidDel="007E5477">
          <w:rPr>
            <w:rPrChange w:id="908" w:author="mp4" w:date="2018-08-24T14:19:00Z">
              <w:rPr>
                <w:rStyle w:val="Hyperlink"/>
                <w:noProof/>
              </w:rPr>
            </w:rPrChange>
          </w:rPr>
          <w:delText>5.9. Vascular Stress Modifiers</w:delText>
        </w:r>
        <w:r w:rsidDel="007E5477">
          <w:rPr>
            <w:noProof/>
            <w:webHidden/>
          </w:rPr>
          <w:tab/>
        </w:r>
      </w:del>
      <w:del w:id="909" w:author="mp4" w:date="2018-08-24T14:11:00Z">
        <w:r w:rsidDel="00987F25">
          <w:rPr>
            <w:noProof/>
            <w:webHidden/>
          </w:rPr>
          <w:delText>11</w:delText>
        </w:r>
      </w:del>
    </w:p>
    <w:p w14:paraId="38F0600E" w14:textId="58D447F0" w:rsidR="00557A13" w:rsidDel="007E5477" w:rsidRDefault="00557A13">
      <w:pPr>
        <w:pStyle w:val="TOC1"/>
        <w:tabs>
          <w:tab w:val="left" w:pos="480"/>
          <w:tab w:val="right" w:leader="dot" w:pos="9350"/>
        </w:tabs>
        <w:rPr>
          <w:del w:id="910" w:author="mp4" w:date="2018-08-24T14:19:00Z"/>
          <w:rFonts w:asciiTheme="minorHAnsi" w:eastAsiaTheme="minorEastAsia" w:hAnsiTheme="minorHAnsi" w:cstheme="minorBidi"/>
          <w:b w:val="0"/>
          <w:bCs w:val="0"/>
          <w:caps w:val="0"/>
          <w:noProof/>
          <w:sz w:val="22"/>
          <w:szCs w:val="22"/>
        </w:rPr>
      </w:pPr>
      <w:del w:id="911" w:author="mp4" w:date="2018-08-24T14:19:00Z">
        <w:r w:rsidRPr="007E5477" w:rsidDel="007E5477">
          <w:rPr>
            <w:rPrChange w:id="912" w:author="mp4" w:date="2018-08-24T14:19:00Z">
              <w:rPr>
                <w:rStyle w:val="Hyperlink"/>
                <w:noProof/>
              </w:rPr>
            </w:rPrChange>
          </w:rPr>
          <w:delText>6.</w:delText>
        </w:r>
        <w:r w:rsidDel="007E5477">
          <w:rPr>
            <w:rFonts w:asciiTheme="minorHAnsi" w:eastAsiaTheme="minorEastAsia" w:hAnsiTheme="minorHAnsi" w:cstheme="minorBidi"/>
            <w:b w:val="0"/>
            <w:bCs w:val="0"/>
            <w:caps w:val="0"/>
            <w:noProof/>
            <w:sz w:val="22"/>
            <w:szCs w:val="22"/>
          </w:rPr>
          <w:tab/>
        </w:r>
        <w:r w:rsidRPr="007E5477" w:rsidDel="007E5477">
          <w:rPr>
            <w:rPrChange w:id="913" w:author="mp4" w:date="2018-08-24T14:19:00Z">
              <w:rPr>
                <w:rStyle w:val="Hyperlink"/>
                <w:noProof/>
              </w:rPr>
            </w:rPrChange>
          </w:rPr>
          <w:delText>Global Constants</w:delText>
        </w:r>
        <w:r w:rsidDel="007E5477">
          <w:rPr>
            <w:noProof/>
            <w:webHidden/>
          </w:rPr>
          <w:tab/>
        </w:r>
      </w:del>
      <w:del w:id="914" w:author="mp4" w:date="2018-08-24T14:11:00Z">
        <w:r w:rsidDel="00987F25">
          <w:rPr>
            <w:noProof/>
            <w:webHidden/>
          </w:rPr>
          <w:delText>11</w:delText>
        </w:r>
      </w:del>
    </w:p>
    <w:p w14:paraId="78A1DC70" w14:textId="62D89C06" w:rsidR="00557A13" w:rsidDel="007E5477" w:rsidRDefault="00557A13">
      <w:pPr>
        <w:pStyle w:val="TOC2"/>
        <w:tabs>
          <w:tab w:val="right" w:leader="dot" w:pos="9350"/>
        </w:tabs>
        <w:rPr>
          <w:del w:id="915" w:author="mp4" w:date="2018-08-24T14:19:00Z"/>
          <w:rFonts w:asciiTheme="minorHAnsi" w:eastAsiaTheme="minorEastAsia" w:hAnsiTheme="minorHAnsi" w:cstheme="minorBidi"/>
          <w:smallCaps w:val="0"/>
          <w:noProof/>
          <w:sz w:val="22"/>
          <w:szCs w:val="22"/>
        </w:rPr>
      </w:pPr>
      <w:del w:id="916" w:author="mp4" w:date="2018-08-24T14:19:00Z">
        <w:r w:rsidRPr="007E5477" w:rsidDel="007E5477">
          <w:rPr>
            <w:rPrChange w:id="917" w:author="mp4" w:date="2018-08-24T14:19:00Z">
              <w:rPr>
                <w:rStyle w:val="Hyperlink"/>
                <w:noProof/>
              </w:rPr>
            </w:rPrChange>
          </w:rPr>
          <w:delText>6.1. Seed</w:delText>
        </w:r>
        <w:r w:rsidDel="007E5477">
          <w:rPr>
            <w:noProof/>
            <w:webHidden/>
          </w:rPr>
          <w:tab/>
        </w:r>
      </w:del>
      <w:del w:id="918" w:author="mp4" w:date="2018-08-24T14:11:00Z">
        <w:r w:rsidDel="00987F25">
          <w:rPr>
            <w:noProof/>
            <w:webHidden/>
          </w:rPr>
          <w:delText>11</w:delText>
        </w:r>
      </w:del>
    </w:p>
    <w:p w14:paraId="7492AF58" w14:textId="2AE68A37" w:rsidR="00557A13" w:rsidDel="007E5477" w:rsidRDefault="00557A13">
      <w:pPr>
        <w:pStyle w:val="TOC2"/>
        <w:tabs>
          <w:tab w:val="right" w:leader="dot" w:pos="9350"/>
        </w:tabs>
        <w:rPr>
          <w:del w:id="919" w:author="mp4" w:date="2018-08-24T14:19:00Z"/>
          <w:rFonts w:asciiTheme="minorHAnsi" w:eastAsiaTheme="minorEastAsia" w:hAnsiTheme="minorHAnsi" w:cstheme="minorBidi"/>
          <w:smallCaps w:val="0"/>
          <w:noProof/>
          <w:sz w:val="22"/>
          <w:szCs w:val="22"/>
        </w:rPr>
      </w:pPr>
      <w:del w:id="920" w:author="mp4" w:date="2018-08-24T14:19:00Z">
        <w:r w:rsidRPr="007E5477" w:rsidDel="007E5477">
          <w:rPr>
            <w:rPrChange w:id="921" w:author="mp4" w:date="2018-08-24T14:19:00Z">
              <w:rPr>
                <w:rStyle w:val="Hyperlink"/>
                <w:noProof/>
              </w:rPr>
            </w:rPrChange>
          </w:rPr>
          <w:delText>6.2. Toggle IO</w:delText>
        </w:r>
        <w:r w:rsidDel="007E5477">
          <w:rPr>
            <w:noProof/>
            <w:webHidden/>
          </w:rPr>
          <w:tab/>
        </w:r>
      </w:del>
      <w:del w:id="922" w:author="mp4" w:date="2018-08-24T14:11:00Z">
        <w:r w:rsidDel="00987F25">
          <w:rPr>
            <w:noProof/>
            <w:webHidden/>
          </w:rPr>
          <w:delText>11</w:delText>
        </w:r>
      </w:del>
    </w:p>
    <w:p w14:paraId="3A5DAA25" w14:textId="6951395E" w:rsidR="00557A13" w:rsidDel="007E5477" w:rsidRDefault="00557A13">
      <w:pPr>
        <w:pStyle w:val="TOC2"/>
        <w:tabs>
          <w:tab w:val="right" w:leader="dot" w:pos="9350"/>
        </w:tabs>
        <w:rPr>
          <w:del w:id="923" w:author="mp4" w:date="2018-08-24T14:19:00Z"/>
          <w:rFonts w:asciiTheme="minorHAnsi" w:eastAsiaTheme="minorEastAsia" w:hAnsiTheme="minorHAnsi" w:cstheme="minorBidi"/>
          <w:smallCaps w:val="0"/>
          <w:noProof/>
          <w:sz w:val="22"/>
          <w:szCs w:val="22"/>
        </w:rPr>
      </w:pPr>
      <w:del w:id="924" w:author="mp4" w:date="2018-08-24T14:19:00Z">
        <w:r w:rsidRPr="007E5477" w:rsidDel="007E5477">
          <w:rPr>
            <w:rPrChange w:id="925" w:author="mp4" w:date="2018-08-24T14:19:00Z">
              <w:rPr>
                <w:rStyle w:val="Hyperlink"/>
                <w:noProof/>
              </w:rPr>
            </w:rPrChange>
          </w:rPr>
          <w:delText>6.3. Min Scale Factor</w:delText>
        </w:r>
        <w:r w:rsidDel="007E5477">
          <w:rPr>
            <w:noProof/>
            <w:webHidden/>
          </w:rPr>
          <w:tab/>
        </w:r>
      </w:del>
      <w:del w:id="926" w:author="mp4" w:date="2018-08-24T14:11:00Z">
        <w:r w:rsidDel="00987F25">
          <w:rPr>
            <w:noProof/>
            <w:webHidden/>
          </w:rPr>
          <w:delText>11</w:delText>
        </w:r>
      </w:del>
    </w:p>
    <w:p w14:paraId="36552BED" w14:textId="6C12BFBC" w:rsidR="00557A13" w:rsidDel="007E5477" w:rsidRDefault="00557A13">
      <w:pPr>
        <w:pStyle w:val="TOC2"/>
        <w:tabs>
          <w:tab w:val="right" w:leader="dot" w:pos="9350"/>
        </w:tabs>
        <w:rPr>
          <w:del w:id="927" w:author="mp4" w:date="2018-08-24T14:19:00Z"/>
          <w:rFonts w:asciiTheme="minorHAnsi" w:eastAsiaTheme="minorEastAsia" w:hAnsiTheme="minorHAnsi" w:cstheme="minorBidi"/>
          <w:smallCaps w:val="0"/>
          <w:noProof/>
          <w:sz w:val="22"/>
          <w:szCs w:val="22"/>
        </w:rPr>
      </w:pPr>
      <w:del w:id="928" w:author="mp4" w:date="2018-08-24T14:19:00Z">
        <w:r w:rsidRPr="007E5477" w:rsidDel="007E5477">
          <w:rPr>
            <w:rPrChange w:id="929" w:author="mp4" w:date="2018-08-24T14:19:00Z">
              <w:rPr>
                <w:rStyle w:val="Hyperlink"/>
                <w:noProof/>
              </w:rPr>
            </w:rPrChange>
          </w:rPr>
          <w:delText>6.4. Bounds Tolerance</w:delText>
        </w:r>
        <w:r w:rsidDel="007E5477">
          <w:rPr>
            <w:noProof/>
            <w:webHidden/>
          </w:rPr>
          <w:tab/>
        </w:r>
      </w:del>
      <w:del w:id="930" w:author="mp4" w:date="2018-08-24T14:11:00Z">
        <w:r w:rsidDel="00987F25">
          <w:rPr>
            <w:noProof/>
            <w:webHidden/>
          </w:rPr>
          <w:delText>12</w:delText>
        </w:r>
      </w:del>
    </w:p>
    <w:p w14:paraId="7C82FECE" w14:textId="2652816A" w:rsidR="00557A13" w:rsidDel="007E5477" w:rsidRDefault="00557A13">
      <w:pPr>
        <w:pStyle w:val="TOC2"/>
        <w:tabs>
          <w:tab w:val="right" w:leader="dot" w:pos="9350"/>
        </w:tabs>
        <w:rPr>
          <w:del w:id="931" w:author="mp4" w:date="2018-08-24T14:19:00Z"/>
          <w:rFonts w:asciiTheme="minorHAnsi" w:eastAsiaTheme="minorEastAsia" w:hAnsiTheme="minorHAnsi" w:cstheme="minorBidi"/>
          <w:smallCaps w:val="0"/>
          <w:noProof/>
          <w:sz w:val="22"/>
          <w:szCs w:val="22"/>
        </w:rPr>
      </w:pPr>
      <w:del w:id="932" w:author="mp4" w:date="2018-08-24T14:19:00Z">
        <w:r w:rsidRPr="007E5477" w:rsidDel="007E5477">
          <w:rPr>
            <w:rPrChange w:id="933" w:author="mp4" w:date="2018-08-24T14:19:00Z">
              <w:rPr>
                <w:rStyle w:val="Hyperlink"/>
                <w:noProof/>
              </w:rPr>
            </w:rPrChange>
          </w:rPr>
          <w:delText>6.5. Min Angle</w:delText>
        </w:r>
        <w:r w:rsidDel="007E5477">
          <w:rPr>
            <w:noProof/>
            <w:webHidden/>
          </w:rPr>
          <w:tab/>
        </w:r>
      </w:del>
      <w:del w:id="934" w:author="mp4" w:date="2018-08-24T14:11:00Z">
        <w:r w:rsidDel="00987F25">
          <w:rPr>
            <w:noProof/>
            <w:webHidden/>
          </w:rPr>
          <w:delText>12</w:delText>
        </w:r>
      </w:del>
    </w:p>
    <w:p w14:paraId="487631A0" w14:textId="463B8B8F" w:rsidR="00557A13" w:rsidDel="007E5477" w:rsidRDefault="00557A13">
      <w:pPr>
        <w:pStyle w:val="TOC2"/>
        <w:tabs>
          <w:tab w:val="right" w:leader="dot" w:pos="9350"/>
        </w:tabs>
        <w:rPr>
          <w:del w:id="935" w:author="mp4" w:date="2018-08-24T14:19:00Z"/>
          <w:rFonts w:asciiTheme="minorHAnsi" w:eastAsiaTheme="minorEastAsia" w:hAnsiTheme="minorHAnsi" w:cstheme="minorBidi"/>
          <w:smallCaps w:val="0"/>
          <w:noProof/>
          <w:sz w:val="22"/>
          <w:szCs w:val="22"/>
        </w:rPr>
      </w:pPr>
      <w:del w:id="936" w:author="mp4" w:date="2018-08-24T14:19:00Z">
        <w:r w:rsidRPr="007E5477" w:rsidDel="007E5477">
          <w:rPr>
            <w:rPrChange w:id="937" w:author="mp4" w:date="2018-08-24T14:19:00Z">
              <w:rPr>
                <w:rStyle w:val="Hyperlink"/>
                <w:noProof/>
              </w:rPr>
            </w:rPrChange>
          </w:rPr>
          <w:delText>6.6. Growth Substeps</w:delText>
        </w:r>
        <w:r w:rsidDel="007E5477">
          <w:rPr>
            <w:noProof/>
            <w:webHidden/>
          </w:rPr>
          <w:tab/>
        </w:r>
      </w:del>
      <w:del w:id="938" w:author="mp4" w:date="2018-08-24T14:11:00Z">
        <w:r w:rsidDel="00987F25">
          <w:rPr>
            <w:noProof/>
            <w:webHidden/>
          </w:rPr>
          <w:delText>12</w:delText>
        </w:r>
      </w:del>
    </w:p>
    <w:p w14:paraId="795AACA6" w14:textId="7565D4CC" w:rsidR="00557A13" w:rsidDel="007E5477" w:rsidRDefault="00557A13">
      <w:pPr>
        <w:pStyle w:val="TOC1"/>
        <w:tabs>
          <w:tab w:val="left" w:pos="480"/>
          <w:tab w:val="right" w:leader="dot" w:pos="9350"/>
        </w:tabs>
        <w:rPr>
          <w:del w:id="939" w:author="mp4" w:date="2018-08-24T14:19:00Z"/>
          <w:rFonts w:asciiTheme="minorHAnsi" w:eastAsiaTheme="minorEastAsia" w:hAnsiTheme="minorHAnsi" w:cstheme="minorBidi"/>
          <w:b w:val="0"/>
          <w:bCs w:val="0"/>
          <w:caps w:val="0"/>
          <w:noProof/>
          <w:sz w:val="22"/>
          <w:szCs w:val="22"/>
        </w:rPr>
      </w:pPr>
      <w:del w:id="940" w:author="mp4" w:date="2018-08-24T14:19:00Z">
        <w:r w:rsidRPr="007E5477" w:rsidDel="007E5477">
          <w:rPr>
            <w:rPrChange w:id="941" w:author="mp4" w:date="2018-08-24T14:19:00Z">
              <w:rPr>
                <w:rStyle w:val="Hyperlink"/>
                <w:noProof/>
              </w:rPr>
            </w:rPrChange>
          </w:rPr>
          <w:delText>7.</w:delText>
        </w:r>
        <w:r w:rsidDel="007E5477">
          <w:rPr>
            <w:rFonts w:asciiTheme="minorHAnsi" w:eastAsiaTheme="minorEastAsia" w:hAnsiTheme="minorHAnsi" w:cstheme="minorBidi"/>
            <w:b w:val="0"/>
            <w:bCs w:val="0"/>
            <w:caps w:val="0"/>
            <w:noProof/>
            <w:sz w:val="22"/>
            <w:szCs w:val="22"/>
          </w:rPr>
          <w:tab/>
        </w:r>
        <w:r w:rsidRPr="007E5477" w:rsidDel="007E5477">
          <w:rPr>
            <w:rPrChange w:id="942" w:author="mp4" w:date="2018-08-24T14:19:00Z">
              <w:rPr>
                <w:rStyle w:val="Hyperlink"/>
                <w:noProof/>
              </w:rPr>
            </w:rPrChange>
          </w:rPr>
          <w:delText>Output Data</w:delText>
        </w:r>
        <w:r w:rsidDel="007E5477">
          <w:rPr>
            <w:noProof/>
            <w:webHidden/>
          </w:rPr>
          <w:tab/>
        </w:r>
      </w:del>
      <w:del w:id="943" w:author="mp4" w:date="2018-08-24T14:11:00Z">
        <w:r w:rsidDel="00987F25">
          <w:rPr>
            <w:noProof/>
            <w:webHidden/>
          </w:rPr>
          <w:delText>12</w:delText>
        </w:r>
      </w:del>
    </w:p>
    <w:p w14:paraId="269E613B" w14:textId="5EA18CDF" w:rsidR="00557A13" w:rsidDel="007E5477" w:rsidRDefault="00557A13">
      <w:pPr>
        <w:pStyle w:val="TOC2"/>
        <w:tabs>
          <w:tab w:val="right" w:leader="dot" w:pos="9350"/>
        </w:tabs>
        <w:rPr>
          <w:del w:id="944" w:author="mp4" w:date="2018-08-24T14:19:00Z"/>
          <w:rFonts w:asciiTheme="minorHAnsi" w:eastAsiaTheme="minorEastAsia" w:hAnsiTheme="minorHAnsi" w:cstheme="minorBidi"/>
          <w:smallCaps w:val="0"/>
          <w:noProof/>
          <w:sz w:val="22"/>
          <w:szCs w:val="22"/>
        </w:rPr>
      </w:pPr>
      <w:del w:id="945" w:author="mp4" w:date="2018-08-24T14:19:00Z">
        <w:r w:rsidRPr="007E5477" w:rsidDel="007E5477">
          <w:rPr>
            <w:rPrChange w:id="946" w:author="mp4" w:date="2018-08-24T14:19:00Z">
              <w:rPr>
                <w:rStyle w:val="Hyperlink"/>
                <w:noProof/>
              </w:rPr>
            </w:rPrChange>
          </w:rPr>
          <w:delText>7.1. Files</w:delText>
        </w:r>
        <w:r w:rsidDel="007E5477">
          <w:rPr>
            <w:noProof/>
            <w:webHidden/>
          </w:rPr>
          <w:tab/>
        </w:r>
      </w:del>
      <w:del w:id="947" w:author="mp4" w:date="2018-08-24T14:11:00Z">
        <w:r w:rsidDel="00987F25">
          <w:rPr>
            <w:noProof/>
            <w:webHidden/>
          </w:rPr>
          <w:delText>12</w:delText>
        </w:r>
      </w:del>
    </w:p>
    <w:p w14:paraId="2504D0E7" w14:textId="76A61D1A" w:rsidR="00557A13" w:rsidDel="007E5477" w:rsidRDefault="00557A13">
      <w:pPr>
        <w:pStyle w:val="TOC3"/>
        <w:tabs>
          <w:tab w:val="right" w:leader="dot" w:pos="9350"/>
        </w:tabs>
        <w:rPr>
          <w:del w:id="948" w:author="mp4" w:date="2018-08-24T14:19:00Z"/>
          <w:rFonts w:asciiTheme="minorHAnsi" w:eastAsiaTheme="minorEastAsia" w:hAnsiTheme="minorHAnsi" w:cstheme="minorBidi"/>
          <w:i w:val="0"/>
          <w:iCs w:val="0"/>
          <w:noProof/>
          <w:sz w:val="22"/>
          <w:szCs w:val="22"/>
        </w:rPr>
      </w:pPr>
      <w:del w:id="949" w:author="mp4" w:date="2018-08-24T14:19:00Z">
        <w:r w:rsidRPr="007E5477" w:rsidDel="007E5477">
          <w:rPr>
            <w:rPrChange w:id="950" w:author="mp4" w:date="2018-08-24T14:19:00Z">
              <w:rPr>
                <w:rStyle w:val="Hyperlink"/>
                <w:noProof/>
              </w:rPr>
            </w:rPrChange>
          </w:rPr>
          <w:delText>7.1.1. Log</w:delText>
        </w:r>
        <w:r w:rsidDel="007E5477">
          <w:rPr>
            <w:noProof/>
            <w:webHidden/>
          </w:rPr>
          <w:tab/>
        </w:r>
      </w:del>
      <w:del w:id="951" w:author="mp4" w:date="2018-08-24T14:11:00Z">
        <w:r w:rsidDel="00987F25">
          <w:rPr>
            <w:noProof/>
            <w:webHidden/>
          </w:rPr>
          <w:delText>12</w:delText>
        </w:r>
      </w:del>
    </w:p>
    <w:p w14:paraId="44CEF7CC" w14:textId="5DB76355" w:rsidR="00557A13" w:rsidDel="007E5477" w:rsidRDefault="00557A13">
      <w:pPr>
        <w:pStyle w:val="TOC3"/>
        <w:tabs>
          <w:tab w:val="right" w:leader="dot" w:pos="9350"/>
        </w:tabs>
        <w:rPr>
          <w:del w:id="952" w:author="mp4" w:date="2018-08-24T14:19:00Z"/>
          <w:rFonts w:asciiTheme="minorHAnsi" w:eastAsiaTheme="minorEastAsia" w:hAnsiTheme="minorHAnsi" w:cstheme="minorBidi"/>
          <w:i w:val="0"/>
          <w:iCs w:val="0"/>
          <w:noProof/>
          <w:sz w:val="22"/>
          <w:szCs w:val="22"/>
        </w:rPr>
      </w:pPr>
      <w:del w:id="953" w:author="mp4" w:date="2018-08-24T14:19:00Z">
        <w:r w:rsidRPr="007E5477" w:rsidDel="007E5477">
          <w:rPr>
            <w:rPrChange w:id="954" w:author="mp4" w:date="2018-08-24T14:19:00Z">
              <w:rPr>
                <w:rStyle w:val="Hyperlink"/>
                <w:noProof/>
              </w:rPr>
            </w:rPrChange>
          </w:rPr>
          <w:delText>7.1.2. Vessel State</w:delText>
        </w:r>
        <w:r w:rsidDel="007E5477">
          <w:rPr>
            <w:noProof/>
            <w:webHidden/>
          </w:rPr>
          <w:tab/>
        </w:r>
      </w:del>
      <w:del w:id="955" w:author="mp4" w:date="2018-08-24T14:11:00Z">
        <w:r w:rsidDel="00987F25">
          <w:rPr>
            <w:noProof/>
            <w:webHidden/>
          </w:rPr>
          <w:delText>13</w:delText>
        </w:r>
      </w:del>
    </w:p>
    <w:p w14:paraId="53052AB2" w14:textId="5F6A9B81" w:rsidR="00557A13" w:rsidDel="007E5477" w:rsidRDefault="00557A13">
      <w:pPr>
        <w:pStyle w:val="TOC3"/>
        <w:tabs>
          <w:tab w:val="right" w:leader="dot" w:pos="9350"/>
        </w:tabs>
        <w:rPr>
          <w:del w:id="956" w:author="mp4" w:date="2018-08-24T14:19:00Z"/>
          <w:rFonts w:asciiTheme="minorHAnsi" w:eastAsiaTheme="minorEastAsia" w:hAnsiTheme="minorHAnsi" w:cstheme="minorBidi"/>
          <w:i w:val="0"/>
          <w:iCs w:val="0"/>
          <w:noProof/>
          <w:sz w:val="22"/>
          <w:szCs w:val="22"/>
        </w:rPr>
      </w:pPr>
      <w:del w:id="957" w:author="mp4" w:date="2018-08-24T14:19:00Z">
        <w:r w:rsidRPr="007E5477" w:rsidDel="007E5477">
          <w:rPr>
            <w:rPrChange w:id="958" w:author="mp4" w:date="2018-08-24T14:19:00Z">
              <w:rPr>
                <w:rStyle w:val="Hyperlink"/>
                <w:noProof/>
              </w:rPr>
            </w:rPrChange>
          </w:rPr>
          <w:delText>7.1.3. XPLT</w:delText>
        </w:r>
        <w:r w:rsidDel="007E5477">
          <w:rPr>
            <w:noProof/>
            <w:webHidden/>
          </w:rPr>
          <w:tab/>
        </w:r>
      </w:del>
      <w:del w:id="959" w:author="mp4" w:date="2018-08-24T14:11:00Z">
        <w:r w:rsidDel="00987F25">
          <w:rPr>
            <w:noProof/>
            <w:webHidden/>
          </w:rPr>
          <w:delText>13</w:delText>
        </w:r>
      </w:del>
    </w:p>
    <w:p w14:paraId="0843C37D" w14:textId="17DC85B9" w:rsidR="00557A13" w:rsidDel="007E5477" w:rsidRDefault="00557A13">
      <w:pPr>
        <w:pStyle w:val="TOC2"/>
        <w:tabs>
          <w:tab w:val="right" w:leader="dot" w:pos="9350"/>
        </w:tabs>
        <w:rPr>
          <w:del w:id="960" w:author="mp4" w:date="2018-08-24T14:19:00Z"/>
          <w:rFonts w:asciiTheme="minorHAnsi" w:eastAsiaTheme="minorEastAsia" w:hAnsiTheme="minorHAnsi" w:cstheme="minorBidi"/>
          <w:smallCaps w:val="0"/>
          <w:noProof/>
          <w:sz w:val="22"/>
          <w:szCs w:val="22"/>
        </w:rPr>
      </w:pPr>
      <w:del w:id="961" w:author="mp4" w:date="2018-08-24T14:19:00Z">
        <w:r w:rsidRPr="007E5477" w:rsidDel="007E5477">
          <w:rPr>
            <w:rPrChange w:id="962" w:author="mp4" w:date="2018-08-24T14:19:00Z">
              <w:rPr>
                <w:rStyle w:val="Hyperlink"/>
                <w:noProof/>
              </w:rPr>
            </w:rPrChange>
          </w:rPr>
          <w:delText>7.2. Vessel File Format 2</w:delText>
        </w:r>
        <w:r w:rsidDel="007E5477">
          <w:rPr>
            <w:noProof/>
            <w:webHidden/>
          </w:rPr>
          <w:tab/>
        </w:r>
      </w:del>
      <w:del w:id="963" w:author="mp4" w:date="2018-08-24T14:11:00Z">
        <w:r w:rsidDel="00987F25">
          <w:rPr>
            <w:noProof/>
            <w:webHidden/>
          </w:rPr>
          <w:delText>14</w:delText>
        </w:r>
      </w:del>
    </w:p>
    <w:p w14:paraId="2AAF3734" w14:textId="0202C63B" w:rsidR="00557A13" w:rsidDel="007E5477" w:rsidRDefault="00557A13">
      <w:pPr>
        <w:pStyle w:val="TOC1"/>
        <w:tabs>
          <w:tab w:val="left" w:pos="480"/>
          <w:tab w:val="right" w:leader="dot" w:pos="9350"/>
        </w:tabs>
        <w:rPr>
          <w:del w:id="964" w:author="mp4" w:date="2018-08-24T14:19:00Z"/>
          <w:rFonts w:asciiTheme="minorHAnsi" w:eastAsiaTheme="minorEastAsia" w:hAnsiTheme="minorHAnsi" w:cstheme="minorBidi"/>
          <w:b w:val="0"/>
          <w:bCs w:val="0"/>
          <w:caps w:val="0"/>
          <w:noProof/>
          <w:sz w:val="22"/>
          <w:szCs w:val="22"/>
        </w:rPr>
      </w:pPr>
      <w:del w:id="965" w:author="mp4" w:date="2018-08-24T14:19:00Z">
        <w:r w:rsidRPr="007E5477" w:rsidDel="007E5477">
          <w:rPr>
            <w:rPrChange w:id="966" w:author="mp4" w:date="2018-08-24T14:19:00Z">
              <w:rPr>
                <w:rStyle w:val="Hyperlink"/>
                <w:noProof/>
              </w:rPr>
            </w:rPrChange>
          </w:rPr>
          <w:delText>8.</w:delText>
        </w:r>
        <w:r w:rsidDel="007E5477">
          <w:rPr>
            <w:rFonts w:asciiTheme="minorHAnsi" w:eastAsiaTheme="minorEastAsia" w:hAnsiTheme="minorHAnsi" w:cstheme="minorBidi"/>
            <w:b w:val="0"/>
            <w:bCs w:val="0"/>
            <w:caps w:val="0"/>
            <w:noProof/>
            <w:sz w:val="22"/>
            <w:szCs w:val="22"/>
          </w:rPr>
          <w:tab/>
        </w:r>
        <w:r w:rsidRPr="007E5477" w:rsidDel="007E5477">
          <w:rPr>
            <w:rPrChange w:id="967" w:author="mp4" w:date="2018-08-24T14:19:00Z">
              <w:rPr>
                <w:rStyle w:val="Hyperlink"/>
                <w:noProof/>
              </w:rPr>
            </w:rPrChange>
          </w:rPr>
          <w:delText>Warnings</w:delText>
        </w:r>
        <w:r w:rsidDel="007E5477">
          <w:rPr>
            <w:noProof/>
            <w:webHidden/>
          </w:rPr>
          <w:tab/>
        </w:r>
      </w:del>
      <w:del w:id="968" w:author="mp4" w:date="2018-08-24T14:11:00Z">
        <w:r w:rsidDel="00987F25">
          <w:rPr>
            <w:noProof/>
            <w:webHidden/>
          </w:rPr>
          <w:delText>14</w:delText>
        </w:r>
      </w:del>
    </w:p>
    <w:p w14:paraId="1EE5807D" w14:textId="3F7B6581" w:rsidR="00557A13" w:rsidDel="007E5477" w:rsidRDefault="00557A13">
      <w:pPr>
        <w:pStyle w:val="TOC2"/>
        <w:tabs>
          <w:tab w:val="right" w:leader="dot" w:pos="9350"/>
        </w:tabs>
        <w:rPr>
          <w:del w:id="969" w:author="mp4" w:date="2018-08-24T14:19:00Z"/>
          <w:rFonts w:asciiTheme="minorHAnsi" w:eastAsiaTheme="minorEastAsia" w:hAnsiTheme="minorHAnsi" w:cstheme="minorBidi"/>
          <w:smallCaps w:val="0"/>
          <w:noProof/>
          <w:sz w:val="22"/>
          <w:szCs w:val="22"/>
        </w:rPr>
      </w:pPr>
      <w:del w:id="970" w:author="mp4" w:date="2018-08-24T14:19:00Z">
        <w:r w:rsidRPr="007E5477" w:rsidDel="007E5477">
          <w:rPr>
            <w:rPrChange w:id="971" w:author="mp4" w:date="2018-08-24T14:19:00Z">
              <w:rPr>
                <w:rStyle w:val="Hyperlink"/>
                <w:noProof/>
              </w:rPr>
            </w:rPrChange>
          </w:rPr>
          <w:delText>8.1. Branch Bombing</w:delText>
        </w:r>
        <w:r w:rsidDel="007E5477">
          <w:rPr>
            <w:noProof/>
            <w:webHidden/>
          </w:rPr>
          <w:tab/>
        </w:r>
      </w:del>
      <w:del w:id="972" w:author="mp4" w:date="2018-08-24T14:11:00Z">
        <w:r w:rsidDel="00987F25">
          <w:rPr>
            <w:noProof/>
            <w:webHidden/>
          </w:rPr>
          <w:delText>14</w:delText>
        </w:r>
      </w:del>
    </w:p>
    <w:p w14:paraId="657EF088" w14:textId="7BF1D5D0" w:rsidR="00557A13" w:rsidDel="007E5477" w:rsidRDefault="00557A13">
      <w:pPr>
        <w:pStyle w:val="TOC1"/>
        <w:tabs>
          <w:tab w:val="right" w:leader="dot" w:pos="9350"/>
        </w:tabs>
        <w:rPr>
          <w:del w:id="973" w:author="mp4" w:date="2018-08-24T14:19:00Z"/>
          <w:rFonts w:asciiTheme="minorHAnsi" w:eastAsiaTheme="minorEastAsia" w:hAnsiTheme="minorHAnsi" w:cstheme="minorBidi"/>
          <w:b w:val="0"/>
          <w:bCs w:val="0"/>
          <w:caps w:val="0"/>
          <w:noProof/>
          <w:sz w:val="22"/>
          <w:szCs w:val="22"/>
        </w:rPr>
      </w:pPr>
      <w:del w:id="974" w:author="mp4" w:date="2018-08-24T14:19:00Z">
        <w:r w:rsidRPr="007E5477" w:rsidDel="007E5477">
          <w:rPr>
            <w:rPrChange w:id="975" w:author="mp4" w:date="2018-08-24T14:19:00Z">
              <w:rPr>
                <w:rStyle w:val="Hyperlink"/>
                <w:noProof/>
              </w:rPr>
            </w:rPrChange>
          </w:rPr>
          <w:delText>References</w:delText>
        </w:r>
        <w:r w:rsidDel="007E5477">
          <w:rPr>
            <w:noProof/>
            <w:webHidden/>
          </w:rPr>
          <w:tab/>
        </w:r>
      </w:del>
      <w:del w:id="976" w:author="mp4" w:date="2018-08-24T14:11:00Z">
        <w:r w:rsidDel="00987F25">
          <w:rPr>
            <w:noProof/>
            <w:webHidden/>
          </w:rPr>
          <w:delText>15</w:delText>
        </w:r>
      </w:del>
    </w:p>
    <w:p w14:paraId="18FAC3A6" w14:textId="02E21E71" w:rsidR="006A0BC1" w:rsidRDefault="00EE3AB5" w:rsidP="006A0BC1">
      <w:pPr>
        <w:rPr>
          <w:b/>
          <w:bCs/>
          <w:sz w:val="20"/>
          <w:szCs w:val="20"/>
        </w:rPr>
        <w:sectPr w:rsidR="006A0BC1" w:rsidSect="006A0BC1">
          <w:footnotePr>
            <w:numFmt w:val="chicago"/>
          </w:footnotePr>
          <w:pgSz w:w="12240" w:h="15840"/>
          <w:pgMar w:top="1440" w:right="1440" w:bottom="1440" w:left="1440" w:header="720" w:footer="720" w:gutter="0"/>
          <w:pgNumType w:fmt="lowerRoman" w:start="1"/>
          <w:cols w:space="720"/>
          <w:docGrid w:linePitch="360"/>
        </w:sectPr>
      </w:pPr>
      <w:r>
        <w:rPr>
          <w:caps/>
        </w:rPr>
        <w:fldChar w:fldCharType="end"/>
      </w:r>
    </w:p>
    <w:p w14:paraId="67307831" w14:textId="2DEDE630" w:rsidR="006A0BC1" w:rsidRDefault="006A0BC1" w:rsidP="006A0BC1">
      <w:pPr>
        <w:pStyle w:val="Heading1"/>
      </w:pPr>
      <w:bookmarkStart w:id="977" w:name="_Toc522883668"/>
      <w:r>
        <w:lastRenderedPageBreak/>
        <w:t>Introduction</w:t>
      </w:r>
      <w:r w:rsidR="00CA5347">
        <w:fldChar w:fldCharType="begin"/>
      </w:r>
      <w:r w:rsidR="00CA5347">
        <w:instrText xml:space="preserve"> MACROBUTTON MTEditEquationSection2 </w:instrText>
      </w:r>
      <w:r w:rsidR="00CA5347" w:rsidRPr="00CA5347">
        <w:rPr>
          <w:rStyle w:val="MTEquationSection"/>
        </w:rPr>
        <w:instrText>Equation Chapter (Next) Section 1</w:instrText>
      </w:r>
      <w:r w:rsidR="00CA5347">
        <w:fldChar w:fldCharType="begin"/>
      </w:r>
      <w:r w:rsidR="00CA5347">
        <w:instrText xml:space="preserve"> SEQ MTEqn \r \h \* MERGEFORMAT </w:instrText>
      </w:r>
      <w:r w:rsidR="00CA5347">
        <w:fldChar w:fldCharType="end"/>
      </w:r>
      <w:r w:rsidR="00CA5347">
        <w:fldChar w:fldCharType="begin"/>
      </w:r>
      <w:r w:rsidR="00CA5347">
        <w:instrText xml:space="preserve"> SEQ MTSec \r 1 \h \* MERGEFORMAT </w:instrText>
      </w:r>
      <w:r w:rsidR="00CA5347">
        <w:fldChar w:fldCharType="end"/>
      </w:r>
      <w:r w:rsidR="00CA5347">
        <w:fldChar w:fldCharType="begin"/>
      </w:r>
      <w:r w:rsidR="00CA5347">
        <w:instrText xml:space="preserve"> SEQ MTChap \h \* MERGEFORMAT </w:instrText>
      </w:r>
      <w:r w:rsidR="00CA5347">
        <w:fldChar w:fldCharType="end"/>
      </w:r>
      <w:r w:rsidR="00CA5347">
        <w:fldChar w:fldCharType="end"/>
      </w:r>
      <w:bookmarkEnd w:id="977"/>
    </w:p>
    <w:p w14:paraId="64B5BC6D" w14:textId="602EB538" w:rsidR="006A0BC1" w:rsidRDefault="006A0BC1" w:rsidP="006A0BC1">
      <w:pPr>
        <w:pStyle w:val="Heading2"/>
      </w:pPr>
      <w:bookmarkStart w:id="978" w:name="_Toc522883669"/>
      <w:r>
        <w:t xml:space="preserve">Overview of </w:t>
      </w:r>
      <w:r w:rsidR="0005554B">
        <w:t>Angio</w:t>
      </w:r>
      <w:r>
        <w:t>FE</w:t>
      </w:r>
      <w:bookmarkEnd w:id="978"/>
    </w:p>
    <w:p w14:paraId="7AEB08C5" w14:textId="0E9A589D" w:rsidR="00214C80" w:rsidRPr="00214C80" w:rsidRDefault="00214C80" w:rsidP="00214C80">
      <w:r>
        <w:t xml:space="preserve">The purpose of AngioFE is to simulate the growth of </w:t>
      </w:r>
      <w:ins w:id="979" w:author="Steven LaBelle" w:date="2018-08-21T10:41:00Z">
        <w:r w:rsidR="00CA3246">
          <w:t>angiogenic neovessels</w:t>
        </w:r>
      </w:ins>
      <w:del w:id="980" w:author="Steven LaBelle" w:date="2018-08-21T10:41:00Z">
        <w:r w:rsidDel="00CA3246">
          <w:delText>blood vessels</w:delText>
        </w:r>
      </w:del>
      <w:r>
        <w:t xml:space="preserve"> within an extracellular matrix. The two main ways that this can be used are: given some experimental data determine the material/vascular properties needed to achieve comparable deformation over a given time period, the other is to predict the deformation that will </w:t>
      </w:r>
      <w:proofErr w:type="spellStart"/>
      <w:r>
        <w:t>occour</w:t>
      </w:r>
      <w:proofErr w:type="spellEnd"/>
      <w:r>
        <w:t xml:space="preserve"> in a new in vivo test given the rules about vessel growth that are used, and the material properties.</w:t>
      </w:r>
    </w:p>
    <w:p w14:paraId="5288B0C8" w14:textId="77777777" w:rsidR="005A265C" w:rsidRPr="005A265C" w:rsidRDefault="005A265C" w:rsidP="005A265C"/>
    <w:p w14:paraId="44E158AC" w14:textId="54A0CD8B" w:rsidR="00547CDE" w:rsidRDefault="00D70493" w:rsidP="009360AC">
      <w:pPr>
        <w:pStyle w:val="Heading2"/>
      </w:pPr>
      <w:bookmarkStart w:id="981" w:name="_Toc522883670"/>
      <w:r>
        <w:t>Capabilities</w:t>
      </w:r>
      <w:bookmarkEnd w:id="981"/>
    </w:p>
    <w:p w14:paraId="3AD553FF" w14:textId="3E63FCB9" w:rsidR="005A265C" w:rsidRDefault="001C1097" w:rsidP="005A265C">
      <w:del w:id="982" w:author="Steven LaBelle" w:date="2018-08-21T10:41:00Z">
        <w:r w:rsidDel="00CA3246">
          <w:delText>Simulate vessel growth.</w:delText>
        </w:r>
        <w:r w:rsidR="006F7A12" w:rsidDel="00CA3246">
          <w:delText xml:space="preserve"> </w:delText>
        </w:r>
      </w:del>
      <w:r w:rsidR="006F7A12">
        <w:t>This version of the plugin can simulate the growth of vascular networks in a variety of element types</w:t>
      </w:r>
      <w:ins w:id="983" w:author="Steven LaBelle" w:date="2018-08-21T10:42:00Z">
        <w:r w:rsidR="00CA3246">
          <w:t xml:space="preserve"> while considering a range of field variables that modify growth and matrix deformation</w:t>
        </w:r>
      </w:ins>
      <w:r w:rsidR="006F7A12">
        <w:t xml:space="preserve">. </w:t>
      </w:r>
      <w:r w:rsidR="008E4E1D">
        <w:t>Additionally,</w:t>
      </w:r>
      <w:r w:rsidR="006F7A12">
        <w:t xml:space="preserve"> the material the plugin provides can be used as the solid component of a multiphasic material.</w:t>
      </w:r>
      <w:r w:rsidR="008E4E1D">
        <w:t xml:space="preserve"> Currently the following element types are supported: Hex8, Hex20, Tet4, and Tet10.</w:t>
      </w:r>
      <w:ins w:id="984" w:author="mp4" w:date="2018-12-03T12:18:00Z">
        <w:r w:rsidR="00462323">
          <w:t xml:space="preserve"> AngioFE3 generates </w:t>
        </w:r>
        <w:proofErr w:type="gramStart"/>
        <w:r w:rsidR="00462323">
          <w:t>an .ang</w:t>
        </w:r>
        <w:proofErr w:type="gramEnd"/>
        <w:r w:rsidR="00462323">
          <w:t>2 file which can be imported into PostView to visualize the vascular network within the model over time.</w:t>
        </w:r>
      </w:ins>
    </w:p>
    <w:p w14:paraId="4612E27C" w14:textId="7E1E2214" w:rsidR="009360AC" w:rsidRDefault="009360AC" w:rsidP="009360AC">
      <w:pPr>
        <w:pStyle w:val="Heading3"/>
      </w:pPr>
      <w:bookmarkStart w:id="985" w:name="_Toc522883671"/>
      <w:r>
        <w:t>Usage as a Standalone Material</w:t>
      </w:r>
      <w:bookmarkEnd w:id="985"/>
    </w:p>
    <w:p w14:paraId="650E5186" w14:textId="0FBBB885" w:rsidR="009360AC" w:rsidRPr="009360AC" w:rsidRDefault="009360AC" w:rsidP="009360AC">
      <w:r>
        <w:t xml:space="preserve">The </w:t>
      </w:r>
      <w:proofErr w:type="spellStart"/>
      <w:r>
        <w:t>angio</w:t>
      </w:r>
      <w:proofErr w:type="spellEnd"/>
      <w:r>
        <w:t xml:space="preserve"> material supplied by this plugin may be used a material for a finite element domain in a mechanical analysis.</w:t>
      </w:r>
      <w:ins w:id="986" w:author="Steven LaBelle" w:date="2018-08-21T10:42:00Z">
        <w:r w:rsidR="00CA3246">
          <w:t xml:space="preserve"> This material </w:t>
        </w:r>
      </w:ins>
      <w:ins w:id="987" w:author="Steven LaBelle" w:date="2018-08-21T10:43:00Z">
        <w:r w:rsidR="00CA3246">
          <w:t xml:space="preserve">can theoretically be used as a parent material for any non-rigid material in FEBio. The </w:t>
        </w:r>
        <w:proofErr w:type="spellStart"/>
        <w:r w:rsidR="00CA3246">
          <w:t>angio</w:t>
        </w:r>
        <w:proofErr w:type="spellEnd"/>
        <w:r w:rsidR="00CA3246">
          <w:t xml:space="preserve"> material must be the head material for any domain in which neovessel growth is to be simulated. In the absence of an </w:t>
        </w:r>
        <w:proofErr w:type="spellStart"/>
        <w:r w:rsidR="00CA3246">
          <w:t>angio</w:t>
        </w:r>
        <w:proofErr w:type="spellEnd"/>
        <w:r w:rsidR="00CA3246">
          <w:t xml:space="preserve"> material, AngioFE will perform similarly to a model in FEBio.</w:t>
        </w:r>
      </w:ins>
    </w:p>
    <w:p w14:paraId="6AFBB837" w14:textId="3AE354B5" w:rsidR="009360AC" w:rsidRDefault="009360AC" w:rsidP="005A265C"/>
    <w:p w14:paraId="3E357281" w14:textId="758ADFAC" w:rsidR="009360AC" w:rsidRDefault="009360AC" w:rsidP="009360AC">
      <w:pPr>
        <w:pStyle w:val="Heading3"/>
      </w:pPr>
      <w:bookmarkStart w:id="988" w:name="_Toc522883672"/>
      <w:r>
        <w:t>Usage in Multiphasic Materials</w:t>
      </w:r>
      <w:bookmarkEnd w:id="988"/>
    </w:p>
    <w:p w14:paraId="6BB3CB42" w14:textId="5F7D8B0F" w:rsidR="009360AC" w:rsidRDefault="009360AC" w:rsidP="009360AC">
      <w:pPr>
        <w:rPr>
          <w:ins w:id="989" w:author="mp4" w:date="2018-11-26T11:27:00Z"/>
        </w:rPr>
      </w:pPr>
      <w:r>
        <w:t xml:space="preserve">The </w:t>
      </w:r>
      <w:proofErr w:type="spellStart"/>
      <w:r>
        <w:t>angio</w:t>
      </w:r>
      <w:proofErr w:type="spellEnd"/>
      <w:r>
        <w:t xml:space="preserve"> material can be used the solid component of a multiphasic material. In this context the </w:t>
      </w:r>
      <w:proofErr w:type="spellStart"/>
      <w:r>
        <w:t>angio</w:t>
      </w:r>
      <w:proofErr w:type="spellEnd"/>
      <w:r>
        <w:t xml:space="preserve"> material has the potential to both</w:t>
      </w:r>
      <w:del w:id="990" w:author="Steven LaBelle" w:date="2018-08-21T10:45:00Z">
        <w:r w:rsidR="00D1270F" w:rsidDel="00CA3246">
          <w:delText>:</w:delText>
        </w:r>
      </w:del>
      <w:r>
        <w:t xml:space="preserve"> </w:t>
      </w:r>
      <w:r w:rsidR="00D1270F">
        <w:t>alter vascular topology based on chemical conditions, and alter the chemical conditions around active tips.(</w:t>
      </w:r>
      <w:ins w:id="991" w:author="mp4" w:date="2018-08-24T11:35:00Z">
        <w:r w:rsidR="00FF3697">
          <w:t xml:space="preserve">tips </w:t>
        </w:r>
      </w:ins>
      <w:commentRangeStart w:id="992"/>
      <w:r w:rsidR="00D1270F">
        <w:t>altering chemical conditions is not implemented</w:t>
      </w:r>
      <w:commentRangeEnd w:id="992"/>
      <w:r w:rsidR="00CA3246">
        <w:rPr>
          <w:rStyle w:val="CommentReference"/>
        </w:rPr>
        <w:commentReference w:id="992"/>
      </w:r>
      <w:r w:rsidR="00D1270F">
        <w:t>)</w:t>
      </w:r>
    </w:p>
    <w:p w14:paraId="6E4CA9D2" w14:textId="703D08CB" w:rsidR="00916967" w:rsidRDefault="00916967" w:rsidP="009360AC">
      <w:pPr>
        <w:rPr>
          <w:ins w:id="993" w:author="mp4" w:date="2018-11-26T11:27:00Z"/>
        </w:rPr>
      </w:pPr>
    </w:p>
    <w:p w14:paraId="708740C4" w14:textId="0794DE34" w:rsidR="00916967" w:rsidRDefault="00916967">
      <w:pPr>
        <w:pStyle w:val="Heading3"/>
        <w:rPr>
          <w:ins w:id="994" w:author="mp4" w:date="2018-11-26T11:27:00Z"/>
        </w:rPr>
        <w:pPrChange w:id="995" w:author="mp4" w:date="2018-11-26T11:27:00Z">
          <w:pPr/>
        </w:pPrChange>
      </w:pPr>
      <w:proofErr w:type="spellStart"/>
      <w:ins w:id="996" w:author="mp4" w:date="2018-11-26T11:27:00Z">
        <w:r>
          <w:t>Doxygen</w:t>
        </w:r>
        <w:proofErr w:type="spellEnd"/>
        <w:r>
          <w:t xml:space="preserve"> Documentation</w:t>
        </w:r>
      </w:ins>
    </w:p>
    <w:p w14:paraId="751D27BC" w14:textId="3AB1CE63" w:rsidR="00916967" w:rsidRDefault="00916967">
      <w:pPr>
        <w:rPr>
          <w:ins w:id="997" w:author="mp4" w:date="2018-12-03T12:13:00Z"/>
        </w:rPr>
      </w:pPr>
      <w:ins w:id="998" w:author="mp4" w:date="2018-11-26T11:27:00Z">
        <w:r>
          <w:t xml:space="preserve">The </w:t>
        </w:r>
        <w:proofErr w:type="spellStart"/>
        <w:r>
          <w:t>doxygen</w:t>
        </w:r>
        <w:proofErr w:type="spellEnd"/>
        <w:r>
          <w:t xml:space="preserve"> documentation may be generated from the source code and the </w:t>
        </w:r>
        <w:proofErr w:type="spellStart"/>
        <w:r>
          <w:t>doxygen</w:t>
        </w:r>
        <w:proofErr w:type="spellEnd"/>
        <w:r>
          <w:t xml:space="preserve"> </w:t>
        </w:r>
      </w:ins>
      <w:proofErr w:type="spellStart"/>
      <w:ins w:id="999" w:author="mp4" w:date="2018-11-26T11:29:00Z">
        <w:r w:rsidR="00C4198A">
          <w:t>config</w:t>
        </w:r>
        <w:proofErr w:type="spellEnd"/>
        <w:r w:rsidR="00C4198A">
          <w:t xml:space="preserve"> file.</w:t>
        </w:r>
      </w:ins>
      <w:ins w:id="1000" w:author="mp4" w:date="2018-12-03T12:14:00Z">
        <w:r w:rsidR="0058310B">
          <w:t xml:space="preserve"> All classes and public members of the plugin are commented with comments that can be read with </w:t>
        </w:r>
        <w:proofErr w:type="spellStart"/>
        <w:r w:rsidR="0058310B">
          <w:t>doxygen</w:t>
        </w:r>
        <w:proofErr w:type="spellEnd"/>
        <w:r w:rsidR="0058310B">
          <w:t>.</w:t>
        </w:r>
      </w:ins>
    </w:p>
    <w:p w14:paraId="789EAC1F" w14:textId="2E330969" w:rsidR="009C637A" w:rsidRDefault="009C637A">
      <w:pPr>
        <w:rPr>
          <w:ins w:id="1001" w:author="mp4" w:date="2018-12-03T12:13:00Z"/>
        </w:rPr>
      </w:pPr>
      <w:ins w:id="1002" w:author="mp4" w:date="2018-12-03T12:14:00Z">
        <w:r>
          <w:t>e.g.</w:t>
        </w:r>
      </w:ins>
    </w:p>
    <w:p w14:paraId="4B4CA680" w14:textId="03E07FBF" w:rsidR="009C637A" w:rsidRDefault="009C637A">
      <w:pPr>
        <w:rPr>
          <w:ins w:id="1003" w:author="mp4" w:date="2018-11-26T12:00:00Z"/>
        </w:rPr>
      </w:pPr>
      <w:ins w:id="1004" w:author="mp4" w:date="2018-12-03T12:14:00Z">
        <w:r>
          <w:t>&gt;</w:t>
        </w:r>
      </w:ins>
      <w:ins w:id="1005" w:author="mp4" w:date="2018-12-03T12:13:00Z">
        <w:r>
          <w:t>Doxygen.exe doxyconfig.txt</w:t>
        </w:r>
      </w:ins>
    </w:p>
    <w:p w14:paraId="2B89A60E" w14:textId="30A867B6" w:rsidR="00B13B2A" w:rsidRDefault="00B13B2A">
      <w:pPr>
        <w:rPr>
          <w:ins w:id="1006" w:author="mp4" w:date="2018-11-26T12:01:00Z"/>
        </w:rPr>
      </w:pPr>
    </w:p>
    <w:p w14:paraId="479F7E12" w14:textId="46A9BEDB" w:rsidR="00B13B2A" w:rsidRDefault="00B13B2A">
      <w:pPr>
        <w:pStyle w:val="Heading3"/>
        <w:rPr>
          <w:ins w:id="1007" w:author="mp4" w:date="2018-11-26T12:01:00Z"/>
        </w:rPr>
        <w:pPrChange w:id="1008" w:author="mp4" w:date="2018-11-26T12:01:00Z">
          <w:pPr/>
        </w:pPrChange>
      </w:pPr>
      <w:proofErr w:type="spellStart"/>
      <w:ins w:id="1009" w:author="mp4" w:date="2018-11-26T12:01:00Z">
        <w:r>
          <w:lastRenderedPageBreak/>
          <w:t>CppCheck</w:t>
        </w:r>
        <w:proofErr w:type="spellEnd"/>
        <w:r>
          <w:t xml:space="preserve"> Static Analysis</w:t>
        </w:r>
      </w:ins>
    </w:p>
    <w:p w14:paraId="790BB391" w14:textId="5F6A9BB2" w:rsidR="00B13B2A" w:rsidRPr="00B13B2A" w:rsidRDefault="00B13B2A">
      <w:ins w:id="1010" w:author="mp4" w:date="2018-11-26T12:01:00Z">
        <w:r>
          <w:t xml:space="preserve">The </w:t>
        </w:r>
        <w:proofErr w:type="spellStart"/>
        <w:r>
          <w:t>svn</w:t>
        </w:r>
        <w:proofErr w:type="spellEnd"/>
        <w:r>
          <w:t xml:space="preserve"> </w:t>
        </w:r>
      </w:ins>
      <w:ins w:id="1011" w:author="mp4" w:date="2018-11-26T12:03:00Z">
        <w:r>
          <w:t>repository</w:t>
        </w:r>
      </w:ins>
      <w:ins w:id="1012" w:author="mp4" w:date="2018-11-26T12:02:00Z">
        <w:r>
          <w:t xml:space="preserve"> </w:t>
        </w:r>
      </w:ins>
      <w:ins w:id="1013" w:author="mp4" w:date="2018-11-26T12:01:00Z">
        <w:r>
          <w:t xml:space="preserve">contains a </w:t>
        </w:r>
        <w:proofErr w:type="spellStart"/>
        <w:r>
          <w:t>config</w:t>
        </w:r>
        <w:proofErr w:type="spellEnd"/>
        <w:r>
          <w:t xml:space="preserve"> file </w:t>
        </w:r>
      </w:ins>
      <w:ins w:id="1014" w:author="mp4" w:date="2018-11-26T12:03:00Z">
        <w:r>
          <w:t xml:space="preserve">that allows </w:t>
        </w:r>
        <w:proofErr w:type="spellStart"/>
        <w:r>
          <w:t>cppcheck</w:t>
        </w:r>
        <w:proofErr w:type="spellEnd"/>
        <w:r>
          <w:t xml:space="preserve"> to perform static analysis on the source files of the plugin.</w:t>
        </w:r>
      </w:ins>
    </w:p>
    <w:p w14:paraId="707F7476" w14:textId="203B506F" w:rsidR="005A265C" w:rsidRDefault="008E4E1D" w:rsidP="00693A10">
      <w:pPr>
        <w:pStyle w:val="Heading2"/>
      </w:pPr>
      <w:bookmarkStart w:id="1015" w:name="_Toc522883673"/>
      <w:r>
        <w:t>Structure of this Document</w:t>
      </w:r>
      <w:bookmarkEnd w:id="1015"/>
    </w:p>
    <w:p w14:paraId="1E898007" w14:textId="768D107D" w:rsidR="005E5B55" w:rsidRPr="005E5B55" w:rsidRDefault="005E5B55" w:rsidP="005E5B55">
      <w:r>
        <w:t xml:space="preserve">The structure of this document is meant to mirror the structure the </w:t>
      </w:r>
      <w:proofErr w:type="spellStart"/>
      <w:r>
        <w:t>angio</w:t>
      </w:r>
      <w:proofErr w:type="spellEnd"/>
      <w:r>
        <w:t xml:space="preserve"> material in </w:t>
      </w:r>
      <w:proofErr w:type="gramStart"/>
      <w:r>
        <w:t>the .</w:t>
      </w:r>
      <w:proofErr w:type="spellStart"/>
      <w:r>
        <w:t>feb</w:t>
      </w:r>
      <w:proofErr w:type="gramEnd"/>
      <w:r>
        <w:t>.</w:t>
      </w:r>
      <w:proofErr w:type="spellEnd"/>
      <w:r>
        <w:t xml:space="preserve"> If a section is a subsection of another within this document this means that the tag for this subsection can be put in the section that it is contained in.</w:t>
      </w:r>
      <w:r w:rsidR="00EC534E">
        <w:t xml:space="preserve"> The only exception to this is probability distributions which are used as inputs to multiple other sections.</w:t>
      </w:r>
    </w:p>
    <w:p w14:paraId="0807C98D" w14:textId="0E081003" w:rsidR="00070B9B" w:rsidRDefault="00070B9B" w:rsidP="00070B9B">
      <w:pPr>
        <w:pStyle w:val="Heading1"/>
      </w:pPr>
      <w:bookmarkStart w:id="1016" w:name="_Toc522883674"/>
      <w:r>
        <w:t>Terminology</w:t>
      </w:r>
      <w:bookmarkEnd w:id="1016"/>
    </w:p>
    <w:p w14:paraId="665B028D" w14:textId="2659836C" w:rsidR="001C1097" w:rsidRPr="001C1097" w:rsidRDefault="001C1097" w:rsidP="001C1097">
      <w:r>
        <w:t>This is the terminology that will be used throughout the plugin. Some of the objects for which definitions are given include the mathematical properties of object in the way they are simulated by the plugin. These terms are what the user is expected to know and will not fully cover the internal implementation of the plugin.</w:t>
      </w:r>
    </w:p>
    <w:p w14:paraId="1A6ED6AD" w14:textId="0F5C46F3" w:rsidR="001C1097" w:rsidRDefault="001C1097" w:rsidP="001C1097">
      <w:pPr>
        <w:pStyle w:val="Heading2"/>
        <w:rPr>
          <w:ins w:id="1017" w:author="mp4" w:date="2018-12-03T12:20:00Z"/>
        </w:rPr>
      </w:pPr>
      <w:bookmarkStart w:id="1018" w:name="_Toc522883675"/>
      <w:r>
        <w:t>General</w:t>
      </w:r>
      <w:bookmarkEnd w:id="1018"/>
    </w:p>
    <w:p w14:paraId="621AA347" w14:textId="1480F1A4" w:rsidR="009F06C2" w:rsidRPr="00294085" w:rsidRDefault="009F06C2">
      <w:pPr>
        <w:pPrChange w:id="1019" w:author="mp4" w:date="2018-12-03T12:20:00Z">
          <w:pPr>
            <w:pStyle w:val="Heading2"/>
          </w:pPr>
        </w:pPrChange>
      </w:pPr>
      <w:ins w:id="1020" w:author="mp4" w:date="2018-12-03T12:20:00Z">
        <w:r>
          <w:t>General purpose terminology.</w:t>
        </w:r>
      </w:ins>
    </w:p>
    <w:p w14:paraId="33B88671" w14:textId="67132F85" w:rsidR="001C1097" w:rsidRDefault="001C1097" w:rsidP="001C1097">
      <w:pPr>
        <w:pStyle w:val="Heading3"/>
      </w:pPr>
      <w:del w:id="1021" w:author="Steven LaBelle" w:date="2018-08-21T10:47:00Z">
        <w:r w:rsidDel="00CA3246">
          <w:delText>ECM(Extra Cellular Matrix)</w:delText>
        </w:r>
      </w:del>
      <w:bookmarkStart w:id="1022" w:name="_Toc522883676"/>
      <w:ins w:id="1023" w:author="Steven LaBelle" w:date="2018-08-21T10:47:00Z">
        <w:r w:rsidR="00CA3246">
          <w:t>Extracellular Matrix (ECM)</w:t>
        </w:r>
      </w:ins>
      <w:bookmarkEnd w:id="1022"/>
    </w:p>
    <w:p w14:paraId="5085A6F3" w14:textId="79DB131F" w:rsidR="001C1097" w:rsidRDefault="001C1097" w:rsidP="001C1097">
      <w:r>
        <w:t xml:space="preserve">The extra cellular matrix is </w:t>
      </w:r>
      <w:ins w:id="1024" w:author="Steven LaBelle" w:date="2018-08-21T10:47:00Z">
        <w:r w:rsidR="00CA3246">
          <w:t xml:space="preserve">the </w:t>
        </w:r>
        <w:proofErr w:type="spellStart"/>
        <w:r w:rsidR="00CA3246">
          <w:t>angio</w:t>
        </w:r>
        <w:proofErr w:type="spellEnd"/>
        <w:r w:rsidR="00CA3246">
          <w:t xml:space="preserve"> material that neovessels may grow in.</w:t>
        </w:r>
      </w:ins>
      <w:del w:id="1025" w:author="Steven LaBelle" w:date="2018-08-21T10:47:00Z">
        <w:r w:rsidDel="00CA3246">
          <w:delText xml:space="preserve">a </w:delText>
        </w:r>
        <w:commentRangeStart w:id="1026"/>
        <w:r w:rsidDel="00CA3246">
          <w:delText>hydrogel</w:delText>
        </w:r>
      </w:del>
      <w:commentRangeEnd w:id="1026"/>
      <w:r w:rsidR="00CA3246">
        <w:rPr>
          <w:rStyle w:val="CommentReference"/>
        </w:rPr>
        <w:commentReference w:id="1026"/>
      </w:r>
      <w:del w:id="1027" w:author="Steven LaBelle" w:date="2018-08-21T10:47:00Z">
        <w:r w:rsidDel="00CA3246">
          <w:delText xml:space="preserve"> in which it is possible to grow microvessels fragments</w:delText>
        </w:r>
      </w:del>
      <w:r>
        <w:t xml:space="preserve">. In the plugin this is represented by the </w:t>
      </w:r>
      <w:proofErr w:type="spellStart"/>
      <w:r>
        <w:t>AngioMaterial</w:t>
      </w:r>
      <w:proofErr w:type="spellEnd"/>
      <w:r>
        <w:t xml:space="preserve"> class.</w:t>
      </w:r>
    </w:p>
    <w:p w14:paraId="7E7C6971" w14:textId="78A290D8" w:rsidR="001C1097" w:rsidRDefault="001C1097" w:rsidP="001C1097"/>
    <w:p w14:paraId="0F9BA3A9" w14:textId="34E382AF" w:rsidR="001C1097" w:rsidRDefault="001C1097" w:rsidP="001C1097">
      <w:pPr>
        <w:pStyle w:val="Heading3"/>
      </w:pPr>
      <w:bookmarkStart w:id="1028" w:name="_Toc522883677"/>
      <w:commentRangeStart w:id="1029"/>
      <w:r>
        <w:t>Linear Elements</w:t>
      </w:r>
      <w:commentRangeEnd w:id="1029"/>
      <w:r w:rsidR="00CA3246">
        <w:rPr>
          <w:rStyle w:val="CommentReference"/>
          <w:rFonts w:cs="Times New Roman"/>
          <w:b w:val="0"/>
          <w:bCs w:val="0"/>
        </w:rPr>
        <w:commentReference w:id="1029"/>
      </w:r>
      <w:bookmarkEnd w:id="1028"/>
    </w:p>
    <w:p w14:paraId="171954AF" w14:textId="1B6B2DD5" w:rsidR="001C1097" w:rsidRDefault="001C1097" w:rsidP="001C1097">
      <w:pPr>
        <w:rPr>
          <w:ins w:id="1030" w:author="mp4" w:date="2018-08-24T11:35:00Z"/>
        </w:rPr>
      </w:pPr>
      <w:r>
        <w:t xml:space="preserve">Linear elements are </w:t>
      </w:r>
      <w:del w:id="1031" w:author="Steven LaBelle" w:date="2018-08-21T10:49:00Z">
        <w:r w:rsidDel="00CA3246">
          <w:delText xml:space="preserve">any </w:delText>
        </w:r>
      </w:del>
      <w:r>
        <w:t xml:space="preserve">finite element </w:t>
      </w:r>
      <w:ins w:id="1032" w:author="Steven LaBelle" w:date="2018-08-21T10:49:00Z">
        <w:r w:rsidR="00CA3246">
          <w:t>with linear</w:t>
        </w:r>
      </w:ins>
      <w:del w:id="1033" w:author="Steven LaBelle" w:date="2018-08-21T10:49:00Z">
        <w:r w:rsidDel="00CA3246">
          <w:delText>where the</w:delText>
        </w:r>
      </w:del>
      <w:r>
        <w:t xml:space="preserve"> shape functions</w:t>
      </w:r>
      <w:del w:id="1034" w:author="Steven LaBelle" w:date="2018-08-21T10:49:00Z">
        <w:r w:rsidDel="00CA3246">
          <w:delText xml:space="preserve"> are linear</w:delText>
        </w:r>
      </w:del>
      <w:r>
        <w:t xml:space="preserve">. </w:t>
      </w:r>
      <w:ins w:id="1035" w:author="Steven LaBelle" w:date="2018-08-21T10:50:00Z">
        <w:r w:rsidR="00CA3246">
          <w:t>Linear elements available in AngioFE include</w:t>
        </w:r>
      </w:ins>
      <w:del w:id="1036" w:author="Steven LaBelle" w:date="2018-08-21T10:50:00Z">
        <w:r w:rsidDel="00CA3246">
          <w:delText>In practice this means</w:delText>
        </w:r>
      </w:del>
      <w:r>
        <w:t xml:space="preserve"> TET4 and HEX8 elements.</w:t>
      </w:r>
    </w:p>
    <w:p w14:paraId="79CA0663" w14:textId="6115D450" w:rsidR="001902F0" w:rsidRDefault="001902F0">
      <w:pPr>
        <w:pStyle w:val="Heading3"/>
        <w:rPr>
          <w:ins w:id="1037" w:author="mp4" w:date="2018-08-24T11:35:00Z"/>
        </w:rPr>
        <w:pPrChange w:id="1038" w:author="mp4" w:date="2018-08-24T11:35:00Z">
          <w:pPr/>
        </w:pPrChange>
      </w:pPr>
      <w:bookmarkStart w:id="1039" w:name="_Toc522883678"/>
      <w:ins w:id="1040" w:author="mp4" w:date="2018-08-24T11:35:00Z">
        <w:r>
          <w:t>Higher Order Elements</w:t>
        </w:r>
        <w:bookmarkEnd w:id="1039"/>
      </w:ins>
    </w:p>
    <w:p w14:paraId="1D7EE3E5" w14:textId="1AFC64A9" w:rsidR="001902F0" w:rsidRPr="001902F0" w:rsidRDefault="001902F0">
      <w:ins w:id="1041" w:author="mp4" w:date="2018-08-24T11:35:00Z">
        <w:r>
          <w:t xml:space="preserve">Any finite element that </w:t>
        </w:r>
      </w:ins>
      <w:ins w:id="1042" w:author="mp4" w:date="2018-08-24T11:36:00Z">
        <w:r>
          <w:t>does not have linear shape functions. These include the TET10 and HEX20 elements.</w:t>
        </w:r>
      </w:ins>
    </w:p>
    <w:p w14:paraId="463AF476" w14:textId="7A155F97" w:rsidR="001C1097" w:rsidRDefault="001C1097" w:rsidP="001C1097">
      <w:pPr>
        <w:pStyle w:val="Heading2"/>
      </w:pPr>
      <w:bookmarkStart w:id="1043" w:name="_Toc522883679"/>
      <w:r>
        <w:lastRenderedPageBreak/>
        <w:t>Vascular Network</w:t>
      </w:r>
      <w:bookmarkEnd w:id="1043"/>
    </w:p>
    <w:p w14:paraId="210129E8" w14:textId="199AC755" w:rsidR="001C1097" w:rsidRDefault="001C1097" w:rsidP="001C1097">
      <w:commentRangeStart w:id="1044"/>
      <w:r>
        <w:rPr>
          <w:noProof/>
        </w:rPr>
        <w:drawing>
          <wp:inline distT="0" distB="0" distL="0" distR="0" wp14:anchorId="1B31AF5F" wp14:editId="411F858D">
            <wp:extent cx="59436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scular_network.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276600"/>
                    </a:xfrm>
                    <a:prstGeom prst="rect">
                      <a:avLst/>
                    </a:prstGeom>
                  </pic:spPr>
                </pic:pic>
              </a:graphicData>
            </a:graphic>
          </wp:inline>
        </w:drawing>
      </w:r>
      <w:commentRangeEnd w:id="1044"/>
      <w:r w:rsidR="00732F8D">
        <w:rPr>
          <w:rStyle w:val="CommentReference"/>
        </w:rPr>
        <w:commentReference w:id="1044"/>
      </w:r>
    </w:p>
    <w:p w14:paraId="61DDD79A" w14:textId="15E3B719" w:rsidR="001C1097" w:rsidRPr="001C1097" w:rsidRDefault="001C1097" w:rsidP="001C1097">
      <w:r>
        <w:t>The vascular network is the microvessels that are contained within the ECM. The plugin represents each portion of the vessel as a line segment*</w:t>
      </w:r>
    </w:p>
    <w:p w14:paraId="60CD28E4" w14:textId="38B92778" w:rsidR="006C49B3" w:rsidRDefault="006C49B3" w:rsidP="006C49B3">
      <w:pPr>
        <w:pStyle w:val="Heading3"/>
      </w:pPr>
      <w:bookmarkStart w:id="1045" w:name="_Toc522883680"/>
      <w:r w:rsidRPr="006C49B3">
        <w:t>Initial Fragment</w:t>
      </w:r>
      <w:bookmarkEnd w:id="1045"/>
    </w:p>
    <w:p w14:paraId="322BE9E1" w14:textId="0D589456" w:rsidR="006C49B3" w:rsidRPr="006C49B3" w:rsidRDefault="006C49B3" w:rsidP="006C49B3">
      <w:r>
        <w:t xml:space="preserve">The microvessel that is seeded by a fragment seeder. This represents the microvessels that are mixed in the </w:t>
      </w:r>
      <w:del w:id="1046" w:author="Steven LaBelle" w:date="2018-08-21T10:53:00Z">
        <w:r w:rsidDel="00732F8D">
          <w:delText xml:space="preserve">hydrogels </w:delText>
        </w:r>
      </w:del>
      <w:ins w:id="1047" w:author="Steven LaBelle" w:date="2018-08-21T10:53:00Z">
        <w:r w:rsidR="00732F8D">
          <w:t>ECM at time t=0</w:t>
        </w:r>
      </w:ins>
      <w:del w:id="1048" w:author="Steven LaBelle" w:date="2018-08-21T10:53:00Z">
        <w:r w:rsidDel="00732F8D">
          <w:delText>before they are polymerized</w:delText>
        </w:r>
      </w:del>
      <w:r>
        <w:t>.</w:t>
      </w:r>
    </w:p>
    <w:p w14:paraId="2947292D" w14:textId="6F7B1B24" w:rsidR="001C1097" w:rsidRPr="006C49B3" w:rsidRDefault="001C1097" w:rsidP="006C49B3">
      <w:pPr>
        <w:pStyle w:val="Heading3"/>
      </w:pPr>
      <w:bookmarkStart w:id="1049" w:name="_Toc522883681"/>
      <w:r w:rsidRPr="006C49B3">
        <w:t>Tip</w:t>
      </w:r>
      <w:bookmarkEnd w:id="1049"/>
    </w:p>
    <w:p w14:paraId="3E25777B" w14:textId="66C64ED3" w:rsidR="006C49B3" w:rsidRDefault="006C49B3" w:rsidP="006C49B3">
      <w:pPr>
        <w:rPr>
          <w:ins w:id="1050" w:author="mp4" w:date="2018-08-24T13:39:00Z"/>
        </w:rPr>
      </w:pPr>
      <w:r>
        <w:t>An infinitesimal site where vascular growth can potentially occur. The tips have a: position, direction, and velocity. Tips may be used to calculate the stress that the ECM experiences as vessel growth occurs.</w:t>
      </w:r>
      <w:ins w:id="1051" w:author="mp4" w:date="2018-12-03T12:16:00Z">
        <w:r w:rsidR="0058310B">
          <w:t xml:space="preserve"> </w:t>
        </w:r>
      </w:ins>
    </w:p>
    <w:p w14:paraId="5331041A" w14:textId="19E96013" w:rsidR="00684D64" w:rsidRDefault="00684D64">
      <w:pPr>
        <w:pStyle w:val="Heading3"/>
        <w:rPr>
          <w:ins w:id="1052" w:author="mp4" w:date="2018-08-24T13:39:00Z"/>
        </w:rPr>
        <w:pPrChange w:id="1053" w:author="mp4" w:date="2018-08-24T13:39:00Z">
          <w:pPr/>
        </w:pPrChange>
      </w:pPr>
      <w:bookmarkStart w:id="1054" w:name="_Toc522883682"/>
      <w:ins w:id="1055" w:author="mp4" w:date="2018-08-24T13:39:00Z">
        <w:r>
          <w:t>Stalk</w:t>
        </w:r>
        <w:bookmarkEnd w:id="1054"/>
      </w:ins>
    </w:p>
    <w:p w14:paraId="29178123" w14:textId="32412434" w:rsidR="00684D64" w:rsidRPr="00684D64" w:rsidRDefault="00F402F8">
      <w:ins w:id="1056" w:author="mp4" w:date="2018-08-24T13:39:00Z">
        <w:r>
          <w:t>Any tip</w:t>
        </w:r>
        <w:r w:rsidR="00684D64">
          <w:t xml:space="preserve"> that has previously grown becomes a stalk, the stalk retains the position and stores the velocity </w:t>
        </w:r>
      </w:ins>
      <w:ins w:id="1057" w:author="mp4" w:date="2018-08-24T13:41:00Z">
        <w:r w:rsidR="00684D64">
          <w:t xml:space="preserve">of </w:t>
        </w:r>
      </w:ins>
      <w:ins w:id="1058" w:author="mp4" w:date="2018-08-24T13:39:00Z">
        <w:r w:rsidR="00684D64">
          <w:t>the tip that generated this point</w:t>
        </w:r>
      </w:ins>
      <w:ins w:id="1059" w:author="mp4" w:date="2018-08-24T13:41:00Z">
        <w:r w:rsidR="00684D64">
          <w:t>.</w:t>
        </w:r>
      </w:ins>
      <w:ins w:id="1060" w:author="mp4" w:date="2018-12-03T12:16:00Z">
        <w:r w:rsidR="00CB665F">
          <w:t xml:space="preserve"> The velocity</w:t>
        </w:r>
      </w:ins>
      <w:ins w:id="1061" w:author="mp4" w:date="2018-12-03T12:17:00Z">
        <w:r w:rsidR="00737D9E">
          <w:t xml:space="preserve"> of the stalk</w:t>
        </w:r>
      </w:ins>
      <w:ins w:id="1062" w:author="mp4" w:date="2018-12-03T12:16:00Z">
        <w:r w:rsidR="00CB665F">
          <w:t xml:space="preserve"> is recorded at the time at which the tip grew.</w:t>
        </w:r>
      </w:ins>
    </w:p>
    <w:p w14:paraId="50C4A029" w14:textId="77D914AB" w:rsidR="001C1097" w:rsidRDefault="001C1097" w:rsidP="001C1097">
      <w:pPr>
        <w:pStyle w:val="Heading3"/>
      </w:pPr>
      <w:bookmarkStart w:id="1063" w:name="_Toc522883683"/>
      <w:r>
        <w:t>Segment</w:t>
      </w:r>
      <w:bookmarkEnd w:id="1063"/>
    </w:p>
    <w:p w14:paraId="5DFAE825" w14:textId="446C36B9" w:rsidR="006C49B3" w:rsidRPr="006C49B3" w:rsidRDefault="006C49B3" w:rsidP="006C49B3">
      <w:r>
        <w:t>A discretized portion of a vessel this is represented by the plugin as a line segment with respect to the natural coordinate system of the element that contains it. A segment is contained entirely within a single finite element</w:t>
      </w:r>
      <w:ins w:id="1064" w:author="Steven LaBelle" w:date="2018-08-21T10:53:00Z">
        <w:r w:rsidR="00732F8D">
          <w:t xml:space="preserve"> </w:t>
        </w:r>
      </w:ins>
      <w:r>
        <w:t xml:space="preserve">(multiple segments will be used if a vessel crosses between elements). Multiple segments may be used in the growth of a single tip in the growth process </w:t>
      </w:r>
      <w:ins w:id="1065" w:author="Steven LaBelle" w:date="2018-08-21T10:54:00Z">
        <w:r w:rsidR="00732F8D">
          <w:t>during</w:t>
        </w:r>
      </w:ins>
      <w:del w:id="1066" w:author="Steven LaBelle" w:date="2018-08-21T10:54:00Z">
        <w:r w:rsidDel="00732F8D">
          <w:delText xml:space="preserve">within </w:delText>
        </w:r>
      </w:del>
      <w:ins w:id="1067" w:author="Steven LaBelle" w:date="2018-08-21T10:54:00Z">
        <w:r w:rsidR="00732F8D">
          <w:t xml:space="preserve"> </w:t>
        </w:r>
      </w:ins>
      <w:r>
        <w:t xml:space="preserve">a single </w:t>
      </w:r>
      <w:proofErr w:type="spellStart"/>
      <w:r>
        <w:t>timestep</w:t>
      </w:r>
      <w:proofErr w:type="spellEnd"/>
      <w:r>
        <w:t xml:space="preserve">. </w:t>
      </w:r>
      <w:ins w:id="1068" w:author="Steven LaBelle" w:date="2018-08-21T10:56:00Z">
        <w:r w:rsidR="00732F8D">
          <w:t xml:space="preserve">The neovascular network is rendered as connected segments </w:t>
        </w:r>
      </w:ins>
      <w:del w:id="1069" w:author="Steven LaBelle" w:date="2018-08-21T10:56:00Z">
        <w:r w:rsidDel="00732F8D">
          <w:delText xml:space="preserve">This is what actually gets visualized when loading lines </w:delText>
        </w:r>
      </w:del>
      <w:r>
        <w:t>in PostView.</w:t>
      </w:r>
    </w:p>
    <w:p w14:paraId="512748B5" w14:textId="5CA08FA0" w:rsidR="001C1097" w:rsidRDefault="001C1097" w:rsidP="001C1097">
      <w:pPr>
        <w:pStyle w:val="Heading3"/>
      </w:pPr>
      <w:bookmarkStart w:id="1070" w:name="_Toc522883684"/>
      <w:r>
        <w:lastRenderedPageBreak/>
        <w:t>Vessel</w:t>
      </w:r>
      <w:bookmarkEnd w:id="1070"/>
    </w:p>
    <w:p w14:paraId="16B2D8A6" w14:textId="7A5EFEE7" w:rsidR="006C49B3" w:rsidRDefault="006C49B3" w:rsidP="006C49B3">
      <w:r>
        <w:t>A collection of segments that originate from a single initial fragment.</w:t>
      </w:r>
    </w:p>
    <w:p w14:paraId="16DD260E" w14:textId="77777777" w:rsidR="006C49B3" w:rsidRPr="006C49B3" w:rsidRDefault="006C49B3" w:rsidP="006C49B3"/>
    <w:p w14:paraId="7EED0360" w14:textId="6C00F97B" w:rsidR="001C1097" w:rsidRPr="001C1097" w:rsidRDefault="001C1097" w:rsidP="001C1097">
      <w:r>
        <w:t xml:space="preserve">*the segments are line segments with respect to natural coordinates of the element that contains them. In </w:t>
      </w:r>
      <w:r w:rsidR="006C49B3">
        <w:t>non</w:t>
      </w:r>
      <w:r>
        <w:t xml:space="preserve">linear elements </w:t>
      </w:r>
      <w:r w:rsidR="006C49B3">
        <w:t>this is not a line segment when viewed in the global coordinate system.</w:t>
      </w:r>
      <w:ins w:id="1071" w:author="mp4" w:date="2018-12-03T12:22:00Z">
        <w:r w:rsidR="000D3927">
          <w:t xml:space="preserve"> The plugin assumes that the error in performing calculations as if all segments are line segments is minimal.</w:t>
        </w:r>
      </w:ins>
    </w:p>
    <w:p w14:paraId="2C625A00" w14:textId="301B720C" w:rsidR="001C1097" w:rsidRDefault="001C1097" w:rsidP="001C1097">
      <w:pPr>
        <w:pStyle w:val="Heading2"/>
      </w:pPr>
      <w:bookmarkStart w:id="1072" w:name="_Toc522883685"/>
      <w:r>
        <w:t>Branching</w:t>
      </w:r>
      <w:bookmarkEnd w:id="1072"/>
    </w:p>
    <w:p w14:paraId="27F2F4A0" w14:textId="283ED173" w:rsidR="0063500B" w:rsidRPr="0063500B" w:rsidRDefault="0063500B" w:rsidP="0063500B">
      <w:r>
        <w:t>The angles and the frame</w:t>
      </w:r>
      <w:r w:rsidR="0034656E">
        <w:t xml:space="preserve"> of reference</w:t>
      </w:r>
      <w:r>
        <w:t xml:space="preserve"> that they are based on </w:t>
      </w:r>
      <w:del w:id="1073" w:author="Steven LaBelle" w:date="2018-08-21T10:56:00Z">
        <w:r w:rsidDel="00732F8D">
          <w:delText>is</w:delText>
        </w:r>
      </w:del>
      <w:ins w:id="1074" w:author="Steven LaBelle" w:date="2018-08-21T10:56:00Z">
        <w:r w:rsidR="00732F8D">
          <w:t>are</w:t>
        </w:r>
      </w:ins>
      <w:r>
        <w:t xml:space="preserve"> important for understanding </w:t>
      </w:r>
      <w:del w:id="1075" w:author="Steven LaBelle" w:date="2018-08-21T10:56:00Z">
        <w:r w:rsidDel="00732F8D">
          <w:delText xml:space="preserve">how </w:delText>
        </w:r>
      </w:del>
      <w:r>
        <w:t xml:space="preserve">branching </w:t>
      </w:r>
      <w:del w:id="1076" w:author="Steven LaBelle" w:date="2018-08-21T10:57:00Z">
        <w:r w:rsidDel="00732F8D">
          <w:delText xml:space="preserve">functions </w:delText>
        </w:r>
      </w:del>
      <w:r>
        <w:t>within AngioFE3.</w:t>
      </w:r>
      <w:ins w:id="1077" w:author="mp4" w:date="2018-12-03T12:23:00Z">
        <w:r w:rsidR="008C442D">
          <w:t xml:space="preserve"> The three primary directions in this diagram: branch direction, parent segmen</w:t>
        </w:r>
      </w:ins>
      <w:ins w:id="1078" w:author="mp4" w:date="2018-12-03T12:24:00Z">
        <w:r w:rsidR="008C442D">
          <w:t>t</w:t>
        </w:r>
      </w:ins>
      <w:ins w:id="1079" w:author="mp4" w:date="2018-12-03T12:23:00Z">
        <w:r w:rsidR="008C442D">
          <w:t xml:space="preserve"> direction, </w:t>
        </w:r>
      </w:ins>
      <w:ins w:id="1080" w:author="mp4" w:date="2018-12-03T12:24:00Z">
        <w:r w:rsidR="008C442D">
          <w:t>and fiber direction, form a basis which is used to orient any newly created branches.</w:t>
        </w:r>
      </w:ins>
    </w:p>
    <w:p w14:paraId="077397C7" w14:textId="6B7AF6E9" w:rsidR="001F31B6" w:rsidRPr="001F31B6" w:rsidRDefault="00F402F8" w:rsidP="001F31B6">
      <w:ins w:id="1081" w:author="mp4" w:date="2018-08-24T13:42:00Z">
        <w:r>
          <w:rPr>
            <w:noProof/>
          </w:rPr>
          <w:drawing>
            <wp:inline distT="0" distB="0" distL="0" distR="0" wp14:anchorId="675F471F" wp14:editId="2396C476">
              <wp:extent cx="5352381" cy="5333333"/>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_diagram.png"/>
                      <pic:cNvPicPr/>
                    </pic:nvPicPr>
                    <pic:blipFill>
                      <a:blip r:embed="rId18">
                        <a:extLst>
                          <a:ext uri="{28A0092B-C50C-407E-A947-70E740481C1C}">
                            <a14:useLocalDpi xmlns:a14="http://schemas.microsoft.com/office/drawing/2010/main" val="0"/>
                          </a:ext>
                        </a:extLst>
                      </a:blip>
                      <a:stretch>
                        <a:fillRect/>
                      </a:stretch>
                    </pic:blipFill>
                    <pic:spPr>
                      <a:xfrm>
                        <a:off x="0" y="0"/>
                        <a:ext cx="5352381" cy="5333333"/>
                      </a:xfrm>
                      <a:prstGeom prst="rect">
                        <a:avLst/>
                      </a:prstGeom>
                    </pic:spPr>
                  </pic:pic>
                </a:graphicData>
              </a:graphic>
            </wp:inline>
          </w:drawing>
        </w:r>
      </w:ins>
      <w:commentRangeStart w:id="1082"/>
      <w:del w:id="1083" w:author="mp4" w:date="2018-08-24T13:42:00Z">
        <w:r w:rsidR="001F31B6" w:rsidRPr="001F31B6" w:rsidDel="00F402F8">
          <w:rPr>
            <w:noProof/>
          </w:rPr>
          <w:drawing>
            <wp:inline distT="0" distB="0" distL="0" distR="0" wp14:anchorId="71F1960F" wp14:editId="74C72842">
              <wp:extent cx="4703187" cy="3752483"/>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703187" cy="3752483"/>
                      </a:xfrm>
                      <a:prstGeom prst="rect">
                        <a:avLst/>
                      </a:prstGeom>
                    </pic:spPr>
                  </pic:pic>
                </a:graphicData>
              </a:graphic>
            </wp:inline>
          </w:drawing>
        </w:r>
      </w:del>
      <w:commentRangeEnd w:id="1082"/>
      <w:r w:rsidR="00245D34">
        <w:rPr>
          <w:rStyle w:val="CommentReference"/>
        </w:rPr>
        <w:commentReference w:id="1082"/>
      </w:r>
    </w:p>
    <w:p w14:paraId="5E4540DA" w14:textId="512887A3" w:rsidR="001C1097" w:rsidRDefault="001C1097" w:rsidP="001C1097">
      <w:pPr>
        <w:pStyle w:val="Heading3"/>
      </w:pPr>
      <w:bookmarkStart w:id="1084" w:name="_Toc522883686"/>
      <w:commentRangeStart w:id="1085"/>
      <w:r>
        <w:lastRenderedPageBreak/>
        <w:t>Branch Point</w:t>
      </w:r>
      <w:commentRangeEnd w:id="1085"/>
      <w:r w:rsidR="00732F8D">
        <w:rPr>
          <w:rStyle w:val="CommentReference"/>
          <w:rFonts w:cs="Times New Roman"/>
          <w:b w:val="0"/>
          <w:bCs w:val="0"/>
        </w:rPr>
        <w:commentReference w:id="1085"/>
      </w:r>
      <w:bookmarkEnd w:id="1084"/>
    </w:p>
    <w:p w14:paraId="1AE8623E" w14:textId="671AEC3A" w:rsidR="00846C62" w:rsidRPr="00846C62" w:rsidRDefault="00846C62" w:rsidP="00846C62">
      <w:r>
        <w:t>A point from whi</w:t>
      </w:r>
      <w:r w:rsidR="001D2FD3">
        <w:t>ch a branch will start growing at some point in time.</w:t>
      </w:r>
    </w:p>
    <w:p w14:paraId="281F411D" w14:textId="2DC66288" w:rsidR="001C1097" w:rsidRDefault="001C1097" w:rsidP="001C1097">
      <w:pPr>
        <w:pStyle w:val="Heading3"/>
      </w:pPr>
      <w:bookmarkStart w:id="1086" w:name="_Toc522883687"/>
      <w:r>
        <w:t>Zenith Angle</w:t>
      </w:r>
      <w:bookmarkEnd w:id="1086"/>
    </w:p>
    <w:p w14:paraId="2EBEC716" w14:textId="0F85EC1E" w:rsidR="00846C62" w:rsidRPr="00846C62" w:rsidRDefault="00846C62" w:rsidP="00846C62">
      <w:r>
        <w:t xml:space="preserve">The angle of departure from </w:t>
      </w:r>
      <w:commentRangeStart w:id="1087"/>
      <w:r>
        <w:t>the</w:t>
      </w:r>
      <w:commentRangeEnd w:id="1087"/>
      <w:r w:rsidR="00245D34">
        <w:rPr>
          <w:rStyle w:val="CommentReference"/>
        </w:rPr>
        <w:commentReference w:id="1087"/>
      </w:r>
      <w:r>
        <w:t xml:space="preserve"> parent segment.</w:t>
      </w:r>
    </w:p>
    <w:p w14:paraId="7DED41C6" w14:textId="3C6496ED" w:rsidR="001C1097" w:rsidRDefault="001C1097" w:rsidP="001C1097">
      <w:pPr>
        <w:pStyle w:val="Heading3"/>
      </w:pPr>
      <w:bookmarkStart w:id="1088" w:name="_Toc522883688"/>
      <w:r>
        <w:t>Az</w:t>
      </w:r>
      <w:ins w:id="1089" w:author="Steven LaBelle" w:date="2018-08-21T10:22:00Z">
        <w:r w:rsidR="00245D34">
          <w:t>i</w:t>
        </w:r>
      </w:ins>
      <w:r>
        <w:t>muth Angle</w:t>
      </w:r>
      <w:bookmarkEnd w:id="1088"/>
    </w:p>
    <w:p w14:paraId="48B4DE22" w14:textId="640C4425" w:rsidR="00846C62" w:rsidRPr="00846C62" w:rsidRDefault="00846C62" w:rsidP="00846C62">
      <w:r>
        <w:t xml:space="preserve">The angle of branch departure </w:t>
      </w:r>
      <w:commentRangeStart w:id="1090"/>
      <w:r>
        <w:t>relative to the</w:t>
      </w:r>
      <w:ins w:id="1091" w:author="mp4" w:date="2018-08-24T13:32:00Z">
        <w:r w:rsidR="00684D64">
          <w:t xml:space="preserve"> basis formed from</w:t>
        </w:r>
      </w:ins>
      <w:r>
        <w:t xml:space="preserve"> fiber direction and parent segment direction</w:t>
      </w:r>
      <w:commentRangeEnd w:id="1090"/>
      <w:r w:rsidR="00732F8D">
        <w:rPr>
          <w:rStyle w:val="CommentReference"/>
        </w:rPr>
        <w:commentReference w:id="1090"/>
      </w:r>
      <w:r>
        <w:t>.</w:t>
      </w:r>
    </w:p>
    <w:p w14:paraId="066AABD8" w14:textId="65701F47" w:rsidR="009674C5" w:rsidRDefault="009674C5" w:rsidP="009674C5">
      <w:pPr>
        <w:pStyle w:val="Heading1"/>
        <w:rPr>
          <w:ins w:id="1092" w:author="mp4" w:date="2018-12-03T12:25:00Z"/>
        </w:rPr>
      </w:pPr>
      <w:bookmarkStart w:id="1093" w:name="_Toc522883689"/>
      <w:r>
        <w:t>Theory</w:t>
      </w:r>
      <w:r w:rsidR="00CA5347">
        <w:t xml:space="preserve"> </w:t>
      </w:r>
      <w:r w:rsidR="001364AA">
        <w:fldChar w:fldCharType="begin"/>
      </w:r>
      <w:r w:rsidR="001364AA">
        <w:instrText xml:space="preserve"> MACROBUTTON MTEditEquationSection2 </w:instrText>
      </w:r>
      <w:r w:rsidR="001364AA" w:rsidRPr="001364AA">
        <w:rPr>
          <w:rStyle w:val="MTEquationSection"/>
        </w:rPr>
        <w:instrText>Equation Chapter (Next) Section 1</w:instrText>
      </w:r>
      <w:r w:rsidR="001364AA">
        <w:fldChar w:fldCharType="begin"/>
      </w:r>
      <w:r w:rsidR="001364AA">
        <w:instrText xml:space="preserve"> SEQ MTEqn \r \h \* MERGEFORMAT </w:instrText>
      </w:r>
      <w:r w:rsidR="001364AA">
        <w:fldChar w:fldCharType="end"/>
      </w:r>
      <w:r w:rsidR="001364AA">
        <w:fldChar w:fldCharType="begin"/>
      </w:r>
      <w:r w:rsidR="001364AA">
        <w:instrText xml:space="preserve"> SEQ MTSec \r 1 \h \* MERGEFORMAT </w:instrText>
      </w:r>
      <w:r w:rsidR="001364AA">
        <w:fldChar w:fldCharType="end"/>
      </w:r>
      <w:r w:rsidR="001364AA">
        <w:fldChar w:fldCharType="begin"/>
      </w:r>
      <w:r w:rsidR="001364AA">
        <w:instrText xml:space="preserve"> SEQ MTChap \h \* MERGEFORMAT </w:instrText>
      </w:r>
      <w:r w:rsidR="001364AA">
        <w:fldChar w:fldCharType="end"/>
      </w:r>
      <w:r w:rsidR="001364AA">
        <w:fldChar w:fldCharType="end"/>
      </w:r>
      <w:bookmarkEnd w:id="1093"/>
    </w:p>
    <w:p w14:paraId="1F041FF3" w14:textId="7EAE98BB" w:rsidR="009C4722" w:rsidRPr="00294085" w:rsidRDefault="009C4722">
      <w:pPr>
        <w:pPrChange w:id="1094" w:author="mp4" w:date="2018-12-03T12:25:00Z">
          <w:pPr>
            <w:pStyle w:val="Heading1"/>
          </w:pPr>
        </w:pPrChange>
      </w:pPr>
      <w:ins w:id="1095" w:author="mp4" w:date="2018-12-03T12:25:00Z">
        <w:r>
          <w:t xml:space="preserve">Theoretical concepts that are needed to understand how AngioFE3 performs vascular growth. These concepts need to be understood in order to use AngioFE3 </w:t>
        </w:r>
        <w:proofErr w:type="spellStart"/>
        <w:r>
          <w:t>effectivly</w:t>
        </w:r>
        <w:proofErr w:type="spellEnd"/>
        <w:r>
          <w:t>.</w:t>
        </w:r>
      </w:ins>
    </w:p>
    <w:p w14:paraId="03C2222A" w14:textId="416CD395" w:rsidR="00D524C5" w:rsidRDefault="00D524C5" w:rsidP="00D524C5">
      <w:pPr>
        <w:pStyle w:val="Heading2"/>
      </w:pPr>
      <w:bookmarkStart w:id="1096" w:name="_Toc522883690"/>
      <w:commentRangeStart w:id="1097"/>
      <w:r>
        <w:t>Segment Growth</w:t>
      </w:r>
      <w:commentRangeEnd w:id="1097"/>
      <w:r w:rsidR="00AF42AE">
        <w:rPr>
          <w:rStyle w:val="CommentReference"/>
          <w:rFonts w:cs="Times New Roman"/>
          <w:b w:val="0"/>
          <w:bCs w:val="0"/>
          <w:iCs w:val="0"/>
        </w:rPr>
        <w:commentReference w:id="1097"/>
      </w:r>
      <w:bookmarkEnd w:id="1096"/>
    </w:p>
    <w:p w14:paraId="06FDDE30" w14:textId="0F747130" w:rsidR="00D524C5" w:rsidDel="00AF42AE" w:rsidRDefault="00D524C5" w:rsidP="00D524C5">
      <w:pPr>
        <w:rPr>
          <w:moveFrom w:id="1098" w:author="Steven LaBelle" w:date="2018-08-21T11:03:00Z"/>
        </w:rPr>
      </w:pPr>
      <w:moveFromRangeStart w:id="1099" w:author="Steven LaBelle" w:date="2018-08-21T11:03:00Z" w:name="move522612732"/>
      <w:moveFrom w:id="1100" w:author="Steven LaBelle" w:date="2018-08-21T11:03:00Z">
        <w:r w:rsidDel="00AF42AE">
          <w:t>The formula for determining the direction a tip will grow is:</w:t>
        </w:r>
      </w:moveFrom>
    </w:p>
    <w:p w14:paraId="3B5261FA" w14:textId="3FDFF9A5" w:rsidR="00D524C5" w:rsidDel="00AF42AE" w:rsidRDefault="00D524C5" w:rsidP="00D524C5">
      <w:pPr>
        <w:rPr>
          <w:moveFrom w:id="1101" w:author="Steven LaBelle" w:date="2018-08-21T11:03:00Z"/>
        </w:rPr>
      </w:pPr>
      <w:moveFrom w:id="1102" w:author="Steven LaBelle" w:date="2018-08-21T11:03:00Z">
        <w:r w:rsidDel="00AF42AE">
          <w:tab/>
          <w:t>TipDirection = (1- alpha</w:t>
        </w:r>
        <w:r w:rsidR="009632E4" w:rsidDel="00AF42AE">
          <w:t>*dt</w:t>
        </w:r>
        <w:r w:rsidDel="00AF42AE">
          <w:t>)</w:t>
        </w:r>
        <w:r w:rsidR="003B12B3" w:rsidDel="00AF42AE">
          <w:t xml:space="preserve">* </w:t>
        </w:r>
        <w:r w:rsidR="009632E4" w:rsidDel="00AF42AE">
          <w:t>psc + alpha*dt * pdd</w:t>
        </w:r>
      </w:moveFrom>
    </w:p>
    <w:p w14:paraId="1EB7B6DE" w14:textId="0E78FDEB" w:rsidR="00101966" w:rsidDel="00AF42AE" w:rsidRDefault="00101966" w:rsidP="00D524C5">
      <w:pPr>
        <w:rPr>
          <w:moveFrom w:id="1103" w:author="Steven LaBelle" w:date="2018-08-21T11:03:00Z"/>
        </w:rPr>
      </w:pPr>
      <w:moveFrom w:id="1104" w:author="Steven LaBelle" w:date="2018-08-21T11:03:00Z">
        <w:r w:rsidDel="00AF42AE">
          <w:t>The formula for determining the amount a segment grows is:</w:t>
        </w:r>
      </w:moveFrom>
    </w:p>
    <w:p w14:paraId="099EC91C" w14:textId="52B1E514" w:rsidR="00101966" w:rsidDel="00AF42AE" w:rsidRDefault="00101966" w:rsidP="00D524C5">
      <w:pPr>
        <w:rPr>
          <w:moveFrom w:id="1105" w:author="Steven LaBelle" w:date="2018-08-21T11:03:00Z"/>
        </w:rPr>
      </w:pPr>
      <w:moveFrom w:id="1106" w:author="Steven LaBelle" w:date="2018-08-21T11:03:00Z">
        <w:r w:rsidDel="00AF42AE">
          <w:tab/>
          <w:t>GrowthLength = SegmentVelocity *dt</w:t>
        </w:r>
      </w:moveFrom>
    </w:p>
    <w:moveFromRangeEnd w:id="1099"/>
    <w:p w14:paraId="21F04B61" w14:textId="1F0E7D89" w:rsidR="00101966" w:rsidDel="0087594C" w:rsidRDefault="00AF42AE" w:rsidP="00D524C5">
      <w:pPr>
        <w:rPr>
          <w:del w:id="1107" w:author="mp4" w:date="2018-12-03T12:27:00Z"/>
        </w:rPr>
      </w:pPr>
      <w:ins w:id="1108" w:author="Steven LaBelle" w:date="2018-08-21T11:01:00Z">
        <w:r>
          <w:t xml:space="preserve">Segment growth is determined in a manner that </w:t>
        </w:r>
      </w:ins>
      <w:del w:id="1109" w:author="Steven LaBelle" w:date="2018-08-21T11:01:00Z">
        <w:r w:rsidR="00101966" w:rsidDel="00732F8D">
          <w:delText xml:space="preserve">These formulas </w:delText>
        </w:r>
      </w:del>
      <w:r w:rsidR="00101966">
        <w:t>ensure</w:t>
      </w:r>
      <w:ins w:id="1110" w:author="Steven LaBelle" w:date="2018-08-21T11:02:00Z">
        <w:r>
          <w:t>s</w:t>
        </w:r>
      </w:ins>
      <w:r w:rsidR="00101966">
        <w:t xml:space="preserve"> that </w:t>
      </w:r>
      <w:ins w:id="1111" w:author="Steven LaBelle" w:date="2018-08-21T11:01:00Z">
        <w:r w:rsidR="00732F8D">
          <w:t>th</w:t>
        </w:r>
        <w:r>
          <w:t>e predicted neovascular network morphologies</w:t>
        </w:r>
        <w:r w:rsidR="00732F8D">
          <w:t xml:space="preserve"> </w:t>
        </w:r>
        <w:r>
          <w:t xml:space="preserve">are independent of the chosen </w:t>
        </w:r>
        <w:proofErr w:type="spellStart"/>
        <w:r>
          <w:t>timestep.</w:t>
        </w:r>
      </w:ins>
      <w:del w:id="1112" w:author="Steven LaBelle" w:date="2018-08-21T11:02:00Z">
        <w:r w:rsidR="00101966" w:rsidDel="00AF42AE">
          <w:delText xml:space="preserve">regardless of the size of dt; the </w:delText>
        </w:r>
        <w:r w:rsidR="000B4F19" w:rsidDel="00AF42AE">
          <w:delText>vascular network generated are approximately the same.(the smaller the dt used the closer the vascular networks will be)</w:delText>
        </w:r>
      </w:del>
    </w:p>
    <w:p w14:paraId="06DBE8C7" w14:textId="00EE2009" w:rsidR="005E5753" w:rsidRPr="00D524C5" w:rsidRDefault="005E5753" w:rsidP="00D524C5">
      <w:r>
        <w:t>Each</w:t>
      </w:r>
      <w:proofErr w:type="spellEnd"/>
      <w:r>
        <w:t xml:space="preserve"> component of growth listed below can be composed of multiple sub components. This allows </w:t>
      </w:r>
      <w:r w:rsidR="00214C80">
        <w:t xml:space="preserve">for complex interactions between the factors that determine </w:t>
      </w:r>
      <w:ins w:id="1113" w:author="mp4" w:date="2018-12-03T12:27:00Z">
        <w:r w:rsidR="0087594C">
          <w:t>each</w:t>
        </w:r>
      </w:ins>
      <w:del w:id="1114" w:author="mp4" w:date="2018-12-03T12:27:00Z">
        <w:r w:rsidR="00214C80" w:rsidDel="0087594C">
          <w:delText>this</w:delText>
        </w:r>
      </w:del>
      <w:r w:rsidR="00214C80">
        <w:t xml:space="preserve"> portion of growth.</w:t>
      </w:r>
    </w:p>
    <w:p w14:paraId="6DB4FABC" w14:textId="2527B04F" w:rsidR="00D524C5" w:rsidRDefault="00D524C5" w:rsidP="00D524C5">
      <w:pPr>
        <w:pStyle w:val="Heading3"/>
      </w:pPr>
      <w:bookmarkStart w:id="1115" w:name="_Toc522883691"/>
      <w:r>
        <w:t>Growth Velocity</w:t>
      </w:r>
      <w:bookmarkEnd w:id="1115"/>
    </w:p>
    <w:p w14:paraId="7EA37C7F" w14:textId="3404D5CF" w:rsidR="005E5753" w:rsidRPr="005E5753" w:rsidRDefault="00AF42AE" w:rsidP="005E5753">
      <w:ins w:id="1116" w:author="Steven LaBelle" w:date="2018-08-21T11:04:00Z">
        <w:r>
          <w:t xml:space="preserve">The magnitude </w:t>
        </w:r>
      </w:ins>
      <w:ins w:id="1117" w:author="mp4" w:date="2018-12-03T12:27:00Z">
        <w:r w:rsidR="00886013">
          <w:t>at which</w:t>
        </w:r>
      </w:ins>
      <w:ins w:id="1118" w:author="Steven LaBelle" w:date="2018-08-21T11:04:00Z">
        <w:del w:id="1119" w:author="mp4" w:date="2018-12-03T12:27:00Z">
          <w:r w:rsidDel="00886013">
            <w:delText>and direction that</w:delText>
          </w:r>
        </w:del>
        <w:r>
          <w:t xml:space="preserve"> a tip grows. </w:t>
        </w:r>
      </w:ins>
      <w:r w:rsidR="005E5753">
        <w:t xml:space="preserve">Growth velocity is a function of: position, and time. This is used both in determining the </w:t>
      </w:r>
      <w:proofErr w:type="spellStart"/>
      <w:r w:rsidR="005E5753">
        <w:t>timestep</w:t>
      </w:r>
      <w:proofErr w:type="spellEnd"/>
      <w:r w:rsidR="005E5753">
        <w:t xml:space="preserve"> size to use and in vascular growth.</w:t>
      </w:r>
    </w:p>
    <w:p w14:paraId="28E56144" w14:textId="2CD34A18" w:rsidR="00D524C5" w:rsidRDefault="00D524C5" w:rsidP="00D524C5">
      <w:pPr>
        <w:pStyle w:val="Heading3"/>
      </w:pPr>
      <w:bookmarkStart w:id="1120" w:name="_Toc522883692"/>
      <w:r>
        <w:t>Position Dependent Direction</w:t>
      </w:r>
      <w:r w:rsidR="003B12B3">
        <w:t>(PDD)</w:t>
      </w:r>
      <w:bookmarkEnd w:id="1120"/>
    </w:p>
    <w:p w14:paraId="40CE4546" w14:textId="2C1973F7" w:rsidR="00501D27" w:rsidRPr="00501D27" w:rsidRDefault="00AF42AE" w:rsidP="00501D27">
      <w:ins w:id="1121" w:author="Steven LaBelle" w:date="2018-08-21T11:05:00Z">
        <w:r>
          <w:t>Numerous local field variables (e.g. ECM fiber anisotropy, cytokine gradients, strain fields) can influence the direction a neovessel grows</w:t>
        </w:r>
      </w:ins>
      <w:ins w:id="1122" w:author="Steven LaBelle" w:date="2018-08-21T11:06:00Z">
        <w:r>
          <w:t>.</w:t>
        </w:r>
      </w:ins>
      <w:ins w:id="1123" w:author="Steven LaBelle" w:date="2018-08-21T11:05:00Z">
        <w:r>
          <w:t xml:space="preserve"> </w:t>
        </w:r>
      </w:ins>
      <w:r w:rsidR="00501D27">
        <w:t>Position Dependent Direction is a function of</w:t>
      </w:r>
      <w:del w:id="1124" w:author="Steven LaBelle" w:date="2018-08-21T11:06:00Z">
        <w:r w:rsidR="00501D27" w:rsidDel="00AF42AE">
          <w:delText>:</w:delText>
        </w:r>
      </w:del>
      <w:r w:rsidR="00501D27">
        <w:t xml:space="preserve"> position</w:t>
      </w:r>
      <w:del w:id="1125" w:author="Steven LaBelle" w:date="2018-08-21T11:06:00Z">
        <w:r w:rsidR="00501D27" w:rsidDel="00AF42AE">
          <w:delText>,</w:delText>
        </w:r>
      </w:del>
      <w:r w:rsidR="00501D27">
        <w:t xml:space="preserve"> and time</w:t>
      </w:r>
      <w:ins w:id="1126" w:author="Steven LaBelle" w:date="2018-08-21T11:06:00Z">
        <w:r>
          <w:t xml:space="preserve"> that accounts for the field variables that a user would like to influence growth</w:t>
        </w:r>
      </w:ins>
      <w:ins w:id="1127" w:author="mp4" w:date="2018-12-03T12:28:00Z">
        <w:r w:rsidR="0045690A">
          <w:t xml:space="preserve"> direction</w:t>
        </w:r>
      </w:ins>
      <w:r w:rsidR="00501D27">
        <w:t>.</w:t>
      </w:r>
    </w:p>
    <w:p w14:paraId="46B19B22" w14:textId="779E0859" w:rsidR="00D524C5" w:rsidRDefault="00D524C5" w:rsidP="00D524C5">
      <w:pPr>
        <w:pStyle w:val="Heading3"/>
      </w:pPr>
      <w:bookmarkStart w:id="1128" w:name="_Toc522883693"/>
      <w:r>
        <w:t>Previous Segment Contribution</w:t>
      </w:r>
      <w:r w:rsidR="003B12B3">
        <w:t>(PSC)</w:t>
      </w:r>
      <w:bookmarkEnd w:id="1128"/>
    </w:p>
    <w:p w14:paraId="04B329B5" w14:textId="2E012E6D" w:rsidR="00501D27" w:rsidRPr="00501D27" w:rsidRDefault="00AF42AE" w:rsidP="00501D27">
      <w:proofErr w:type="spellStart"/>
      <w:ins w:id="1129" w:author="Steven LaBelle" w:date="2018-08-21T11:06:00Z">
        <w:r>
          <w:t>Persistance</w:t>
        </w:r>
        <w:proofErr w:type="spellEnd"/>
        <w:r>
          <w:t xml:space="preserve">, i.e. </w:t>
        </w:r>
      </w:ins>
      <w:ins w:id="1130" w:author="Steven LaBelle" w:date="2018-08-21T11:07:00Z">
        <w:r>
          <w:t xml:space="preserve">growth in a direction over time is represented by the previous segment contribution. The </w:t>
        </w:r>
      </w:ins>
      <w:del w:id="1131" w:author="Steven LaBelle" w:date="2018-08-21T11:07:00Z">
        <w:r w:rsidR="00501D27" w:rsidDel="00AF42AE">
          <w:delText xml:space="preserve">Previous Segment Contribution </w:delText>
        </w:r>
      </w:del>
      <w:ins w:id="1132" w:author="Steven LaBelle" w:date="2018-08-21T11:07:00Z">
        <w:r>
          <w:t xml:space="preserve">PSC </w:t>
        </w:r>
      </w:ins>
      <w:r w:rsidR="00501D27">
        <w:t>is a function of</w:t>
      </w:r>
      <w:del w:id="1133" w:author="Steven LaBelle" w:date="2018-08-21T11:08:00Z">
        <w:r w:rsidR="00501D27" w:rsidDel="00AF42AE">
          <w:delText>:</w:delText>
        </w:r>
      </w:del>
      <w:r w:rsidR="00501D27">
        <w:t xml:space="preserve"> </w:t>
      </w:r>
      <w:r w:rsidR="00BA4535">
        <w:t>time</w:t>
      </w:r>
      <w:del w:id="1134" w:author="Steven LaBelle" w:date="2018-08-21T11:08:00Z">
        <w:r w:rsidR="00BA4535" w:rsidDel="00AF42AE">
          <w:delText>,</w:delText>
        </w:r>
      </w:del>
      <w:r w:rsidR="00BA4535">
        <w:t xml:space="preserve"> and the previous segment</w:t>
      </w:r>
      <w:ins w:id="1135" w:author="Steven LaBelle" w:date="2018-08-21T11:08:00Z">
        <w:r>
          <w:t>’s orientation</w:t>
        </w:r>
      </w:ins>
      <w:r w:rsidR="00BA4535">
        <w:t>.</w:t>
      </w:r>
    </w:p>
    <w:p w14:paraId="01DFEC3C" w14:textId="166BB9F9" w:rsidR="00D524C5" w:rsidRDefault="00D524C5" w:rsidP="00D524C5">
      <w:pPr>
        <w:pStyle w:val="Heading3"/>
      </w:pPr>
      <w:bookmarkStart w:id="1136" w:name="_Toc522883694"/>
      <w:proofErr w:type="gramStart"/>
      <w:r>
        <w:t>Alpha(</w:t>
      </w:r>
      <w:proofErr w:type="gramEnd"/>
      <w:r>
        <w:t>Contribution Mix)</w:t>
      </w:r>
      <w:bookmarkEnd w:id="1136"/>
    </w:p>
    <w:p w14:paraId="25767578" w14:textId="0DD65CFD" w:rsidR="00AF42AE" w:rsidRDefault="00AF42AE" w:rsidP="00BA4535">
      <w:pPr>
        <w:rPr>
          <w:ins w:id="1137" w:author="Steven LaBelle" w:date="2018-08-21T11:02:00Z"/>
        </w:rPr>
      </w:pPr>
      <w:ins w:id="1138" w:author="Steven LaBelle" w:date="2018-08-21T11:08:00Z">
        <w:r>
          <w:t>The new direction that a segment grows is determined by a weighted sum of the PDD and PSC. Alpha is a scalar in [0-1</w:t>
        </w:r>
      </w:ins>
      <w:ins w:id="1139" w:author="Steven LaBelle" w:date="2018-08-21T11:09:00Z">
        <w:r>
          <w:t xml:space="preserve">] and is </w:t>
        </w:r>
      </w:ins>
      <w:del w:id="1140" w:author="Steven LaBelle" w:date="2018-08-21T11:09:00Z">
        <w:r w:rsidR="00BA4535" w:rsidDel="00AF42AE">
          <w:delText>A</w:delText>
        </w:r>
      </w:del>
      <w:ins w:id="1141" w:author="Steven LaBelle" w:date="2018-08-21T11:09:00Z">
        <w:r>
          <w:t>a</w:t>
        </w:r>
      </w:ins>
      <w:r w:rsidR="00BA4535">
        <w:t xml:space="preserve"> function of</w:t>
      </w:r>
      <w:del w:id="1142" w:author="Steven LaBelle" w:date="2018-08-21T11:09:00Z">
        <w:r w:rsidR="00BA4535" w:rsidDel="00AF42AE">
          <w:delText>:</w:delText>
        </w:r>
      </w:del>
      <w:r w:rsidR="00BA4535">
        <w:t xml:space="preserve"> position</w:t>
      </w:r>
      <w:del w:id="1143" w:author="Steven LaBelle" w:date="2018-08-21T11:09:00Z">
        <w:r w:rsidR="00BA4535" w:rsidDel="00AF42AE">
          <w:delText>,</w:delText>
        </w:r>
      </w:del>
      <w:r w:rsidR="00BA4535">
        <w:t xml:space="preserve"> and time.</w:t>
      </w:r>
    </w:p>
    <w:p w14:paraId="38D3EE6C" w14:textId="6B4F4461" w:rsidR="00AF42AE" w:rsidRDefault="00AF42AE">
      <w:pPr>
        <w:pStyle w:val="Heading3"/>
        <w:rPr>
          <w:ins w:id="1144" w:author="Steven LaBelle" w:date="2018-08-21T11:03:00Z"/>
        </w:rPr>
        <w:pPrChange w:id="1145" w:author="Steven LaBelle" w:date="2018-08-21T11:02:00Z">
          <w:pPr/>
        </w:pPrChange>
      </w:pPr>
      <w:bookmarkStart w:id="1146" w:name="_Toc522883695"/>
      <w:ins w:id="1147" w:author="Steven LaBelle" w:date="2018-08-21T11:03:00Z">
        <w:r>
          <w:t>Segment Growth Equation</w:t>
        </w:r>
        <w:bookmarkEnd w:id="1146"/>
      </w:ins>
    </w:p>
    <w:p w14:paraId="36FA46DB" w14:textId="0F794D9E" w:rsidR="00AF42AE" w:rsidDel="004B2907" w:rsidRDefault="004B2907">
      <w:pPr>
        <w:rPr>
          <w:del w:id="1148" w:author="Steven LaBelle" w:date="2019-04-23T12:52:00Z"/>
          <w:moveTo w:id="1149" w:author="Steven LaBelle" w:date="2018-08-21T11:03:00Z"/>
        </w:rPr>
      </w:pPr>
      <w:ins w:id="1150" w:author="Steven LaBelle" w:date="2019-04-23T12:50:00Z">
        <w:r>
          <w:t xml:space="preserve">The </w:t>
        </w:r>
        <w:proofErr w:type="spellStart"/>
        <w:r>
          <w:t>formulat</w:t>
        </w:r>
        <w:proofErr w:type="spellEnd"/>
        <w:r>
          <w:t xml:space="preserve"> for determining the direction a tip will grow depends on the user specified mixture method. This is either a linear interpolation between </w:t>
        </w:r>
      </w:ins>
      <w:ins w:id="1151" w:author="Steven LaBelle" w:date="2019-04-23T12:51:00Z">
        <w:r>
          <w:t>the</w:t>
        </w:r>
      </w:ins>
      <w:ins w:id="1152" w:author="Steven LaBelle" w:date="2019-04-23T12:50:00Z">
        <w:r>
          <w:t xml:space="preserve"> </w:t>
        </w:r>
      </w:ins>
      <w:ins w:id="1153" w:author="Steven LaBelle" w:date="2019-04-23T12:51:00Z">
        <w:r>
          <w:t xml:space="preserve">components of two vectors or a linearly scaled rotation from the initial vector to the second. More detail is covered in </w:t>
        </w:r>
        <w:r>
          <w:fldChar w:fldCharType="begin"/>
        </w:r>
        <w:r>
          <w:instrText xml:space="preserve"> REF _Ref6916335 \r \h </w:instrText>
        </w:r>
      </w:ins>
      <w:r>
        <w:fldChar w:fldCharType="separate"/>
      </w:r>
      <w:ins w:id="1154" w:author="Steven LaBelle" w:date="2019-04-23T12:51:00Z">
        <w:r>
          <w:t>5.6</w:t>
        </w:r>
        <w:r>
          <w:fldChar w:fldCharType="end"/>
        </w:r>
      </w:ins>
      <w:ins w:id="1155" w:author="Steven LaBelle" w:date="2019-04-23T12:52:00Z">
        <w:r>
          <w:t>.</w:t>
        </w:r>
      </w:ins>
      <w:moveToRangeStart w:id="1156" w:author="Steven LaBelle" w:date="2018-08-21T11:03:00Z" w:name="move522612732"/>
      <w:moveTo w:id="1157" w:author="Steven LaBelle" w:date="2018-08-21T11:03:00Z">
        <w:del w:id="1158" w:author="Steven LaBelle" w:date="2019-04-23T12:52:00Z">
          <w:r w:rsidR="00AF42AE" w:rsidDel="004B2907">
            <w:delText>The formula for determining the direction a tip will grow is:</w:delText>
          </w:r>
        </w:del>
      </w:moveTo>
    </w:p>
    <w:p w14:paraId="03CF4E7B" w14:textId="3ADB6D5B" w:rsidR="00AF42AE" w:rsidDel="004B2907" w:rsidRDefault="00AF42AE">
      <w:pPr>
        <w:rPr>
          <w:del w:id="1159" w:author="Steven LaBelle" w:date="2019-04-23T12:52:00Z"/>
          <w:moveTo w:id="1160" w:author="Steven LaBelle" w:date="2018-08-21T11:03:00Z"/>
        </w:rPr>
      </w:pPr>
      <w:moveTo w:id="1161" w:author="Steven LaBelle" w:date="2018-08-21T11:03:00Z">
        <w:del w:id="1162" w:author="Steven LaBelle" w:date="2019-04-23T12:52:00Z">
          <w:r w:rsidDel="004B2907">
            <w:tab/>
            <w:delText>TipDirection = (1- alpha*dt)* psc + alpha*dt * pdd</w:delText>
          </w:r>
        </w:del>
      </w:moveTo>
    </w:p>
    <w:p w14:paraId="6A8983A4" w14:textId="0EC94E89" w:rsidR="00AF42AE" w:rsidDel="004B2907" w:rsidRDefault="00AF42AE">
      <w:pPr>
        <w:rPr>
          <w:del w:id="1163" w:author="Steven LaBelle" w:date="2019-04-23T12:52:00Z"/>
          <w:moveTo w:id="1164" w:author="Steven LaBelle" w:date="2018-08-21T11:03:00Z"/>
        </w:rPr>
      </w:pPr>
      <w:moveTo w:id="1165" w:author="Steven LaBelle" w:date="2018-08-21T11:03:00Z">
        <w:del w:id="1166" w:author="Steven LaBelle" w:date="2019-04-23T12:52:00Z">
          <w:r w:rsidDel="004B2907">
            <w:delText xml:space="preserve">The formula for determining the </w:delText>
          </w:r>
        </w:del>
        <w:del w:id="1167" w:author="Steven LaBelle" w:date="2018-08-21T11:10:00Z">
          <w:r w:rsidDel="00AF42AE">
            <w:delText xml:space="preserve">amount </w:delText>
          </w:r>
        </w:del>
        <w:del w:id="1168" w:author="Steven LaBelle" w:date="2019-04-23T12:52:00Z">
          <w:r w:rsidDel="004B2907">
            <w:delText>a segment grows is:</w:delText>
          </w:r>
        </w:del>
      </w:moveTo>
    </w:p>
    <w:p w14:paraId="388C18CC" w14:textId="5BD68422" w:rsidR="00AF42AE" w:rsidDel="00AF42AE" w:rsidRDefault="00AF42AE">
      <w:pPr>
        <w:rPr>
          <w:del w:id="1169" w:author="Steven LaBelle" w:date="2018-08-21T11:03:00Z"/>
          <w:moveTo w:id="1170" w:author="Steven LaBelle" w:date="2018-08-21T11:03:00Z"/>
        </w:rPr>
      </w:pPr>
      <w:moveTo w:id="1171" w:author="Steven LaBelle" w:date="2018-08-21T11:03:00Z">
        <w:del w:id="1172" w:author="Steven LaBelle" w:date="2019-04-23T12:52:00Z">
          <w:r w:rsidDel="004B2907">
            <w:tab/>
            <w:delText>GrowthLength = SegmentVelocity *dt</w:delText>
          </w:r>
        </w:del>
      </w:moveTo>
    </w:p>
    <w:moveToRangeEnd w:id="1156"/>
    <w:p w14:paraId="5AFF217E" w14:textId="5052D890" w:rsidR="00AF42AE" w:rsidRPr="00AF42AE" w:rsidRDefault="00AF42AE"/>
    <w:p w14:paraId="5D3123AB" w14:textId="503EC418" w:rsidR="00101966" w:rsidRPr="00101966" w:rsidRDefault="00101966" w:rsidP="00101966">
      <w:pPr>
        <w:pStyle w:val="Heading2"/>
      </w:pPr>
      <w:bookmarkStart w:id="1173" w:name="_Toc522883696"/>
      <w:proofErr w:type="spellStart"/>
      <w:r>
        <w:lastRenderedPageBreak/>
        <w:t>AutoTimestep</w:t>
      </w:r>
      <w:proofErr w:type="spellEnd"/>
      <w:r>
        <w:t xml:space="preserve"> Adjustment</w:t>
      </w:r>
      <w:bookmarkEnd w:id="1173"/>
    </w:p>
    <w:p w14:paraId="56D83477" w14:textId="059A060E" w:rsidR="005A265C" w:rsidRDefault="008B6E10" w:rsidP="005A265C">
      <w:r>
        <w:t>The plugin adjust</w:t>
      </w:r>
      <w:r w:rsidR="0047350B">
        <w:t>s</w:t>
      </w:r>
      <w:r>
        <w:t xml:space="preserve"> the </w:t>
      </w:r>
      <w:proofErr w:type="spellStart"/>
      <w:r>
        <w:t>timestep</w:t>
      </w:r>
      <w:proofErr w:type="spellEnd"/>
      <w:r>
        <w:t xml:space="preserve"> before it is take</w:t>
      </w:r>
      <w:r w:rsidR="00B14D35">
        <w:t>n</w:t>
      </w:r>
      <w:r>
        <w:t xml:space="preserve"> by </w:t>
      </w:r>
      <w:proofErr w:type="spellStart"/>
      <w:r>
        <w:t>febio</w:t>
      </w:r>
      <w:proofErr w:type="spellEnd"/>
      <w:r>
        <w:t xml:space="preserve"> to </w:t>
      </w:r>
      <w:r w:rsidR="00B14D35">
        <w:t xml:space="preserve">ensure the </w:t>
      </w:r>
      <w:proofErr w:type="spellStart"/>
      <w:r w:rsidR="00B14D35">
        <w:t>timestep</w:t>
      </w:r>
      <w:proofErr w:type="spellEnd"/>
      <w:r w:rsidR="00B14D35">
        <w:t xml:space="preserve"> is valid </w:t>
      </w:r>
      <w:r>
        <w:t xml:space="preserve">for vessel growth. </w:t>
      </w:r>
      <w:r w:rsidR="00C05D21">
        <w:t xml:space="preserve">This is to prevent vessels from growing through too many elements before the stress from those vessels is </w:t>
      </w:r>
      <w:del w:id="1174" w:author="Steven LaBelle" w:date="2018-08-21T11:15:00Z">
        <w:r w:rsidR="00C05D21" w:rsidDel="00697228">
          <w:delText>r</w:delText>
        </w:r>
      </w:del>
      <w:r w:rsidR="00C05D21">
        <w:t xml:space="preserve">evaluated. The adjustment of </w:t>
      </w:r>
      <w:proofErr w:type="spellStart"/>
      <w:r w:rsidR="00C05D21">
        <w:t>timestep</w:t>
      </w:r>
      <w:proofErr w:type="spellEnd"/>
      <w:r w:rsidR="00C05D21">
        <w:t xml:space="preserve"> size will only cut down the step size to </w:t>
      </w:r>
      <w:r w:rsidR="00D60B97">
        <w:t>the maximum step that can be taken safely.</w:t>
      </w:r>
      <w:ins w:id="1175" w:author="mp4" w:date="2018-08-24T13:33:00Z">
        <w:r w:rsidR="00684D64">
          <w:t xml:space="preserve"> Safely is defined as not taking a step that would cause the stress from a tip to skip being evaluated in an element that the tip would pass through.</w:t>
        </w:r>
      </w:ins>
      <w:r w:rsidR="00D60B97">
        <w:t xml:space="preserve"> </w:t>
      </w:r>
      <w:commentRangeStart w:id="1176"/>
      <w:r w:rsidR="00D60B97">
        <w:t xml:space="preserve">This allows the growth of vessels to limit </w:t>
      </w:r>
      <w:proofErr w:type="spellStart"/>
      <w:r w:rsidR="00D60B97">
        <w:t>timesteps</w:t>
      </w:r>
      <w:proofErr w:type="spellEnd"/>
      <w:r w:rsidR="00D60B97">
        <w:t xml:space="preserve"> size in most cases but if mechanics are a limiting factor the step size will remain unchanged</w:t>
      </w:r>
      <w:commentRangeEnd w:id="1176"/>
      <w:r w:rsidR="00697228">
        <w:rPr>
          <w:rStyle w:val="CommentReference"/>
        </w:rPr>
        <w:commentReference w:id="1176"/>
      </w:r>
      <w:r w:rsidR="00D60B97">
        <w:t xml:space="preserve">. The plugin is meant to be used with </w:t>
      </w:r>
      <w:proofErr w:type="spellStart"/>
      <w:r w:rsidR="00D60B97">
        <w:t>FEBio’s</w:t>
      </w:r>
      <w:proofErr w:type="spellEnd"/>
      <w:r w:rsidR="00D60B97">
        <w:t xml:space="preserve"> </w:t>
      </w:r>
      <w:proofErr w:type="spellStart"/>
      <w:r w:rsidR="00D60B97">
        <w:t>autostepper</w:t>
      </w:r>
      <w:proofErr w:type="spellEnd"/>
      <w:r w:rsidR="00D60B97">
        <w:t xml:space="preserve">. Setting </w:t>
      </w:r>
      <w:commentRangeStart w:id="1177"/>
      <w:proofErr w:type="spellStart"/>
      <w:r w:rsidR="00D60B97">
        <w:t>dtmax</w:t>
      </w:r>
      <w:proofErr w:type="spellEnd"/>
      <w:r w:rsidR="00D60B97">
        <w:t xml:space="preserve"> to a load curve </w:t>
      </w:r>
      <w:commentRangeEnd w:id="1177"/>
      <w:r w:rsidR="00697228">
        <w:rPr>
          <w:rStyle w:val="CommentReference"/>
        </w:rPr>
        <w:commentReference w:id="1177"/>
      </w:r>
      <w:r w:rsidR="00D60B97">
        <w:t xml:space="preserve">is the recommended way to limit </w:t>
      </w:r>
      <w:proofErr w:type="spellStart"/>
      <w:r w:rsidR="00D60B97">
        <w:t>timestep</w:t>
      </w:r>
      <w:proofErr w:type="spellEnd"/>
      <w:r w:rsidR="00D60B97">
        <w:t xml:space="preserve"> size where needed.</w:t>
      </w:r>
      <w:ins w:id="1178" w:author="Steven LaBelle" w:date="2019-04-23T12:53:00Z">
        <w:r w:rsidR="004B2907">
          <w:t xml:space="preserve"> The </w:t>
        </w:r>
        <w:proofErr w:type="spellStart"/>
        <w:r w:rsidR="004B2907">
          <w:t>angio</w:t>
        </w:r>
        <w:proofErr w:type="spellEnd"/>
        <w:r w:rsidR="004B2907">
          <w:t xml:space="preserve"> </w:t>
        </w:r>
        <w:proofErr w:type="spellStart"/>
        <w:r w:rsidR="004B2907">
          <w:t>dt</w:t>
        </w:r>
        <w:proofErr w:type="spellEnd"/>
        <w:r w:rsidR="004B2907">
          <w:t xml:space="preserve"> max parameter specifies a limit on the maximum time between </w:t>
        </w:r>
        <w:proofErr w:type="spellStart"/>
        <w:r w:rsidR="004B2907">
          <w:t>angio</w:t>
        </w:r>
        <w:proofErr w:type="spellEnd"/>
        <w:r w:rsidR="004B2907">
          <w:t xml:space="preserve"> evaluations.</w:t>
        </w:r>
      </w:ins>
      <w:ins w:id="1179" w:author="mp4" w:date="2018-08-24T13:34:00Z">
        <w:r w:rsidR="00684D64">
          <w:t xml:space="preserve"> If contact or external loading are likely cases when FEBio will limit the </w:t>
        </w:r>
        <w:proofErr w:type="spellStart"/>
        <w:r w:rsidR="00684D64">
          <w:t>timestep</w:t>
        </w:r>
        <w:proofErr w:type="spellEnd"/>
        <w:r w:rsidR="00684D64">
          <w:t>.</w:t>
        </w:r>
      </w:ins>
    </w:p>
    <w:p w14:paraId="26EBA6D7" w14:textId="713F5580" w:rsidR="00547CDE" w:rsidRDefault="00547CDE" w:rsidP="00547CDE">
      <w:pPr>
        <w:pStyle w:val="Heading2"/>
      </w:pPr>
      <w:bookmarkStart w:id="1180" w:name="_Toc522883697"/>
      <w:commentRangeStart w:id="1181"/>
      <w:r>
        <w:t>Growth</w:t>
      </w:r>
      <w:commentRangeEnd w:id="1181"/>
      <w:r w:rsidR="00697228">
        <w:rPr>
          <w:rStyle w:val="CommentReference"/>
          <w:rFonts w:cs="Times New Roman"/>
          <w:b w:val="0"/>
          <w:bCs w:val="0"/>
          <w:iCs w:val="0"/>
        </w:rPr>
        <w:commentReference w:id="1181"/>
      </w:r>
      <w:bookmarkEnd w:id="1180"/>
    </w:p>
    <w:p w14:paraId="3B3D0BBD" w14:textId="03E22FC4" w:rsidR="00E3554F" w:rsidRDefault="00E3554F" w:rsidP="00E3554F">
      <w:pPr>
        <w:pStyle w:val="Heading3"/>
      </w:pPr>
      <w:bookmarkStart w:id="1182" w:name="_Toc522883698"/>
      <w:r>
        <w:t>Density</w:t>
      </w:r>
      <w:bookmarkEnd w:id="1182"/>
    </w:p>
    <w:p w14:paraId="174F1400" w14:textId="000186AE" w:rsidR="00CE73D3" w:rsidRPr="00CE73D3" w:rsidRDefault="006B5FD7" w:rsidP="00CE73D3">
      <w:r>
        <w:t xml:space="preserve">The </w:t>
      </w:r>
      <w:ins w:id="1183" w:author="Steven LaBelle" w:date="2018-08-21T11:17:00Z">
        <w:r w:rsidR="00697228">
          <w:t xml:space="preserve">local ECM </w:t>
        </w:r>
      </w:ins>
      <w:r>
        <w:t xml:space="preserve">density that </w:t>
      </w:r>
      <w:ins w:id="1184" w:author="Steven LaBelle" w:date="2018-08-21T11:18:00Z">
        <w:r w:rsidR="00697228">
          <w:t xml:space="preserve">affects vascular growth is initially prescribed by the user at the </w:t>
        </w:r>
        <w:proofErr w:type="spellStart"/>
        <w:r w:rsidR="00697228">
          <w:t>angio</w:t>
        </w:r>
        <w:proofErr w:type="spellEnd"/>
        <w:r w:rsidR="00697228">
          <w:t xml:space="preserve"> material level</w:t>
        </w:r>
      </w:ins>
      <w:ins w:id="1185" w:author="Steven LaBelle" w:date="2018-08-21T11:19:00Z">
        <w:r w:rsidR="00697228">
          <w:t xml:space="preserve">. This density is scaled by the Jacobian (determinant of the local deformation gradient) </w:t>
        </w:r>
      </w:ins>
      <w:ins w:id="1186" w:author="Steven LaBelle" w:date="2018-08-21T11:18:00Z">
        <w:r w:rsidR="00697228">
          <w:t>at each FEBio step</w:t>
        </w:r>
      </w:ins>
      <w:del w:id="1187" w:author="Steven LaBelle" w:date="2018-08-21T11:20:00Z">
        <w:r w:rsidDel="00697228">
          <w:delText>the vascular network sees is dependent on both the ecm density that is specified in the reference configuration of the material and the determinate of the deformation gradient</w:delText>
        </w:r>
      </w:del>
      <w:r>
        <w:t>.</w:t>
      </w:r>
      <w:ins w:id="1188" w:author="mp4" w:date="2018-12-03T12:30:00Z">
        <w:r w:rsidR="00894941">
          <w:t xml:space="preserve"> Density may be prescribed on a per node basis. This will allow the user to have explicit control in areas where density changes rapidly.</w:t>
        </w:r>
      </w:ins>
    </w:p>
    <w:p w14:paraId="1B0261ED" w14:textId="77777777" w:rsidR="005A265C" w:rsidRPr="005A265C" w:rsidRDefault="005A265C" w:rsidP="005A265C"/>
    <w:p w14:paraId="2B88AC77" w14:textId="51942DB8" w:rsidR="00547CDE" w:rsidRDefault="00547CDE" w:rsidP="00547CDE">
      <w:pPr>
        <w:pStyle w:val="Heading3"/>
      </w:pPr>
      <w:bookmarkStart w:id="1189" w:name="_Toc522883699"/>
      <w:commentRangeStart w:id="1190"/>
      <w:r>
        <w:t>Cell Proliferation</w:t>
      </w:r>
      <w:commentRangeEnd w:id="1190"/>
      <w:r w:rsidR="00697228">
        <w:rPr>
          <w:rStyle w:val="CommentReference"/>
          <w:rFonts w:cs="Times New Roman"/>
          <w:b w:val="0"/>
          <w:bCs w:val="0"/>
        </w:rPr>
        <w:commentReference w:id="1190"/>
      </w:r>
      <w:bookmarkEnd w:id="1189"/>
    </w:p>
    <w:p w14:paraId="54AFBE37" w14:textId="7063B6AB" w:rsidR="005A265C" w:rsidRPr="005A265C" w:rsidRDefault="005A265C" w:rsidP="005A265C"/>
    <w:p w14:paraId="3BF90399" w14:textId="02F81E4B" w:rsidR="00E3554F" w:rsidRDefault="00547CDE" w:rsidP="00E3554F">
      <w:pPr>
        <w:pStyle w:val="Heading3"/>
      </w:pPr>
      <w:bookmarkStart w:id="1191" w:name="_Toc522883700"/>
      <w:proofErr w:type="spellStart"/>
      <w:r>
        <w:t>Anastamosis</w:t>
      </w:r>
      <w:bookmarkEnd w:id="1191"/>
      <w:proofErr w:type="spellEnd"/>
    </w:p>
    <w:p w14:paraId="03AECEDC" w14:textId="4ACA512A" w:rsidR="005A265C" w:rsidRDefault="00697228" w:rsidP="005A265C">
      <w:ins w:id="1192" w:author="Steven LaBelle" w:date="2018-08-21T11:21:00Z">
        <w:r>
          <w:t xml:space="preserve">Within AngioFE3, </w:t>
        </w:r>
        <w:proofErr w:type="spellStart"/>
        <w:r>
          <w:t>a</w:t>
        </w:r>
      </w:ins>
      <w:ins w:id="1193" w:author="Steven LaBelle" w:date="2018-08-21T11:20:00Z">
        <w:r>
          <w:t>nastamosis</w:t>
        </w:r>
        <w:proofErr w:type="spellEnd"/>
        <w:r>
          <w:t xml:space="preserve"> occurs when two tip</w:t>
        </w:r>
      </w:ins>
      <w:ins w:id="1194" w:author="Steven LaBelle" w:date="2018-08-21T11:21:00Z">
        <w:r>
          <w:t>s</w:t>
        </w:r>
      </w:ins>
      <w:ins w:id="1195" w:author="Steven LaBelle" w:date="2018-08-21T11:20:00Z">
        <w:r>
          <w:t xml:space="preserve"> near each other fuse into a single tip. </w:t>
        </w:r>
      </w:ins>
      <w:proofErr w:type="spellStart"/>
      <w:r w:rsidR="00223A3F">
        <w:t>Anastamosis</w:t>
      </w:r>
      <w:proofErr w:type="spellEnd"/>
      <w:r w:rsidR="00223A3F">
        <w:t xml:space="preserve"> is simulated by checking a radius around a given tip to find any active tips that do not have the same initial fragment. If an active tip like this is found the current segment will grow towards the other segment.</w:t>
      </w:r>
      <w:ins w:id="1196" w:author="mp4" w:date="2018-12-03T12:31:00Z">
        <w:r w:rsidR="00FA0E4B">
          <w:t xml:space="preserve"> When two tips are within a user specified fuse radius the vessels will fuse together and the two tips </w:t>
        </w:r>
        <w:proofErr w:type="spellStart"/>
        <w:r w:rsidR="00FA0E4B">
          <w:t>involed</w:t>
        </w:r>
        <w:proofErr w:type="spellEnd"/>
        <w:r w:rsidR="00FA0E4B">
          <w:t xml:space="preserve"> in </w:t>
        </w:r>
      </w:ins>
      <w:ins w:id="1197" w:author="mp4" w:date="2018-12-03T12:32:00Z">
        <w:r w:rsidR="00FA0E4B">
          <w:t>anastomosis</w:t>
        </w:r>
      </w:ins>
      <w:ins w:id="1198" w:author="mp4" w:date="2018-12-03T12:31:00Z">
        <w:r w:rsidR="00FA0E4B">
          <w:t xml:space="preserve"> </w:t>
        </w:r>
      </w:ins>
      <w:ins w:id="1199" w:author="mp4" w:date="2018-12-03T12:32:00Z">
        <w:r w:rsidR="00FA0E4B">
          <w:t>will cease growing. Additionally</w:t>
        </w:r>
      </w:ins>
      <w:ins w:id="1200" w:author="mp4" w:date="2018-12-03T12:33:00Z">
        <w:r w:rsidR="00FA0E4B">
          <w:t>,</w:t>
        </w:r>
      </w:ins>
      <w:ins w:id="1201" w:author="mp4" w:date="2018-12-03T12:32:00Z">
        <w:r w:rsidR="00FA0E4B">
          <w:t xml:space="preserve"> the count of </w:t>
        </w:r>
        <w:proofErr w:type="spellStart"/>
        <w:r w:rsidR="00FA0E4B">
          <w:t>anasamoses</w:t>
        </w:r>
        <w:proofErr w:type="spellEnd"/>
        <w:r w:rsidR="00FA0E4B">
          <w:t xml:space="preserve"> in the element in which the tips fused will increase.</w:t>
        </w:r>
      </w:ins>
    </w:p>
    <w:p w14:paraId="7D0564F8" w14:textId="416777C5" w:rsidR="00275F94" w:rsidRDefault="00275F94" w:rsidP="00275F94">
      <w:pPr>
        <w:pStyle w:val="Heading3"/>
      </w:pPr>
      <w:bookmarkStart w:id="1202" w:name="_Toc522883701"/>
      <w:r>
        <w:t>Segment Length</w:t>
      </w:r>
      <w:bookmarkEnd w:id="1202"/>
    </w:p>
    <w:p w14:paraId="396A8FF4" w14:textId="2253DA43" w:rsidR="00275F94" w:rsidRDefault="00275F94" w:rsidP="00275F94">
      <w:pPr>
        <w:rPr>
          <w:ins w:id="1203" w:author="mp4" w:date="2018-12-03T12:46:00Z"/>
        </w:rPr>
      </w:pPr>
      <w:r>
        <w:t>Segment length is measured in the global coordinate system, and is calculated</w:t>
      </w:r>
      <w:ins w:id="1204" w:author="Steven LaBelle" w:date="2018-08-21T11:23:00Z">
        <w:r w:rsidR="00697228">
          <w:t xml:space="preserve"> as a sum of the length of all line segments</w:t>
        </w:r>
      </w:ins>
      <w:del w:id="1205" w:author="Steven LaBelle" w:date="2018-08-21T11:23:00Z">
        <w:r w:rsidDel="00697228">
          <w:delText xml:space="preserve"> taking the length of the vector difference in the position of the two tips of each segment</w:delText>
        </w:r>
      </w:del>
      <w:r>
        <w:t xml:space="preserve">. The implication of this is that for nonlinear elements the calculated growth length may be different from the growth length of the underlying system due to the segments actually being curved if the elements the segment is in is deformed in certain ways. </w:t>
      </w:r>
      <w:commentRangeStart w:id="1206"/>
      <w:r>
        <w:t xml:space="preserve">In this case segment length may be considered a lower bound </w:t>
      </w:r>
      <w:r w:rsidR="0027074C">
        <w:t>of the actual length of segments in the simulation</w:t>
      </w:r>
      <w:commentRangeEnd w:id="1206"/>
      <w:r w:rsidR="00697228">
        <w:rPr>
          <w:rStyle w:val="CommentReference"/>
        </w:rPr>
        <w:commentReference w:id="1206"/>
      </w:r>
      <w:r w:rsidR="0027074C">
        <w:t>.</w:t>
      </w:r>
    </w:p>
    <w:p w14:paraId="05E904F3" w14:textId="51D4DFFD" w:rsidR="00FA0E4B" w:rsidRPr="00275F94" w:rsidRDefault="00FA0E4B" w:rsidP="00275F94">
      <w:ins w:id="1207" w:author="mp4" w:date="2018-12-03T12:48:00Z">
        <w:r>
          <w:rPr>
            <w:noProof/>
          </w:rPr>
          <w:lastRenderedPageBreak/>
          <w:drawing>
            <wp:inline distT="0" distB="0" distL="0" distR="0" wp14:anchorId="6EA1C39A" wp14:editId="02C546BC">
              <wp:extent cx="5818505"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ascular_length.png"/>
                      <pic:cNvPicPr/>
                    </pic:nvPicPr>
                    <pic:blipFill>
                      <a:blip r:embed="rId20">
                        <a:extLst>
                          <a:ext uri="{28A0092B-C50C-407E-A947-70E740481C1C}">
                            <a14:useLocalDpi xmlns:a14="http://schemas.microsoft.com/office/drawing/2010/main" val="0"/>
                          </a:ext>
                        </a:extLst>
                      </a:blip>
                      <a:stretch>
                        <a:fillRect/>
                      </a:stretch>
                    </pic:blipFill>
                    <pic:spPr>
                      <a:xfrm>
                        <a:off x="0" y="0"/>
                        <a:ext cx="5818505" cy="8229600"/>
                      </a:xfrm>
                      <a:prstGeom prst="rect">
                        <a:avLst/>
                      </a:prstGeom>
                    </pic:spPr>
                  </pic:pic>
                </a:graphicData>
              </a:graphic>
            </wp:inline>
          </w:drawing>
        </w:r>
      </w:ins>
    </w:p>
    <w:p w14:paraId="14171476" w14:textId="1C2ECF79" w:rsidR="00547CDE" w:rsidRDefault="001F3D22" w:rsidP="00547CDE">
      <w:pPr>
        <w:pStyle w:val="Heading2"/>
      </w:pPr>
      <w:bookmarkStart w:id="1208" w:name="_Toc522883702"/>
      <w:ins w:id="1209" w:author="Steven LaBelle" w:date="2018-08-21T11:36:00Z">
        <w:r>
          <w:lastRenderedPageBreak/>
          <w:t xml:space="preserve">Neovessel </w:t>
        </w:r>
      </w:ins>
      <w:r w:rsidR="00547CDE">
        <w:t>Mechanics</w:t>
      </w:r>
      <w:bookmarkEnd w:id="1208"/>
    </w:p>
    <w:p w14:paraId="03033266" w14:textId="5DF9153C" w:rsidR="00C95FA6" w:rsidRDefault="00C95FA6" w:rsidP="00C95FA6">
      <w:pPr>
        <w:pStyle w:val="Heading3"/>
      </w:pPr>
      <w:bookmarkStart w:id="1210" w:name="_Toc522883703"/>
      <w:r>
        <w:t>Stress Policy</w:t>
      </w:r>
      <w:bookmarkEnd w:id="1210"/>
    </w:p>
    <w:p w14:paraId="37B09556" w14:textId="42966DF8" w:rsidR="00C95FA6" w:rsidRDefault="00C95FA6" w:rsidP="00C95FA6">
      <w:pPr>
        <w:rPr>
          <w:ins w:id="1211" w:author="mp4" w:date="2018-09-27T15:49:00Z"/>
        </w:rPr>
      </w:pPr>
      <w:r>
        <w:t>A stress policy determines how AngioFE calculates the</w:t>
      </w:r>
      <w:ins w:id="1212" w:author="mp4" w:date="2018-12-03T12:48:00Z">
        <w:r w:rsidR="00A86BF4">
          <w:t xml:space="preserve"> </w:t>
        </w:r>
      </w:ins>
      <w:del w:id="1213" w:author="Steven LaBelle" w:date="2018-08-21T11:24:00Z">
        <w:r w:rsidDel="00697228">
          <w:delText xml:space="preserve"> stress</w:delText>
        </w:r>
      </w:del>
      <w:ins w:id="1214" w:author="Steven LaBelle" w:date="2018-08-21T11:24:00Z">
        <w:r w:rsidR="00697228">
          <w:t>force generated at tips</w:t>
        </w:r>
      </w:ins>
      <w:r>
        <w:t>.</w:t>
      </w:r>
      <w:del w:id="1215" w:author="Steven LaBelle" w:date="2018-08-21T11:24:00Z">
        <w:r w:rsidDel="00697228">
          <w:delText xml:space="preserve"> This can be changed to change the variables that are important to calculating vessels stresses.</w:delText>
        </w:r>
      </w:del>
      <w:r>
        <w:t xml:space="preserve"> In the future it is possible to have a stress policy that </w:t>
      </w:r>
      <w:ins w:id="1216" w:author="Steven LaBelle" w:date="2018-08-21T11:24:00Z">
        <w:r w:rsidR="00697228">
          <w:t xml:space="preserve">includes segments </w:t>
        </w:r>
        <w:r w:rsidR="009E1898">
          <w:t>in addition to active tip forces</w:t>
        </w:r>
      </w:ins>
      <w:del w:id="1217" w:author="Steven LaBelle" w:date="2018-08-21T11:25:00Z">
        <w:r w:rsidDel="009E1898">
          <w:delText>calculates stress based on the segments rather than forces that are applied at active tips</w:delText>
        </w:r>
      </w:del>
      <w:r>
        <w:t>.</w:t>
      </w:r>
      <w:ins w:id="1218" w:author="Steven LaBelle" w:date="2018-08-21T11:29:00Z">
        <w:r w:rsidR="009E1898">
          <w:t xml:space="preserve"> In general, the stress is calculated at the tips</w:t>
        </w:r>
      </w:ins>
      <w:ins w:id="1219" w:author="Steven LaBelle" w:date="2018-08-21T11:31:00Z">
        <w:r w:rsidR="009E1898">
          <w:t xml:space="preserve">. This stress </w:t>
        </w:r>
      </w:ins>
      <w:ins w:id="1220" w:author="Steven LaBelle" w:date="2018-08-21T11:29:00Z">
        <w:r w:rsidR="009E1898">
          <w:t xml:space="preserve">depends on the distance </w:t>
        </w:r>
      </w:ins>
      <w:ins w:id="1221" w:author="Steven LaBelle" w:date="2018-08-21T11:30:00Z">
        <w:r w:rsidR="009E1898">
          <w:t xml:space="preserve">between </w:t>
        </w:r>
      </w:ins>
      <w:ins w:id="1222" w:author="Steven LaBelle" w:date="2018-08-21T11:29:00Z">
        <w:r w:rsidR="009E1898">
          <w:t xml:space="preserve">an active tip </w:t>
        </w:r>
      </w:ins>
      <w:ins w:id="1223" w:author="Steven LaBelle" w:date="2018-08-21T11:30:00Z">
        <w:r w:rsidR="009E1898">
          <w:t xml:space="preserve">and </w:t>
        </w:r>
      </w:ins>
      <w:ins w:id="1224" w:author="Steven LaBelle" w:date="2018-08-21T11:29:00Z">
        <w:r w:rsidR="009E1898">
          <w:t xml:space="preserve">the integration point where </w:t>
        </w:r>
      </w:ins>
      <w:ins w:id="1225" w:author="Steven LaBelle" w:date="2018-08-21T11:30:00Z">
        <w:r w:rsidR="009E1898">
          <w:t xml:space="preserve">the </w:t>
        </w:r>
      </w:ins>
      <w:ins w:id="1226" w:author="Steven LaBelle" w:date="2018-08-21T11:29:00Z">
        <w:r w:rsidR="009E1898">
          <w:t>stress is being evaluated.</w:t>
        </w:r>
      </w:ins>
      <w:ins w:id="1227" w:author="mp4" w:date="2018-12-03T12:49:00Z">
        <w:r w:rsidR="00A86BF4">
          <w:t xml:space="preserve"> In an abstract sense a component of the stress at the tips is often a radial basis function. This radial basis function </w:t>
        </w:r>
      </w:ins>
      <w:ins w:id="1228" w:author="mp4" w:date="2018-12-03T12:52:00Z">
        <w:r w:rsidR="003F173F">
          <w:t>determines how the stress that a tip projects into the domain falls off as you move away from the tip.</w:t>
        </w:r>
      </w:ins>
    </w:p>
    <w:p w14:paraId="5FFF24D5" w14:textId="1E3C5123" w:rsidR="00F65896" w:rsidRDefault="00F65896" w:rsidP="00C95FA6">
      <w:pPr>
        <w:rPr>
          <w:ins w:id="1229" w:author="mp4" w:date="2018-09-27T15:49:00Z"/>
        </w:rPr>
      </w:pPr>
    </w:p>
    <w:p w14:paraId="0B015EF8" w14:textId="10FA7283" w:rsidR="00F65896" w:rsidRDefault="00F65896">
      <w:pPr>
        <w:pStyle w:val="Heading4"/>
        <w:rPr>
          <w:ins w:id="1230" w:author="mp4" w:date="2018-09-27T15:50:00Z"/>
        </w:rPr>
        <w:pPrChange w:id="1231" w:author="mp4" w:date="2018-09-27T15:50:00Z">
          <w:pPr/>
        </w:pPrChange>
      </w:pPr>
      <w:ins w:id="1232" w:author="mp4" w:date="2018-09-27T15:49:00Z">
        <w:r>
          <w:t>General Stress Parameters</w:t>
        </w:r>
      </w:ins>
    </w:p>
    <w:p w14:paraId="7307D907" w14:textId="0FC80D5E" w:rsidR="00F65896" w:rsidRDefault="00F65896">
      <w:pPr>
        <w:rPr>
          <w:ins w:id="1233" w:author="mp4" w:date="2018-09-27T15:50:00Z"/>
        </w:rPr>
      </w:pPr>
      <w:ins w:id="1234" w:author="mp4" w:date="2018-09-27T15:50:00Z">
        <w:r>
          <w:t>These parameters are used in multiple stress policies.</w:t>
        </w:r>
      </w:ins>
    </w:p>
    <w:p w14:paraId="5CB7F100" w14:textId="77777777" w:rsidR="000B1DEA" w:rsidRDefault="000B1DEA">
      <w:pPr>
        <w:pStyle w:val="Heading5"/>
        <w:rPr>
          <w:ins w:id="1235" w:author="mp4" w:date="2018-09-27T16:07:00Z"/>
        </w:rPr>
        <w:pPrChange w:id="1236" w:author="mp4" w:date="2018-09-27T15:52:00Z">
          <w:pPr/>
        </w:pPrChange>
      </w:pPr>
    </w:p>
    <w:p w14:paraId="08B589D2" w14:textId="1AB63FBD" w:rsidR="00F65896" w:rsidRDefault="00F65896">
      <w:pPr>
        <w:pStyle w:val="Heading5"/>
        <w:rPr>
          <w:ins w:id="1237" w:author="mp4" w:date="2018-09-27T15:54:00Z"/>
        </w:rPr>
        <w:pPrChange w:id="1238" w:author="mp4" w:date="2018-09-27T15:52:00Z">
          <w:pPr/>
        </w:pPrChange>
      </w:pPr>
      <w:ins w:id="1239" w:author="mp4" w:date="2018-09-27T15:50:00Z">
        <w:r>
          <w:t>Sprout Width</w:t>
        </w:r>
      </w:ins>
    </w:p>
    <w:p w14:paraId="33A50A71" w14:textId="689EFAE1" w:rsidR="000B1DEA" w:rsidRDefault="00A86BF4">
      <w:pPr>
        <w:pStyle w:val="Heading5"/>
        <w:rPr>
          <w:ins w:id="1240" w:author="mp4" w:date="2018-12-03T12:51:00Z"/>
        </w:rPr>
        <w:pPrChange w:id="1241" w:author="mp4" w:date="2018-09-27T15:58:00Z">
          <w:pPr/>
        </w:pPrChange>
      </w:pPr>
      <w:ins w:id="1242" w:author="mp4" w:date="2018-12-03T12:51:00Z">
        <w:r>
          <w:rPr>
            <w:i w:val="0"/>
          </w:rPr>
          <w:t>Width of the fan of the effect of the stress.</w:t>
        </w:r>
      </w:ins>
    </w:p>
    <w:p w14:paraId="360B7B08" w14:textId="77777777" w:rsidR="00A86BF4" w:rsidRPr="00A86BF4" w:rsidRDefault="00A86BF4">
      <w:pPr>
        <w:rPr>
          <w:ins w:id="1243" w:author="mp4" w:date="2018-09-27T16:07:00Z"/>
        </w:rPr>
      </w:pPr>
    </w:p>
    <w:p w14:paraId="76EB0BB4" w14:textId="6C9F3AF0" w:rsidR="00F65896" w:rsidRDefault="00F65896">
      <w:pPr>
        <w:pStyle w:val="Heading5"/>
        <w:rPr>
          <w:ins w:id="1244" w:author="mp4" w:date="2018-09-27T15:57:00Z"/>
        </w:rPr>
        <w:pPrChange w:id="1245" w:author="mp4" w:date="2018-09-27T15:58:00Z">
          <w:pPr/>
        </w:pPrChange>
      </w:pPr>
      <w:ins w:id="1246" w:author="mp4" w:date="2018-09-27T15:55:00Z">
        <w:r>
          <w:t>Sprout Mag</w:t>
        </w:r>
      </w:ins>
    </w:p>
    <w:p w14:paraId="3BB4E107" w14:textId="1E81A959" w:rsidR="00F65896" w:rsidRDefault="00F65896">
      <w:pPr>
        <w:rPr>
          <w:ins w:id="1247" w:author="mp4" w:date="2018-09-27T15:55:00Z"/>
        </w:rPr>
      </w:pPr>
      <w:ins w:id="1248" w:author="mp4" w:date="2018-09-27T15:57:00Z">
        <w:r>
          <w:t>The magnitude of the stress that each tip is applying.</w:t>
        </w:r>
      </w:ins>
    </w:p>
    <w:p w14:paraId="219B85F3" w14:textId="77777777" w:rsidR="000B1DEA" w:rsidRDefault="000B1DEA">
      <w:pPr>
        <w:pStyle w:val="Heading5"/>
        <w:rPr>
          <w:ins w:id="1249" w:author="mp4" w:date="2018-09-27T16:07:00Z"/>
        </w:rPr>
        <w:pPrChange w:id="1250" w:author="mp4" w:date="2018-09-27T15:58:00Z">
          <w:pPr/>
        </w:pPrChange>
      </w:pPr>
    </w:p>
    <w:p w14:paraId="1A9EADC2" w14:textId="7181F4DC" w:rsidR="00F65896" w:rsidRDefault="00F65896">
      <w:pPr>
        <w:pStyle w:val="Heading5"/>
        <w:rPr>
          <w:ins w:id="1251" w:author="mp4" w:date="2018-09-27T15:57:00Z"/>
        </w:rPr>
        <w:pPrChange w:id="1252" w:author="mp4" w:date="2018-09-27T15:58:00Z">
          <w:pPr/>
        </w:pPrChange>
      </w:pPr>
      <w:ins w:id="1253" w:author="mp4" w:date="2018-09-27T15:55:00Z">
        <w:r>
          <w:t>Sprout Range</w:t>
        </w:r>
      </w:ins>
    </w:p>
    <w:p w14:paraId="797FE67C" w14:textId="6F2F6E89" w:rsidR="00F65896" w:rsidRDefault="000B1DEA">
      <w:pPr>
        <w:rPr>
          <w:ins w:id="1254" w:author="mp4" w:date="2018-09-27T16:06:00Z"/>
        </w:rPr>
      </w:pPr>
      <w:ins w:id="1255" w:author="mp4" w:date="2018-09-27T16:00:00Z">
        <w:r>
          <w:t xml:space="preserve">Used in the falloff expression as the stress decreases as the </w:t>
        </w:r>
      </w:ins>
      <w:ins w:id="1256" w:author="mp4" w:date="2018-09-27T16:04:00Z">
        <w:r>
          <w:t xml:space="preserve">distance between the </w:t>
        </w:r>
        <w:proofErr w:type="spellStart"/>
        <w:r>
          <w:t>intergration</w:t>
        </w:r>
        <w:proofErr w:type="spellEnd"/>
        <w:r>
          <w:t xml:space="preserve"> point and the tip. Usually the falloff expression is e</w:t>
        </w:r>
        <w:proofErr w:type="gramStart"/>
        <w:r>
          <w:t>^(</w:t>
        </w:r>
        <w:proofErr w:type="spellStart"/>
        <w:proofErr w:type="gramEnd"/>
        <w:r>
          <w:t>dist</w:t>
        </w:r>
        <w:proofErr w:type="spellEnd"/>
        <w:r>
          <w:t>/sprout range)</w:t>
        </w:r>
      </w:ins>
      <w:ins w:id="1257" w:author="mp4" w:date="2018-09-27T16:06:00Z">
        <w:r>
          <w:t xml:space="preserve"> This is also a component of determining the radius around the current element to allow tips to effect the stress in the current element.</w:t>
        </w:r>
      </w:ins>
    </w:p>
    <w:p w14:paraId="09B06B78" w14:textId="77777777" w:rsidR="000B1DEA" w:rsidRDefault="000B1DEA">
      <w:pPr>
        <w:rPr>
          <w:ins w:id="1258" w:author="mp4" w:date="2018-09-27T15:55:00Z"/>
        </w:rPr>
      </w:pPr>
    </w:p>
    <w:p w14:paraId="11E92E6D" w14:textId="457AE36D" w:rsidR="00F65896" w:rsidRDefault="00F65896">
      <w:pPr>
        <w:pStyle w:val="Heading5"/>
        <w:rPr>
          <w:ins w:id="1259" w:author="mp4" w:date="2018-09-27T16:05:00Z"/>
        </w:rPr>
        <w:pPrChange w:id="1260" w:author="mp4" w:date="2018-09-27T15:58:00Z">
          <w:pPr/>
        </w:pPrChange>
      </w:pPr>
      <w:ins w:id="1261" w:author="mp4" w:date="2018-09-27T15:55:00Z">
        <w:r>
          <w:t>Sprout Radius Multiplier</w:t>
        </w:r>
      </w:ins>
    </w:p>
    <w:p w14:paraId="1673A325" w14:textId="68CE7452" w:rsidR="000B1DEA" w:rsidRPr="000B1DEA" w:rsidRDefault="000B1DEA">
      <w:pPr>
        <w:rPr>
          <w:ins w:id="1262" w:author="mp4" w:date="2018-09-27T15:53:00Z"/>
        </w:rPr>
      </w:pPr>
      <w:ins w:id="1263" w:author="mp4" w:date="2018-09-27T16:08:00Z">
        <w:r>
          <w:t>This is the other component that determines how far to search</w:t>
        </w:r>
      </w:ins>
      <w:ins w:id="1264" w:author="mp4" w:date="2018-09-27T16:10:00Z">
        <w:r w:rsidR="002A6D1A">
          <w:t xml:space="preserve"> for tips that effect stress in the current element.</w:t>
        </w:r>
      </w:ins>
      <w:ins w:id="1265" w:author="mp4" w:date="2018-09-27T16:08:00Z">
        <w:r>
          <w:t xml:space="preserve"> </w:t>
        </w:r>
      </w:ins>
      <w:ins w:id="1266" w:author="mp4" w:date="2018-09-27T16:10:00Z">
        <w:r w:rsidR="002A6D1A">
          <w:t xml:space="preserve">With the current falloff equation this cutoff is </w:t>
        </w:r>
      </w:ins>
      <w:ins w:id="1267" w:author="mp4" w:date="2018-09-27T16:11:00Z">
        <w:r w:rsidR="002A6D1A">
          <w:t xml:space="preserve">2 standard deviations away from the tip. The search radius for tips that effect stress in the current element is </w:t>
        </w:r>
        <w:proofErr w:type="spellStart"/>
        <w:r w:rsidR="002A6D1A">
          <w:t>sprout_range</w:t>
        </w:r>
        <w:proofErr w:type="spellEnd"/>
        <w:r w:rsidR="002A6D1A">
          <w:t xml:space="preserve">* </w:t>
        </w:r>
        <w:proofErr w:type="spellStart"/>
        <w:r w:rsidR="002A6D1A">
          <w:t>sprout_radius_multiplier</w:t>
        </w:r>
        <w:proofErr w:type="spellEnd"/>
        <w:r w:rsidR="002A6D1A">
          <w:t xml:space="preserve">. This parameter defaults to 3 and probably should not be changed. Lowering this value may impact the accuracy of the stress fields </w:t>
        </w:r>
      </w:ins>
      <w:ins w:id="1268" w:author="mp4" w:date="2018-09-27T16:16:00Z">
        <w:r w:rsidR="002A6D1A">
          <w:t>adversely</w:t>
        </w:r>
      </w:ins>
      <w:ins w:id="1269" w:author="mp4" w:date="2018-09-27T16:11:00Z">
        <w:r w:rsidR="002A6D1A">
          <w:t>.</w:t>
        </w:r>
      </w:ins>
      <w:ins w:id="1270" w:author="mp4" w:date="2018-09-27T16:16:00Z">
        <w:r w:rsidR="002A6D1A">
          <w:t xml:space="preserve"> Higher values will result in higher computation times.</w:t>
        </w:r>
      </w:ins>
      <w:ins w:id="1271" w:author="mp4" w:date="2018-09-27T16:23:00Z">
        <w:r w:rsidR="008C7540">
          <w:t xml:space="preserve"> </w:t>
        </w:r>
      </w:ins>
      <w:ins w:id="1272" w:author="mp4" w:date="2018-09-27T16:16:00Z">
        <w:r w:rsidR="002A6D1A">
          <w:t xml:space="preserve">(accuracy will be slightly improved but probably not </w:t>
        </w:r>
      </w:ins>
      <w:ins w:id="1273" w:author="mp4" w:date="2018-09-27T16:17:00Z">
        <w:r w:rsidR="002A6D1A">
          <w:t>enough</w:t>
        </w:r>
      </w:ins>
      <w:ins w:id="1274" w:author="mp4" w:date="2018-09-27T16:16:00Z">
        <w:r w:rsidR="002A6D1A">
          <w:t xml:space="preserve"> </w:t>
        </w:r>
      </w:ins>
      <w:ins w:id="1275" w:author="mp4" w:date="2018-09-27T16:17:00Z">
        <w:r w:rsidR="002A6D1A">
          <w:t>to matter</w:t>
        </w:r>
      </w:ins>
      <w:ins w:id="1276" w:author="mp4" w:date="2018-09-27T16:16:00Z">
        <w:r w:rsidR="002A6D1A">
          <w:t>)</w:t>
        </w:r>
      </w:ins>
    </w:p>
    <w:p w14:paraId="70B4B6FF" w14:textId="77777777" w:rsidR="00F65896" w:rsidRPr="00F65896" w:rsidRDefault="00F65896">
      <w:pPr>
        <w:rPr>
          <w:ins w:id="1277" w:author="mp4" w:date="2018-09-27T15:49:00Z"/>
        </w:rPr>
      </w:pPr>
    </w:p>
    <w:p w14:paraId="09CE6036" w14:textId="07620524" w:rsidR="00F65896" w:rsidDel="00F65896" w:rsidRDefault="00F65896" w:rsidP="00C95FA6">
      <w:pPr>
        <w:rPr>
          <w:del w:id="1278" w:author="mp4" w:date="2018-09-27T15:50:00Z"/>
        </w:rPr>
      </w:pPr>
    </w:p>
    <w:p w14:paraId="7146C94D" w14:textId="559677C5" w:rsidR="00165B12" w:rsidRDefault="00165B12" w:rsidP="00165B12">
      <w:pPr>
        <w:pStyle w:val="Heading4"/>
      </w:pPr>
      <w:bookmarkStart w:id="1279" w:name="_Toc522883704"/>
      <w:r>
        <w:t>Grown Segments Angio Stress Policy</w:t>
      </w:r>
      <w:bookmarkEnd w:id="1279"/>
    </w:p>
    <w:p w14:paraId="087D9B3C" w14:textId="616BE1EB" w:rsidR="00165B12" w:rsidRPr="00165B12" w:rsidRDefault="00165B12" w:rsidP="00165B12">
      <w:commentRangeStart w:id="1280"/>
      <w:r>
        <w:t xml:space="preserve">Calculates the stress based on </w:t>
      </w:r>
      <w:ins w:id="1281" w:author="Steven LaBelle" w:date="2018-08-21T11:32:00Z">
        <w:r w:rsidR="009E1898">
          <w:t xml:space="preserve">all </w:t>
        </w:r>
      </w:ins>
      <w:del w:id="1282" w:author="Steven LaBelle" w:date="2018-08-21T11:32:00Z">
        <w:r w:rsidDel="009E1898">
          <w:delText xml:space="preserve">the </w:delText>
        </w:r>
      </w:del>
      <w:r>
        <w:t>tips</w:t>
      </w:r>
      <w:ins w:id="1283" w:author="mp4" w:date="2018-08-24T13:38:00Z">
        <w:r w:rsidR="00684D64">
          <w:t xml:space="preserve"> and stalks</w:t>
        </w:r>
      </w:ins>
      <w:ins w:id="1284" w:author="Steven LaBelle" w:date="2018-08-21T11:32:00Z">
        <w:del w:id="1285" w:author="mp4" w:date="2018-08-24T13:39:00Z">
          <w:r w:rsidR="009E1898" w:rsidDel="00684D64">
            <w:delText xml:space="preserve"> (active and inactive)</w:delText>
          </w:r>
        </w:del>
      </w:ins>
      <w:r>
        <w:t xml:space="preserve"> </w:t>
      </w:r>
      <w:del w:id="1286" w:author="Steven LaBelle" w:date="2018-08-21T11:32:00Z">
        <w:r w:rsidDel="009E1898">
          <w:delText xml:space="preserve">that are part of the grown segments </w:delText>
        </w:r>
      </w:del>
      <w:r>
        <w:t xml:space="preserve">within the model. </w:t>
      </w:r>
      <w:commentRangeEnd w:id="1280"/>
      <w:r w:rsidR="009E1898">
        <w:rPr>
          <w:rStyle w:val="CommentReference"/>
        </w:rPr>
        <w:commentReference w:id="1280"/>
      </w:r>
      <w:r>
        <w:t>The same distance calculations are used as in the Load Curve Velocity Angio Stress Policy</w:t>
      </w:r>
      <w:ins w:id="1287" w:author="mp4" w:date="2018-08-24T15:37:00Z">
        <w:r w:rsidR="00554CD7">
          <w:t>.</w:t>
        </w:r>
      </w:ins>
      <w:del w:id="1288" w:author="mp4" w:date="2018-08-24T15:37:00Z">
        <w:r w:rsidDel="00554CD7">
          <w:delText xml:space="preserve">. </w:delText>
        </w:r>
      </w:del>
      <w:ins w:id="1289" w:author="Steven LaBelle" w:date="2018-08-21T11:33:00Z">
        <w:del w:id="1290" w:author="mp4" w:date="2018-08-24T15:37:00Z">
          <w:r w:rsidR="009E1898" w:rsidDel="00554CD7">
            <w:delText>The stress is scaled by the velocity of the segments grown.</w:delText>
          </w:r>
        </w:del>
        <w:r w:rsidR="009E1898">
          <w:t xml:space="preserve"> </w:t>
        </w:r>
      </w:ins>
      <w:ins w:id="1291" w:author="mp4" w:date="2018-08-24T13:28:00Z">
        <w:r w:rsidR="0069696C">
          <w:t>Not experimentally verified.</w:t>
        </w:r>
      </w:ins>
      <w:del w:id="1292" w:author="Steven LaBelle" w:date="2018-08-21T11:33:00Z">
        <w:r w:rsidDel="009E1898">
          <w:delText>The velocity at which the segments grew is taken in to account.</w:delText>
        </w:r>
      </w:del>
    </w:p>
    <w:p w14:paraId="6A4D0E0B" w14:textId="3E9CA713" w:rsidR="00165B12" w:rsidRDefault="00165B12" w:rsidP="00165B12">
      <w:r>
        <w:t>e.g.</w:t>
      </w:r>
    </w:p>
    <w:p w14:paraId="44EADFCD" w14:textId="70A1EF63" w:rsidR="00EC1EFE" w:rsidRPr="00EC1EFE" w:rsidRDefault="009E1898" w:rsidP="00EC1EFE">
      <w:pPr>
        <w:shd w:val="clear" w:color="auto" w:fill="FFFFFF"/>
        <w:jc w:val="left"/>
        <w:rPr>
          <w:rFonts w:ascii="Courier New" w:hAnsi="Courier New" w:cs="Courier New"/>
          <w:b/>
          <w:bCs/>
          <w:color w:val="000000"/>
          <w:sz w:val="20"/>
          <w:szCs w:val="20"/>
        </w:rPr>
      </w:pPr>
      <w:ins w:id="1293" w:author="Steven LaBelle" w:date="2018-08-21T11:26:00Z">
        <w:r>
          <w:rPr>
            <w:rFonts w:ascii="Courier New" w:hAnsi="Courier New" w:cs="Courier New"/>
            <w:color w:val="0000FF"/>
            <w:sz w:val="20"/>
            <w:szCs w:val="20"/>
          </w:rPr>
          <w:br/>
        </w:r>
      </w:ins>
      <w:r w:rsidR="00EC1EFE" w:rsidRPr="00EC1EFE">
        <w:rPr>
          <w:rFonts w:ascii="Courier New" w:hAnsi="Courier New" w:cs="Courier New"/>
          <w:color w:val="0000FF"/>
          <w:sz w:val="20"/>
          <w:szCs w:val="20"/>
        </w:rPr>
        <w:t>&lt;</w:t>
      </w:r>
      <w:proofErr w:type="spellStart"/>
      <w:r w:rsidR="00EC1EFE" w:rsidRPr="00EC1EFE">
        <w:rPr>
          <w:rFonts w:ascii="Courier New" w:hAnsi="Courier New" w:cs="Courier New"/>
          <w:color w:val="0000FF"/>
          <w:sz w:val="20"/>
          <w:szCs w:val="20"/>
        </w:rPr>
        <w:t>angio_stress_policy</w:t>
      </w:r>
      <w:proofErr w:type="spellEnd"/>
      <w:r w:rsidR="00EC1EFE" w:rsidRPr="00EC1EFE">
        <w:rPr>
          <w:rFonts w:ascii="Courier New" w:hAnsi="Courier New" w:cs="Courier New"/>
          <w:color w:val="000000"/>
          <w:sz w:val="20"/>
          <w:szCs w:val="20"/>
        </w:rPr>
        <w:t xml:space="preserve"> </w:t>
      </w:r>
      <w:r w:rsidR="00EC1EFE" w:rsidRPr="00EC1EFE">
        <w:rPr>
          <w:rFonts w:ascii="Courier New" w:hAnsi="Courier New" w:cs="Courier New"/>
          <w:color w:val="FF0000"/>
          <w:sz w:val="20"/>
          <w:szCs w:val="20"/>
        </w:rPr>
        <w:t>type</w:t>
      </w:r>
      <w:r w:rsidR="00EC1EFE" w:rsidRPr="00EC1EFE">
        <w:rPr>
          <w:rFonts w:ascii="Courier New" w:hAnsi="Courier New" w:cs="Courier New"/>
          <w:color w:val="000000"/>
          <w:sz w:val="20"/>
          <w:szCs w:val="20"/>
        </w:rPr>
        <w:t>=</w:t>
      </w:r>
      <w:r w:rsidR="00EC1EFE" w:rsidRPr="00EC1EFE">
        <w:rPr>
          <w:rFonts w:ascii="Courier New" w:hAnsi="Courier New" w:cs="Courier New"/>
          <w:b/>
          <w:bCs/>
          <w:color w:val="8000FF"/>
          <w:sz w:val="20"/>
          <w:szCs w:val="20"/>
        </w:rPr>
        <w:t>"</w:t>
      </w:r>
      <w:proofErr w:type="spellStart"/>
      <w:r w:rsidR="00EC1EFE" w:rsidRPr="00EC1EFE">
        <w:rPr>
          <w:rFonts w:ascii="Courier New" w:hAnsi="Courier New" w:cs="Courier New"/>
          <w:b/>
          <w:bCs/>
          <w:color w:val="8000FF"/>
          <w:sz w:val="20"/>
          <w:szCs w:val="20"/>
        </w:rPr>
        <w:t>grown_segments_angio_stress_policy</w:t>
      </w:r>
      <w:proofErr w:type="spellEnd"/>
      <w:r w:rsidR="00EC1EFE" w:rsidRPr="00EC1EFE">
        <w:rPr>
          <w:rFonts w:ascii="Courier New" w:hAnsi="Courier New" w:cs="Courier New"/>
          <w:b/>
          <w:bCs/>
          <w:color w:val="8000FF"/>
          <w:sz w:val="20"/>
          <w:szCs w:val="20"/>
        </w:rPr>
        <w:t>"</w:t>
      </w:r>
      <w:r w:rsidR="00EC1EFE" w:rsidRPr="00EC1EFE">
        <w:rPr>
          <w:rFonts w:ascii="Courier New" w:hAnsi="Courier New" w:cs="Courier New"/>
          <w:color w:val="0000FF"/>
          <w:sz w:val="20"/>
          <w:szCs w:val="20"/>
        </w:rPr>
        <w:t>&gt;</w:t>
      </w:r>
    </w:p>
    <w:p w14:paraId="0198A32D" w14:textId="77777777" w:rsidR="00EC1EFE" w:rsidRPr="00EC1EFE" w:rsidRDefault="00EC1EFE" w:rsidP="00EC1EFE">
      <w:pPr>
        <w:shd w:val="clear" w:color="auto" w:fill="FFFFFF"/>
        <w:jc w:val="left"/>
        <w:rPr>
          <w:rFonts w:ascii="Courier New" w:hAnsi="Courier New" w:cs="Courier New"/>
          <w:b/>
          <w:bCs/>
          <w:color w:val="000000"/>
          <w:sz w:val="20"/>
          <w:szCs w:val="20"/>
        </w:rPr>
      </w:pPr>
      <w:r w:rsidRPr="00EC1EFE">
        <w:rPr>
          <w:rFonts w:ascii="Courier New" w:hAnsi="Courier New" w:cs="Courier New"/>
          <w:b/>
          <w:bCs/>
          <w:color w:val="000000"/>
          <w:sz w:val="20"/>
          <w:szCs w:val="20"/>
        </w:rPr>
        <w:t xml:space="preserve">    </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sprout_mag</w:t>
      </w:r>
      <w:proofErr w:type="spellEnd"/>
      <w:r w:rsidRPr="00EC1EFE">
        <w:rPr>
          <w:rFonts w:ascii="Courier New" w:hAnsi="Courier New" w:cs="Courier New"/>
          <w:color w:val="000000"/>
          <w:sz w:val="20"/>
          <w:szCs w:val="20"/>
        </w:rPr>
        <w:t xml:space="preserve"> </w:t>
      </w:r>
      <w:proofErr w:type="spellStart"/>
      <w:r w:rsidRPr="00EC1EFE">
        <w:rPr>
          <w:rFonts w:ascii="Courier New" w:hAnsi="Courier New" w:cs="Courier New"/>
          <w:color w:val="FF0000"/>
          <w:sz w:val="20"/>
          <w:szCs w:val="20"/>
        </w:rPr>
        <w:t>lc</w:t>
      </w:r>
      <w:proofErr w:type="spellEnd"/>
      <w:r w:rsidRPr="00EC1EFE">
        <w:rPr>
          <w:rFonts w:ascii="Courier New" w:hAnsi="Courier New" w:cs="Courier New"/>
          <w:color w:val="000000"/>
          <w:sz w:val="20"/>
          <w:szCs w:val="20"/>
        </w:rPr>
        <w:t>=</w:t>
      </w:r>
      <w:r w:rsidRPr="00EC1EFE">
        <w:rPr>
          <w:rFonts w:ascii="Courier New" w:hAnsi="Courier New" w:cs="Courier New"/>
          <w:b/>
          <w:bCs/>
          <w:color w:val="8000FF"/>
          <w:sz w:val="20"/>
          <w:szCs w:val="20"/>
        </w:rPr>
        <w:t>"2"</w:t>
      </w:r>
      <w:r w:rsidRPr="00EC1EFE">
        <w:rPr>
          <w:rFonts w:ascii="Courier New" w:hAnsi="Courier New" w:cs="Courier New"/>
          <w:color w:val="0000FF"/>
          <w:sz w:val="20"/>
          <w:szCs w:val="20"/>
        </w:rPr>
        <w:t>&gt;</w:t>
      </w:r>
      <w:r w:rsidRPr="00EC1EFE">
        <w:rPr>
          <w:rFonts w:ascii="Courier New" w:hAnsi="Courier New" w:cs="Courier New"/>
          <w:b/>
          <w:bCs/>
          <w:color w:val="000000"/>
          <w:sz w:val="20"/>
          <w:szCs w:val="20"/>
        </w:rPr>
        <w:t>1.0</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sprout_mag</w:t>
      </w:r>
      <w:proofErr w:type="spellEnd"/>
      <w:r w:rsidRPr="00EC1EFE">
        <w:rPr>
          <w:rFonts w:ascii="Courier New" w:hAnsi="Courier New" w:cs="Courier New"/>
          <w:color w:val="0000FF"/>
          <w:sz w:val="20"/>
          <w:szCs w:val="20"/>
        </w:rPr>
        <w:t>&gt;</w:t>
      </w:r>
    </w:p>
    <w:p w14:paraId="57B8B7CF" w14:textId="7870FA14" w:rsidR="00EC1EFE" w:rsidRDefault="00EC1EFE" w:rsidP="00EC1EFE">
      <w:pPr>
        <w:shd w:val="clear" w:color="auto" w:fill="FFFFFF"/>
        <w:jc w:val="left"/>
        <w:rPr>
          <w:ins w:id="1294" w:author="mp4" w:date="2018-08-24T15:37:00Z"/>
          <w:rFonts w:ascii="Courier New" w:hAnsi="Courier New" w:cs="Courier New"/>
          <w:color w:val="0000FF"/>
          <w:sz w:val="20"/>
          <w:szCs w:val="20"/>
        </w:rPr>
      </w:pP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angio_stress_policy</w:t>
      </w:r>
      <w:proofErr w:type="spellEnd"/>
      <w:r w:rsidRPr="00EC1EFE">
        <w:rPr>
          <w:rFonts w:ascii="Courier New" w:hAnsi="Courier New" w:cs="Courier New"/>
          <w:color w:val="0000FF"/>
          <w:sz w:val="20"/>
          <w:szCs w:val="20"/>
        </w:rPr>
        <w:t>&gt;</w:t>
      </w:r>
    </w:p>
    <w:p w14:paraId="2136CCF9" w14:textId="7D5545C2" w:rsidR="00554CD7" w:rsidRDefault="00554CD7" w:rsidP="00EC1EFE">
      <w:pPr>
        <w:shd w:val="clear" w:color="auto" w:fill="FFFFFF"/>
        <w:jc w:val="left"/>
        <w:rPr>
          <w:ins w:id="1295" w:author="mp4" w:date="2018-08-24T15:37:00Z"/>
          <w:rFonts w:ascii="Courier New" w:hAnsi="Courier New" w:cs="Courier New"/>
          <w:color w:val="0000FF"/>
          <w:sz w:val="20"/>
          <w:szCs w:val="20"/>
        </w:rPr>
      </w:pPr>
    </w:p>
    <w:p w14:paraId="38E7CF2F" w14:textId="21533A1F" w:rsidR="00554CD7" w:rsidRDefault="00554CD7" w:rsidP="00554CD7">
      <w:pPr>
        <w:pStyle w:val="Heading4"/>
        <w:rPr>
          <w:ins w:id="1296" w:author="mp4" w:date="2018-08-24T15:37:00Z"/>
        </w:rPr>
      </w:pPr>
      <w:ins w:id="1297" w:author="mp4" w:date="2018-08-24T15:37:00Z">
        <w:r>
          <w:lastRenderedPageBreak/>
          <w:t xml:space="preserve">Grown Segments </w:t>
        </w:r>
        <w:proofErr w:type="spellStart"/>
        <w:r>
          <w:t>Vel</w:t>
        </w:r>
        <w:proofErr w:type="spellEnd"/>
        <w:r>
          <w:t xml:space="preserve"> Angio Stress Policy</w:t>
        </w:r>
      </w:ins>
    </w:p>
    <w:p w14:paraId="30041EE3" w14:textId="77777777" w:rsidR="00554CD7" w:rsidRPr="00165B12" w:rsidRDefault="00554CD7" w:rsidP="00554CD7">
      <w:pPr>
        <w:rPr>
          <w:ins w:id="1298" w:author="mp4" w:date="2018-08-24T15:37:00Z"/>
        </w:rPr>
      </w:pPr>
      <w:commentRangeStart w:id="1299"/>
      <w:ins w:id="1300" w:author="mp4" w:date="2018-08-24T15:37:00Z">
        <w:r>
          <w:t xml:space="preserve">Calculates the stress based on all tips and stalks within the model. </w:t>
        </w:r>
        <w:commentRangeEnd w:id="1299"/>
        <w:r>
          <w:rPr>
            <w:rStyle w:val="CommentReference"/>
          </w:rPr>
          <w:commentReference w:id="1299"/>
        </w:r>
        <w:r>
          <w:t>The same distance calculations are used as in the Load Curve Velocity Angio Stress Policy. The stress is scaled by the velocity of the segments grown. Not experimentally verified.</w:t>
        </w:r>
      </w:ins>
    </w:p>
    <w:p w14:paraId="2921A8A8" w14:textId="77777777" w:rsidR="00554CD7" w:rsidRDefault="00554CD7" w:rsidP="00554CD7">
      <w:pPr>
        <w:rPr>
          <w:ins w:id="1301" w:author="mp4" w:date="2018-08-24T15:37:00Z"/>
        </w:rPr>
      </w:pPr>
      <w:ins w:id="1302" w:author="mp4" w:date="2018-08-24T15:37:00Z">
        <w:r>
          <w:t>e.g.</w:t>
        </w:r>
      </w:ins>
    </w:p>
    <w:p w14:paraId="0B5005BC" w14:textId="48D7D0AD" w:rsidR="00554CD7" w:rsidRPr="00EC1EFE" w:rsidRDefault="00554CD7" w:rsidP="00554CD7">
      <w:pPr>
        <w:shd w:val="clear" w:color="auto" w:fill="FFFFFF"/>
        <w:jc w:val="left"/>
        <w:rPr>
          <w:ins w:id="1303" w:author="mp4" w:date="2018-08-24T15:37:00Z"/>
          <w:rFonts w:ascii="Courier New" w:hAnsi="Courier New" w:cs="Courier New"/>
          <w:b/>
          <w:bCs/>
          <w:color w:val="000000"/>
          <w:sz w:val="20"/>
          <w:szCs w:val="20"/>
        </w:rPr>
      </w:pPr>
      <w:ins w:id="1304" w:author="mp4" w:date="2018-08-24T15:37:00Z">
        <w:r>
          <w:rPr>
            <w:rFonts w:ascii="Courier New" w:hAnsi="Courier New" w:cs="Courier New"/>
            <w:color w:val="0000FF"/>
            <w:sz w:val="20"/>
            <w:szCs w:val="20"/>
          </w:rPr>
          <w:br/>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angio_stress_policy</w:t>
        </w:r>
        <w:proofErr w:type="spellEnd"/>
        <w:r w:rsidRPr="00EC1EFE">
          <w:rPr>
            <w:rFonts w:ascii="Courier New" w:hAnsi="Courier New" w:cs="Courier New"/>
            <w:color w:val="000000"/>
            <w:sz w:val="20"/>
            <w:szCs w:val="20"/>
          </w:rPr>
          <w:t xml:space="preserve"> </w:t>
        </w:r>
        <w:r w:rsidRPr="00EC1EFE">
          <w:rPr>
            <w:rFonts w:ascii="Courier New" w:hAnsi="Courier New" w:cs="Courier New"/>
            <w:color w:val="FF0000"/>
            <w:sz w:val="20"/>
            <w:szCs w:val="20"/>
          </w:rPr>
          <w:t>type</w:t>
        </w:r>
        <w:r w:rsidRPr="00EC1EFE">
          <w:rPr>
            <w:rFonts w:ascii="Courier New" w:hAnsi="Courier New" w:cs="Courier New"/>
            <w:color w:val="000000"/>
            <w:sz w:val="20"/>
            <w:szCs w:val="20"/>
          </w:rPr>
          <w:t>=</w:t>
        </w:r>
        <w:r w:rsidRPr="00EC1EFE">
          <w:rPr>
            <w:rFonts w:ascii="Courier New" w:hAnsi="Courier New" w:cs="Courier New"/>
            <w:b/>
            <w:bCs/>
            <w:color w:val="8000FF"/>
            <w:sz w:val="20"/>
            <w:szCs w:val="20"/>
          </w:rPr>
          <w:t>"</w:t>
        </w:r>
        <w:proofErr w:type="spellStart"/>
        <w:r w:rsidRPr="00EC1EFE">
          <w:rPr>
            <w:rFonts w:ascii="Courier New" w:hAnsi="Courier New" w:cs="Courier New"/>
            <w:b/>
            <w:bCs/>
            <w:color w:val="8000FF"/>
            <w:sz w:val="20"/>
            <w:szCs w:val="20"/>
          </w:rPr>
          <w:t>grown_segments</w:t>
        </w:r>
        <w:r>
          <w:rPr>
            <w:rFonts w:ascii="Courier New" w:hAnsi="Courier New" w:cs="Courier New"/>
            <w:b/>
            <w:bCs/>
            <w:color w:val="8000FF"/>
            <w:sz w:val="20"/>
            <w:szCs w:val="20"/>
          </w:rPr>
          <w:t>_vel</w:t>
        </w:r>
        <w:r w:rsidRPr="00EC1EFE">
          <w:rPr>
            <w:rFonts w:ascii="Courier New" w:hAnsi="Courier New" w:cs="Courier New"/>
            <w:b/>
            <w:bCs/>
            <w:color w:val="8000FF"/>
            <w:sz w:val="20"/>
            <w:szCs w:val="20"/>
          </w:rPr>
          <w:t>_angio_stress_policy</w:t>
        </w:r>
        <w:proofErr w:type="spellEnd"/>
        <w:r w:rsidRPr="00EC1EFE">
          <w:rPr>
            <w:rFonts w:ascii="Courier New" w:hAnsi="Courier New" w:cs="Courier New"/>
            <w:b/>
            <w:bCs/>
            <w:color w:val="8000FF"/>
            <w:sz w:val="20"/>
            <w:szCs w:val="20"/>
          </w:rPr>
          <w:t>"</w:t>
        </w:r>
        <w:r w:rsidRPr="00EC1EFE">
          <w:rPr>
            <w:rFonts w:ascii="Courier New" w:hAnsi="Courier New" w:cs="Courier New"/>
            <w:color w:val="0000FF"/>
            <w:sz w:val="20"/>
            <w:szCs w:val="20"/>
          </w:rPr>
          <w:t>&gt;</w:t>
        </w:r>
      </w:ins>
    </w:p>
    <w:p w14:paraId="17F8A277" w14:textId="77777777" w:rsidR="00554CD7" w:rsidRPr="00EC1EFE" w:rsidRDefault="00554CD7" w:rsidP="00554CD7">
      <w:pPr>
        <w:shd w:val="clear" w:color="auto" w:fill="FFFFFF"/>
        <w:jc w:val="left"/>
        <w:rPr>
          <w:ins w:id="1305" w:author="mp4" w:date="2018-08-24T15:37:00Z"/>
          <w:rFonts w:ascii="Courier New" w:hAnsi="Courier New" w:cs="Courier New"/>
          <w:b/>
          <w:bCs/>
          <w:color w:val="000000"/>
          <w:sz w:val="20"/>
          <w:szCs w:val="20"/>
        </w:rPr>
      </w:pPr>
      <w:ins w:id="1306" w:author="mp4" w:date="2018-08-24T15:37:00Z">
        <w:r w:rsidRPr="00EC1EFE">
          <w:rPr>
            <w:rFonts w:ascii="Courier New" w:hAnsi="Courier New" w:cs="Courier New"/>
            <w:b/>
            <w:bCs/>
            <w:color w:val="000000"/>
            <w:sz w:val="20"/>
            <w:szCs w:val="20"/>
          </w:rPr>
          <w:t xml:space="preserve">    </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sprout_mag</w:t>
        </w:r>
        <w:proofErr w:type="spellEnd"/>
        <w:r w:rsidRPr="00EC1EFE">
          <w:rPr>
            <w:rFonts w:ascii="Courier New" w:hAnsi="Courier New" w:cs="Courier New"/>
            <w:color w:val="000000"/>
            <w:sz w:val="20"/>
            <w:szCs w:val="20"/>
          </w:rPr>
          <w:t xml:space="preserve"> </w:t>
        </w:r>
        <w:proofErr w:type="spellStart"/>
        <w:r w:rsidRPr="00EC1EFE">
          <w:rPr>
            <w:rFonts w:ascii="Courier New" w:hAnsi="Courier New" w:cs="Courier New"/>
            <w:color w:val="FF0000"/>
            <w:sz w:val="20"/>
            <w:szCs w:val="20"/>
          </w:rPr>
          <w:t>lc</w:t>
        </w:r>
        <w:proofErr w:type="spellEnd"/>
        <w:r w:rsidRPr="00EC1EFE">
          <w:rPr>
            <w:rFonts w:ascii="Courier New" w:hAnsi="Courier New" w:cs="Courier New"/>
            <w:color w:val="000000"/>
            <w:sz w:val="20"/>
            <w:szCs w:val="20"/>
          </w:rPr>
          <w:t>=</w:t>
        </w:r>
        <w:r w:rsidRPr="00EC1EFE">
          <w:rPr>
            <w:rFonts w:ascii="Courier New" w:hAnsi="Courier New" w:cs="Courier New"/>
            <w:b/>
            <w:bCs/>
            <w:color w:val="8000FF"/>
            <w:sz w:val="20"/>
            <w:szCs w:val="20"/>
          </w:rPr>
          <w:t>"2"</w:t>
        </w:r>
        <w:r w:rsidRPr="00EC1EFE">
          <w:rPr>
            <w:rFonts w:ascii="Courier New" w:hAnsi="Courier New" w:cs="Courier New"/>
            <w:color w:val="0000FF"/>
            <w:sz w:val="20"/>
            <w:szCs w:val="20"/>
          </w:rPr>
          <w:t>&gt;</w:t>
        </w:r>
        <w:r w:rsidRPr="00EC1EFE">
          <w:rPr>
            <w:rFonts w:ascii="Courier New" w:hAnsi="Courier New" w:cs="Courier New"/>
            <w:b/>
            <w:bCs/>
            <w:color w:val="000000"/>
            <w:sz w:val="20"/>
            <w:szCs w:val="20"/>
          </w:rPr>
          <w:t>1.0</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sprout_mag</w:t>
        </w:r>
        <w:proofErr w:type="spellEnd"/>
        <w:r w:rsidRPr="00EC1EFE">
          <w:rPr>
            <w:rFonts w:ascii="Courier New" w:hAnsi="Courier New" w:cs="Courier New"/>
            <w:color w:val="0000FF"/>
            <w:sz w:val="20"/>
            <w:szCs w:val="20"/>
          </w:rPr>
          <w:t>&gt;</w:t>
        </w:r>
      </w:ins>
    </w:p>
    <w:p w14:paraId="387D664E" w14:textId="77777777" w:rsidR="00554CD7" w:rsidRPr="00EC1EFE" w:rsidRDefault="00554CD7" w:rsidP="00554CD7">
      <w:pPr>
        <w:shd w:val="clear" w:color="auto" w:fill="FFFFFF"/>
        <w:jc w:val="left"/>
        <w:rPr>
          <w:ins w:id="1307" w:author="mp4" w:date="2018-08-24T15:37:00Z"/>
        </w:rPr>
      </w:pPr>
      <w:ins w:id="1308" w:author="mp4" w:date="2018-08-24T15:37:00Z">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angio_stress_policy</w:t>
        </w:r>
        <w:proofErr w:type="spellEnd"/>
        <w:r w:rsidRPr="00EC1EFE">
          <w:rPr>
            <w:rFonts w:ascii="Courier New" w:hAnsi="Courier New" w:cs="Courier New"/>
            <w:color w:val="0000FF"/>
            <w:sz w:val="20"/>
            <w:szCs w:val="20"/>
          </w:rPr>
          <w:t>&gt;</w:t>
        </w:r>
      </w:ins>
    </w:p>
    <w:p w14:paraId="4B620DCD" w14:textId="77777777" w:rsidR="00554CD7" w:rsidRPr="00EC1EFE" w:rsidRDefault="00554CD7" w:rsidP="00EC1EFE">
      <w:pPr>
        <w:shd w:val="clear" w:color="auto" w:fill="FFFFFF"/>
        <w:jc w:val="left"/>
      </w:pPr>
    </w:p>
    <w:p w14:paraId="5A0AAAD2" w14:textId="5EE9E3AF" w:rsidR="00C95FA6" w:rsidRDefault="00C95FA6" w:rsidP="00C95FA6">
      <w:pPr>
        <w:pStyle w:val="Heading4"/>
      </w:pPr>
      <w:bookmarkStart w:id="1309" w:name="_Toc522883705"/>
      <w:r>
        <w:t>Load Curve Velocity Angio Stress Policy</w:t>
      </w:r>
      <w:bookmarkEnd w:id="1309"/>
    </w:p>
    <w:p w14:paraId="1BFCDDEB" w14:textId="1A9DBA3B" w:rsidR="001338ED" w:rsidRDefault="001338ED" w:rsidP="001338ED">
      <w:del w:id="1310" w:author="Steven LaBelle" w:date="2018-08-21T11:29:00Z">
        <w:r w:rsidDel="009E1898">
          <w:delText xml:space="preserve">Stress is calculated at the tips and depends on the distance any active tips are from the integration point where stress is being evaluated at. </w:delText>
        </w:r>
      </w:del>
      <w:ins w:id="1311" w:author="Steven LaBelle" w:date="2018-08-21T11:33:00Z">
        <w:r w:rsidR="009E1898">
          <w:t xml:space="preserve">Calculates the stress based only on active tips. </w:t>
        </w:r>
      </w:ins>
      <w:commentRangeStart w:id="1312"/>
      <w:r>
        <w:t>Stress is scaled by tip velocity</w:t>
      </w:r>
      <w:commentRangeEnd w:id="1312"/>
      <w:r w:rsidR="009E1898">
        <w:rPr>
          <w:rStyle w:val="CommentReference"/>
        </w:rPr>
        <w:commentReference w:id="1312"/>
      </w:r>
      <w:r>
        <w:t xml:space="preserve">. This should enable the sprout stress </w:t>
      </w:r>
      <w:proofErr w:type="spellStart"/>
      <w:r>
        <w:t>maginitude</w:t>
      </w:r>
      <w:proofErr w:type="spellEnd"/>
      <w:r>
        <w:t xml:space="preserve"> to be a scalar.</w:t>
      </w:r>
      <w:ins w:id="1313" w:author="mp4" w:date="2018-08-24T13:27:00Z">
        <w:r w:rsidR="0069696C">
          <w:t xml:space="preserve"> Not experimentally verified.</w:t>
        </w:r>
      </w:ins>
    </w:p>
    <w:p w14:paraId="6D4D0D33" w14:textId="7AA47781" w:rsidR="00EC1EFE" w:rsidRPr="00EC1EFE" w:rsidRDefault="009E1898" w:rsidP="00EC1EFE">
      <w:pPr>
        <w:shd w:val="clear" w:color="auto" w:fill="FFFFFF"/>
        <w:jc w:val="left"/>
        <w:rPr>
          <w:rFonts w:ascii="Courier New" w:hAnsi="Courier New" w:cs="Courier New"/>
          <w:b/>
          <w:bCs/>
          <w:color w:val="000000"/>
          <w:sz w:val="20"/>
          <w:szCs w:val="20"/>
        </w:rPr>
      </w:pPr>
      <w:ins w:id="1314" w:author="Steven LaBelle" w:date="2018-08-21T11:26:00Z">
        <w:r>
          <w:rPr>
            <w:rFonts w:ascii="Courier New" w:hAnsi="Courier New" w:cs="Courier New"/>
            <w:color w:val="0000FF"/>
            <w:sz w:val="20"/>
            <w:szCs w:val="20"/>
          </w:rPr>
          <w:br/>
        </w:r>
      </w:ins>
      <w:r w:rsidR="00EC1EFE" w:rsidRPr="00EC1EFE">
        <w:rPr>
          <w:rFonts w:ascii="Courier New" w:hAnsi="Courier New" w:cs="Courier New"/>
          <w:color w:val="0000FF"/>
          <w:sz w:val="20"/>
          <w:szCs w:val="20"/>
        </w:rPr>
        <w:t>&lt;</w:t>
      </w:r>
      <w:proofErr w:type="spellStart"/>
      <w:r w:rsidR="00EC1EFE" w:rsidRPr="00EC1EFE">
        <w:rPr>
          <w:rFonts w:ascii="Courier New" w:hAnsi="Courier New" w:cs="Courier New"/>
          <w:color w:val="0000FF"/>
          <w:sz w:val="20"/>
          <w:szCs w:val="20"/>
        </w:rPr>
        <w:t>angio_stress_policy</w:t>
      </w:r>
      <w:proofErr w:type="spellEnd"/>
      <w:r w:rsidR="00EC1EFE" w:rsidRPr="00EC1EFE">
        <w:rPr>
          <w:rFonts w:ascii="Courier New" w:hAnsi="Courier New" w:cs="Courier New"/>
          <w:color w:val="000000"/>
          <w:sz w:val="20"/>
          <w:szCs w:val="20"/>
        </w:rPr>
        <w:t xml:space="preserve"> </w:t>
      </w:r>
      <w:r w:rsidR="00EC1EFE" w:rsidRPr="00EC1EFE">
        <w:rPr>
          <w:rFonts w:ascii="Courier New" w:hAnsi="Courier New" w:cs="Courier New"/>
          <w:color w:val="FF0000"/>
          <w:sz w:val="20"/>
          <w:szCs w:val="20"/>
        </w:rPr>
        <w:t>type</w:t>
      </w:r>
      <w:r w:rsidR="00EC1EFE" w:rsidRPr="00EC1EFE">
        <w:rPr>
          <w:rFonts w:ascii="Courier New" w:hAnsi="Courier New" w:cs="Courier New"/>
          <w:color w:val="000000"/>
          <w:sz w:val="20"/>
          <w:szCs w:val="20"/>
        </w:rPr>
        <w:t>=</w:t>
      </w:r>
      <w:r w:rsidR="00EC1EFE" w:rsidRPr="00EC1EFE">
        <w:rPr>
          <w:rFonts w:ascii="Courier New" w:hAnsi="Courier New" w:cs="Courier New"/>
          <w:b/>
          <w:bCs/>
          <w:color w:val="8000FF"/>
          <w:sz w:val="20"/>
          <w:szCs w:val="20"/>
        </w:rPr>
        <w:t>"</w:t>
      </w:r>
      <w:proofErr w:type="spellStart"/>
      <w:r w:rsidR="00EC1EFE" w:rsidRPr="00EC1EFE">
        <w:rPr>
          <w:rFonts w:ascii="Courier New" w:hAnsi="Courier New" w:cs="Courier New"/>
          <w:b/>
          <w:bCs/>
          <w:color w:val="8000FF"/>
          <w:sz w:val="20"/>
          <w:szCs w:val="20"/>
        </w:rPr>
        <w:t>load_curve_vel_angio_stress_policy</w:t>
      </w:r>
      <w:proofErr w:type="spellEnd"/>
      <w:r w:rsidR="00EC1EFE" w:rsidRPr="00EC1EFE">
        <w:rPr>
          <w:rFonts w:ascii="Courier New" w:hAnsi="Courier New" w:cs="Courier New"/>
          <w:b/>
          <w:bCs/>
          <w:color w:val="8000FF"/>
          <w:sz w:val="20"/>
          <w:szCs w:val="20"/>
        </w:rPr>
        <w:t>"</w:t>
      </w:r>
      <w:r w:rsidR="00EC1EFE" w:rsidRPr="00EC1EFE">
        <w:rPr>
          <w:rFonts w:ascii="Courier New" w:hAnsi="Courier New" w:cs="Courier New"/>
          <w:color w:val="0000FF"/>
          <w:sz w:val="20"/>
          <w:szCs w:val="20"/>
        </w:rPr>
        <w:t>&gt;</w:t>
      </w:r>
    </w:p>
    <w:p w14:paraId="40004946" w14:textId="77777777" w:rsidR="00EC1EFE" w:rsidRPr="00EC1EFE" w:rsidRDefault="00EC1EFE" w:rsidP="00EC1EFE">
      <w:pPr>
        <w:shd w:val="clear" w:color="auto" w:fill="FFFFFF"/>
        <w:jc w:val="left"/>
        <w:rPr>
          <w:rFonts w:ascii="Courier New" w:hAnsi="Courier New" w:cs="Courier New"/>
          <w:b/>
          <w:bCs/>
          <w:color w:val="000000"/>
          <w:sz w:val="20"/>
          <w:szCs w:val="20"/>
        </w:rPr>
      </w:pPr>
      <w:r w:rsidRPr="00EC1EFE">
        <w:rPr>
          <w:rFonts w:ascii="Courier New" w:hAnsi="Courier New" w:cs="Courier New"/>
          <w:b/>
          <w:bCs/>
          <w:color w:val="000000"/>
          <w:sz w:val="20"/>
          <w:szCs w:val="20"/>
        </w:rPr>
        <w:t xml:space="preserve">    </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sprout_mag</w:t>
      </w:r>
      <w:proofErr w:type="spellEnd"/>
      <w:r w:rsidRPr="00EC1EFE">
        <w:rPr>
          <w:rFonts w:ascii="Courier New" w:hAnsi="Courier New" w:cs="Courier New"/>
          <w:color w:val="0000FF"/>
          <w:sz w:val="20"/>
          <w:szCs w:val="20"/>
        </w:rPr>
        <w:t>&gt;</w:t>
      </w:r>
      <w:r w:rsidRPr="00EC1EFE">
        <w:rPr>
          <w:rFonts w:ascii="Courier New" w:hAnsi="Courier New" w:cs="Courier New"/>
          <w:b/>
          <w:bCs/>
          <w:color w:val="000000"/>
          <w:sz w:val="20"/>
          <w:szCs w:val="20"/>
        </w:rPr>
        <w:t>3e-14</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sprout_mag</w:t>
      </w:r>
      <w:proofErr w:type="spellEnd"/>
      <w:r w:rsidRPr="00EC1EFE">
        <w:rPr>
          <w:rFonts w:ascii="Courier New" w:hAnsi="Courier New" w:cs="Courier New"/>
          <w:color w:val="0000FF"/>
          <w:sz w:val="20"/>
          <w:szCs w:val="20"/>
        </w:rPr>
        <w:t>&gt;</w:t>
      </w:r>
    </w:p>
    <w:p w14:paraId="6607E40F" w14:textId="77777777" w:rsidR="00EC1EFE" w:rsidRPr="00EC1EFE" w:rsidRDefault="00EC1EFE" w:rsidP="00EC1EFE">
      <w:pPr>
        <w:shd w:val="clear" w:color="auto" w:fill="FFFFFF"/>
        <w:jc w:val="left"/>
        <w:rPr>
          <w:rFonts w:ascii="Courier New" w:hAnsi="Courier New" w:cs="Courier New"/>
          <w:b/>
          <w:bCs/>
          <w:color w:val="000000"/>
          <w:sz w:val="20"/>
          <w:szCs w:val="20"/>
        </w:rPr>
      </w:pPr>
      <w:r w:rsidRPr="00EC1EFE">
        <w:rPr>
          <w:rFonts w:ascii="Courier New" w:hAnsi="Courier New" w:cs="Courier New"/>
          <w:b/>
          <w:bCs/>
          <w:color w:val="000000"/>
          <w:sz w:val="20"/>
          <w:szCs w:val="20"/>
        </w:rPr>
        <w:t xml:space="preserve">    </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sprout_width</w:t>
      </w:r>
      <w:proofErr w:type="spellEnd"/>
      <w:r w:rsidRPr="00EC1EFE">
        <w:rPr>
          <w:rFonts w:ascii="Courier New" w:hAnsi="Courier New" w:cs="Courier New"/>
          <w:color w:val="0000FF"/>
          <w:sz w:val="20"/>
          <w:szCs w:val="20"/>
        </w:rPr>
        <w:t>&gt;</w:t>
      </w:r>
      <w:r w:rsidRPr="00EC1EFE">
        <w:rPr>
          <w:rFonts w:ascii="Courier New" w:hAnsi="Courier New" w:cs="Courier New"/>
          <w:b/>
          <w:bCs/>
          <w:color w:val="000000"/>
          <w:sz w:val="20"/>
          <w:szCs w:val="20"/>
        </w:rPr>
        <w:t>7.0</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sprout_width</w:t>
      </w:r>
      <w:proofErr w:type="spellEnd"/>
      <w:r w:rsidRPr="00EC1EFE">
        <w:rPr>
          <w:rFonts w:ascii="Courier New" w:hAnsi="Courier New" w:cs="Courier New"/>
          <w:color w:val="0000FF"/>
          <w:sz w:val="20"/>
          <w:szCs w:val="20"/>
        </w:rPr>
        <w:t>&gt;</w:t>
      </w:r>
    </w:p>
    <w:p w14:paraId="57C5074A" w14:textId="77777777" w:rsidR="00EC1EFE" w:rsidRPr="00EC1EFE" w:rsidRDefault="00EC1EFE" w:rsidP="00EC1EFE">
      <w:pPr>
        <w:shd w:val="clear" w:color="auto" w:fill="FFFFFF"/>
        <w:jc w:val="left"/>
        <w:rPr>
          <w:rFonts w:ascii="Courier New" w:hAnsi="Courier New" w:cs="Courier New"/>
          <w:b/>
          <w:bCs/>
          <w:color w:val="000000"/>
          <w:sz w:val="20"/>
          <w:szCs w:val="20"/>
        </w:rPr>
      </w:pPr>
      <w:r w:rsidRPr="00EC1EFE">
        <w:rPr>
          <w:rFonts w:ascii="Courier New" w:hAnsi="Courier New" w:cs="Courier New"/>
          <w:b/>
          <w:bCs/>
          <w:color w:val="000000"/>
          <w:sz w:val="20"/>
          <w:szCs w:val="20"/>
        </w:rPr>
        <w:t xml:space="preserve">    </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sprout_range</w:t>
      </w:r>
      <w:proofErr w:type="spellEnd"/>
      <w:r w:rsidRPr="00EC1EFE">
        <w:rPr>
          <w:rFonts w:ascii="Courier New" w:hAnsi="Courier New" w:cs="Courier New"/>
          <w:color w:val="0000FF"/>
          <w:sz w:val="20"/>
          <w:szCs w:val="20"/>
        </w:rPr>
        <w:t>&gt;</w:t>
      </w:r>
      <w:r w:rsidRPr="00EC1EFE">
        <w:rPr>
          <w:rFonts w:ascii="Courier New" w:hAnsi="Courier New" w:cs="Courier New"/>
          <w:b/>
          <w:bCs/>
          <w:color w:val="000000"/>
          <w:sz w:val="20"/>
          <w:szCs w:val="20"/>
        </w:rPr>
        <w:t>250.0</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sprout_mag</w:t>
      </w:r>
      <w:proofErr w:type="spellEnd"/>
      <w:r w:rsidRPr="00EC1EFE">
        <w:rPr>
          <w:rFonts w:ascii="Courier New" w:hAnsi="Courier New" w:cs="Courier New"/>
          <w:color w:val="0000FF"/>
          <w:sz w:val="20"/>
          <w:szCs w:val="20"/>
        </w:rPr>
        <w:t>&gt;</w:t>
      </w:r>
    </w:p>
    <w:p w14:paraId="3CB574AE" w14:textId="77777777" w:rsidR="00EC1EFE" w:rsidRPr="00EC1EFE" w:rsidRDefault="00EC1EFE" w:rsidP="00EC1EFE">
      <w:pPr>
        <w:shd w:val="clear" w:color="auto" w:fill="FFFFFF"/>
        <w:jc w:val="left"/>
        <w:rPr>
          <w:rFonts w:ascii="Courier New" w:hAnsi="Courier New" w:cs="Courier New"/>
          <w:b/>
          <w:bCs/>
          <w:color w:val="000000"/>
          <w:sz w:val="20"/>
          <w:szCs w:val="20"/>
        </w:rPr>
      </w:pPr>
      <w:r w:rsidRPr="00EC1EFE">
        <w:rPr>
          <w:rFonts w:ascii="Courier New" w:hAnsi="Courier New" w:cs="Courier New"/>
          <w:b/>
          <w:bCs/>
          <w:color w:val="000000"/>
          <w:sz w:val="20"/>
          <w:szCs w:val="20"/>
        </w:rPr>
        <w:t xml:space="preserve">    </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sprout_radius_multiplier</w:t>
      </w:r>
      <w:proofErr w:type="spellEnd"/>
      <w:r w:rsidRPr="00EC1EFE">
        <w:rPr>
          <w:rFonts w:ascii="Courier New" w:hAnsi="Courier New" w:cs="Courier New"/>
          <w:color w:val="0000FF"/>
          <w:sz w:val="20"/>
          <w:szCs w:val="20"/>
        </w:rPr>
        <w:t>&gt;</w:t>
      </w:r>
      <w:r w:rsidRPr="00EC1EFE">
        <w:rPr>
          <w:rFonts w:ascii="Courier New" w:hAnsi="Courier New" w:cs="Courier New"/>
          <w:b/>
          <w:bCs/>
          <w:color w:val="000000"/>
          <w:sz w:val="20"/>
          <w:szCs w:val="20"/>
        </w:rPr>
        <w:t>3.0</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sprout_radius_multiplier</w:t>
      </w:r>
      <w:proofErr w:type="spellEnd"/>
      <w:r w:rsidRPr="00EC1EFE">
        <w:rPr>
          <w:rFonts w:ascii="Courier New" w:hAnsi="Courier New" w:cs="Courier New"/>
          <w:color w:val="0000FF"/>
          <w:sz w:val="20"/>
          <w:szCs w:val="20"/>
        </w:rPr>
        <w:t>&gt;</w:t>
      </w:r>
    </w:p>
    <w:p w14:paraId="184A060A" w14:textId="77777777" w:rsidR="00EC1EFE" w:rsidRPr="00EC1EFE" w:rsidRDefault="00EC1EFE" w:rsidP="00EC1EFE">
      <w:pPr>
        <w:shd w:val="clear" w:color="auto" w:fill="FFFFFF"/>
        <w:jc w:val="left"/>
      </w:pP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angio_stress_policy</w:t>
      </w:r>
      <w:proofErr w:type="spellEnd"/>
      <w:r w:rsidRPr="00EC1EFE">
        <w:rPr>
          <w:rFonts w:ascii="Courier New" w:hAnsi="Courier New" w:cs="Courier New"/>
          <w:color w:val="0000FF"/>
          <w:sz w:val="20"/>
          <w:szCs w:val="20"/>
        </w:rPr>
        <w:t>&gt;</w:t>
      </w:r>
    </w:p>
    <w:p w14:paraId="1DC57514" w14:textId="77777777" w:rsidR="002D6A44" w:rsidRPr="001C613C" w:rsidRDefault="002D6A44" w:rsidP="001338ED"/>
    <w:p w14:paraId="7C414958" w14:textId="5FCD4BA9" w:rsidR="00C95FA6" w:rsidRDefault="00C95FA6" w:rsidP="00C95FA6">
      <w:pPr>
        <w:pStyle w:val="Heading4"/>
      </w:pPr>
      <w:bookmarkStart w:id="1315" w:name="_Toc522883706"/>
      <w:r>
        <w:t>Load Curve Angio Stress Policy</w:t>
      </w:r>
      <w:ins w:id="1316" w:author="Steven LaBelle" w:date="2018-08-21T11:27:00Z">
        <w:r w:rsidR="009E1898">
          <w:t xml:space="preserve"> </w:t>
        </w:r>
      </w:ins>
      <w:del w:id="1317" w:author="Steven LaBelle" w:date="2019-04-17T18:25:00Z">
        <w:r w:rsidDel="000B5C6C">
          <w:delText>(Not Recomended)</w:delText>
        </w:r>
      </w:del>
      <w:bookmarkEnd w:id="1315"/>
    </w:p>
    <w:p w14:paraId="2B4438E1" w14:textId="24987A7B" w:rsidR="001338ED" w:rsidRPr="001C613C" w:rsidRDefault="001338ED" w:rsidP="001338ED">
      <w:del w:id="1318" w:author="Steven LaBelle" w:date="2018-08-21T11:29:00Z">
        <w:r w:rsidDel="009E1898">
          <w:delText>Stress is calculated at the tips and depends on the distance any active tips are from the integration point where stress is being evaluated at.</w:delText>
        </w:r>
      </w:del>
      <w:r w:rsidR="006A08ED">
        <w:t xml:space="preserve"> </w:t>
      </w:r>
      <w:ins w:id="1319" w:author="Steven LaBelle" w:date="2018-08-21T11:34:00Z">
        <w:r w:rsidR="009E1898">
          <w:t>Users may specify the stress exerted by active tips over time with a load curve.</w:t>
        </w:r>
      </w:ins>
      <w:del w:id="1320" w:author="Steven LaBelle" w:date="2018-08-21T11:34:00Z">
        <w:r w:rsidR="009421F4" w:rsidDel="009E1898">
          <w:delText>A load cur</w:delText>
        </w:r>
        <w:r w:rsidR="006A08ED" w:rsidDel="009E1898">
          <w:delText>ve will probably have to be used to fit this to experimental data.</w:delText>
        </w:r>
      </w:del>
      <w:r w:rsidR="007B2F60">
        <w:t xml:space="preserve"> This may be useful for debugging purposes.</w:t>
      </w:r>
    </w:p>
    <w:p w14:paraId="7346C84E" w14:textId="77777777" w:rsidR="001338ED" w:rsidRDefault="001338ED" w:rsidP="001338ED">
      <w:r>
        <w:t xml:space="preserve">e.g. </w:t>
      </w:r>
    </w:p>
    <w:p w14:paraId="17B2D8EC" w14:textId="4353B0E6" w:rsidR="00EC1EFE" w:rsidRPr="00EC1EFE" w:rsidRDefault="009E1898" w:rsidP="00EC1EFE">
      <w:pPr>
        <w:shd w:val="clear" w:color="auto" w:fill="FFFFFF"/>
        <w:jc w:val="left"/>
        <w:rPr>
          <w:rFonts w:ascii="Courier New" w:hAnsi="Courier New" w:cs="Courier New"/>
          <w:b/>
          <w:bCs/>
          <w:color w:val="000000"/>
          <w:sz w:val="20"/>
          <w:szCs w:val="20"/>
        </w:rPr>
      </w:pPr>
      <w:ins w:id="1321" w:author="Steven LaBelle" w:date="2018-08-21T11:26:00Z">
        <w:r>
          <w:rPr>
            <w:rFonts w:ascii="Courier New" w:hAnsi="Courier New" w:cs="Courier New"/>
            <w:color w:val="0000FF"/>
            <w:sz w:val="20"/>
            <w:szCs w:val="20"/>
          </w:rPr>
          <w:br/>
        </w:r>
      </w:ins>
      <w:r w:rsidR="00EC1EFE" w:rsidRPr="00EC1EFE">
        <w:rPr>
          <w:rFonts w:ascii="Courier New" w:hAnsi="Courier New" w:cs="Courier New"/>
          <w:color w:val="0000FF"/>
          <w:sz w:val="20"/>
          <w:szCs w:val="20"/>
        </w:rPr>
        <w:t>&lt;</w:t>
      </w:r>
      <w:proofErr w:type="spellStart"/>
      <w:r w:rsidR="00EC1EFE" w:rsidRPr="00EC1EFE">
        <w:rPr>
          <w:rFonts w:ascii="Courier New" w:hAnsi="Courier New" w:cs="Courier New"/>
          <w:color w:val="0000FF"/>
          <w:sz w:val="20"/>
          <w:szCs w:val="20"/>
        </w:rPr>
        <w:t>angio_stress_policy</w:t>
      </w:r>
      <w:proofErr w:type="spellEnd"/>
      <w:r w:rsidR="00EC1EFE" w:rsidRPr="00EC1EFE">
        <w:rPr>
          <w:rFonts w:ascii="Courier New" w:hAnsi="Courier New" w:cs="Courier New"/>
          <w:color w:val="000000"/>
          <w:sz w:val="20"/>
          <w:szCs w:val="20"/>
        </w:rPr>
        <w:t xml:space="preserve"> </w:t>
      </w:r>
      <w:r w:rsidR="00EC1EFE" w:rsidRPr="00EC1EFE">
        <w:rPr>
          <w:rFonts w:ascii="Courier New" w:hAnsi="Courier New" w:cs="Courier New"/>
          <w:color w:val="FF0000"/>
          <w:sz w:val="20"/>
          <w:szCs w:val="20"/>
        </w:rPr>
        <w:t>type</w:t>
      </w:r>
      <w:r w:rsidR="00EC1EFE" w:rsidRPr="00EC1EFE">
        <w:rPr>
          <w:rFonts w:ascii="Courier New" w:hAnsi="Courier New" w:cs="Courier New"/>
          <w:color w:val="000000"/>
          <w:sz w:val="20"/>
          <w:szCs w:val="20"/>
        </w:rPr>
        <w:t>=</w:t>
      </w:r>
      <w:r w:rsidR="00EC1EFE" w:rsidRPr="00EC1EFE">
        <w:rPr>
          <w:rFonts w:ascii="Courier New" w:hAnsi="Courier New" w:cs="Courier New"/>
          <w:b/>
          <w:bCs/>
          <w:color w:val="8000FF"/>
          <w:sz w:val="20"/>
          <w:szCs w:val="20"/>
        </w:rPr>
        <w:t>"</w:t>
      </w:r>
      <w:proofErr w:type="spellStart"/>
      <w:r w:rsidR="00EC1EFE" w:rsidRPr="00EC1EFE">
        <w:rPr>
          <w:rFonts w:ascii="Courier New" w:hAnsi="Courier New" w:cs="Courier New"/>
          <w:b/>
          <w:bCs/>
          <w:color w:val="8000FF"/>
          <w:sz w:val="20"/>
          <w:szCs w:val="20"/>
        </w:rPr>
        <w:t>load_curve_angio_stress_policy</w:t>
      </w:r>
      <w:proofErr w:type="spellEnd"/>
      <w:r w:rsidR="00EC1EFE" w:rsidRPr="00EC1EFE">
        <w:rPr>
          <w:rFonts w:ascii="Courier New" w:hAnsi="Courier New" w:cs="Courier New"/>
          <w:b/>
          <w:bCs/>
          <w:color w:val="8000FF"/>
          <w:sz w:val="20"/>
          <w:szCs w:val="20"/>
        </w:rPr>
        <w:t>"</w:t>
      </w:r>
      <w:r w:rsidR="00EC1EFE" w:rsidRPr="00EC1EFE">
        <w:rPr>
          <w:rFonts w:ascii="Courier New" w:hAnsi="Courier New" w:cs="Courier New"/>
          <w:color w:val="0000FF"/>
          <w:sz w:val="20"/>
          <w:szCs w:val="20"/>
        </w:rPr>
        <w:t>&gt;</w:t>
      </w:r>
    </w:p>
    <w:p w14:paraId="43388CCF" w14:textId="77777777" w:rsidR="00EC1EFE" w:rsidRPr="00EC1EFE" w:rsidRDefault="00EC1EFE" w:rsidP="00EC1EFE">
      <w:pPr>
        <w:shd w:val="clear" w:color="auto" w:fill="FFFFFF"/>
        <w:jc w:val="left"/>
        <w:rPr>
          <w:rFonts w:ascii="Courier New" w:hAnsi="Courier New" w:cs="Courier New"/>
          <w:b/>
          <w:bCs/>
          <w:color w:val="000000"/>
          <w:sz w:val="20"/>
          <w:szCs w:val="20"/>
        </w:rPr>
      </w:pPr>
      <w:r w:rsidRPr="00EC1EFE">
        <w:rPr>
          <w:rFonts w:ascii="Courier New" w:hAnsi="Courier New" w:cs="Courier New"/>
          <w:b/>
          <w:bCs/>
          <w:color w:val="000000"/>
          <w:sz w:val="20"/>
          <w:szCs w:val="20"/>
        </w:rPr>
        <w:t xml:space="preserve">    </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sprout_mag</w:t>
      </w:r>
      <w:proofErr w:type="spellEnd"/>
      <w:r w:rsidRPr="00EC1EFE">
        <w:rPr>
          <w:rFonts w:ascii="Courier New" w:hAnsi="Courier New" w:cs="Courier New"/>
          <w:color w:val="000000"/>
          <w:sz w:val="20"/>
          <w:szCs w:val="20"/>
        </w:rPr>
        <w:t xml:space="preserve"> </w:t>
      </w:r>
      <w:proofErr w:type="spellStart"/>
      <w:r w:rsidRPr="00EC1EFE">
        <w:rPr>
          <w:rFonts w:ascii="Courier New" w:hAnsi="Courier New" w:cs="Courier New"/>
          <w:color w:val="FF0000"/>
          <w:sz w:val="20"/>
          <w:szCs w:val="20"/>
        </w:rPr>
        <w:t>lc</w:t>
      </w:r>
      <w:proofErr w:type="spellEnd"/>
      <w:r w:rsidRPr="00EC1EFE">
        <w:rPr>
          <w:rFonts w:ascii="Courier New" w:hAnsi="Courier New" w:cs="Courier New"/>
          <w:color w:val="000000"/>
          <w:sz w:val="20"/>
          <w:szCs w:val="20"/>
        </w:rPr>
        <w:t>=</w:t>
      </w:r>
      <w:r w:rsidRPr="00EC1EFE">
        <w:rPr>
          <w:rFonts w:ascii="Courier New" w:hAnsi="Courier New" w:cs="Courier New"/>
          <w:b/>
          <w:bCs/>
          <w:color w:val="8000FF"/>
          <w:sz w:val="20"/>
          <w:szCs w:val="20"/>
        </w:rPr>
        <w:t>"2"</w:t>
      </w:r>
      <w:r w:rsidRPr="00EC1EFE">
        <w:rPr>
          <w:rFonts w:ascii="Courier New" w:hAnsi="Courier New" w:cs="Courier New"/>
          <w:color w:val="0000FF"/>
          <w:sz w:val="20"/>
          <w:szCs w:val="20"/>
        </w:rPr>
        <w:t>&gt;</w:t>
      </w:r>
      <w:r w:rsidRPr="00EC1EFE">
        <w:rPr>
          <w:rFonts w:ascii="Courier New" w:hAnsi="Courier New" w:cs="Courier New"/>
          <w:b/>
          <w:bCs/>
          <w:color w:val="000000"/>
          <w:sz w:val="20"/>
          <w:szCs w:val="20"/>
        </w:rPr>
        <w:t>1.0</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sprout_mag</w:t>
      </w:r>
      <w:proofErr w:type="spellEnd"/>
      <w:r w:rsidRPr="00EC1EFE">
        <w:rPr>
          <w:rFonts w:ascii="Courier New" w:hAnsi="Courier New" w:cs="Courier New"/>
          <w:color w:val="0000FF"/>
          <w:sz w:val="20"/>
          <w:szCs w:val="20"/>
        </w:rPr>
        <w:t>&gt;</w:t>
      </w:r>
    </w:p>
    <w:p w14:paraId="6B7EA814" w14:textId="77777777" w:rsidR="00EC1EFE" w:rsidRPr="00EC1EFE" w:rsidRDefault="00EC1EFE" w:rsidP="00EC1EFE">
      <w:pPr>
        <w:shd w:val="clear" w:color="auto" w:fill="FFFFFF"/>
        <w:jc w:val="left"/>
        <w:rPr>
          <w:rFonts w:ascii="Courier New" w:hAnsi="Courier New" w:cs="Courier New"/>
          <w:b/>
          <w:bCs/>
          <w:color w:val="000000"/>
          <w:sz w:val="20"/>
          <w:szCs w:val="20"/>
        </w:rPr>
      </w:pPr>
      <w:r w:rsidRPr="00EC1EFE">
        <w:rPr>
          <w:rFonts w:ascii="Courier New" w:hAnsi="Courier New" w:cs="Courier New"/>
          <w:b/>
          <w:bCs/>
          <w:color w:val="000000"/>
          <w:sz w:val="20"/>
          <w:szCs w:val="20"/>
        </w:rPr>
        <w:t xml:space="preserve">    </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sprout_width</w:t>
      </w:r>
      <w:proofErr w:type="spellEnd"/>
      <w:r w:rsidRPr="00EC1EFE">
        <w:rPr>
          <w:rFonts w:ascii="Courier New" w:hAnsi="Courier New" w:cs="Courier New"/>
          <w:color w:val="0000FF"/>
          <w:sz w:val="20"/>
          <w:szCs w:val="20"/>
        </w:rPr>
        <w:t>&gt;</w:t>
      </w:r>
      <w:r w:rsidRPr="00EC1EFE">
        <w:rPr>
          <w:rFonts w:ascii="Courier New" w:hAnsi="Courier New" w:cs="Courier New"/>
          <w:b/>
          <w:bCs/>
          <w:color w:val="000000"/>
          <w:sz w:val="20"/>
          <w:szCs w:val="20"/>
        </w:rPr>
        <w:t>7.0</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sprout_width</w:t>
      </w:r>
      <w:proofErr w:type="spellEnd"/>
      <w:r w:rsidRPr="00EC1EFE">
        <w:rPr>
          <w:rFonts w:ascii="Courier New" w:hAnsi="Courier New" w:cs="Courier New"/>
          <w:color w:val="0000FF"/>
          <w:sz w:val="20"/>
          <w:szCs w:val="20"/>
        </w:rPr>
        <w:t>&gt;</w:t>
      </w:r>
    </w:p>
    <w:p w14:paraId="75030105" w14:textId="77777777" w:rsidR="00EC1EFE" w:rsidRPr="00EC1EFE" w:rsidRDefault="00EC1EFE" w:rsidP="00EC1EFE">
      <w:pPr>
        <w:shd w:val="clear" w:color="auto" w:fill="FFFFFF"/>
        <w:jc w:val="left"/>
        <w:rPr>
          <w:rFonts w:ascii="Courier New" w:hAnsi="Courier New" w:cs="Courier New"/>
          <w:b/>
          <w:bCs/>
          <w:color w:val="000000"/>
          <w:sz w:val="20"/>
          <w:szCs w:val="20"/>
        </w:rPr>
      </w:pPr>
      <w:r w:rsidRPr="00EC1EFE">
        <w:rPr>
          <w:rFonts w:ascii="Courier New" w:hAnsi="Courier New" w:cs="Courier New"/>
          <w:b/>
          <w:bCs/>
          <w:color w:val="000000"/>
          <w:sz w:val="20"/>
          <w:szCs w:val="20"/>
        </w:rPr>
        <w:t xml:space="preserve">    </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sprout_range</w:t>
      </w:r>
      <w:proofErr w:type="spellEnd"/>
      <w:r w:rsidRPr="00EC1EFE">
        <w:rPr>
          <w:rFonts w:ascii="Courier New" w:hAnsi="Courier New" w:cs="Courier New"/>
          <w:color w:val="0000FF"/>
          <w:sz w:val="20"/>
          <w:szCs w:val="20"/>
        </w:rPr>
        <w:t>&gt;</w:t>
      </w:r>
      <w:r w:rsidRPr="00EC1EFE">
        <w:rPr>
          <w:rFonts w:ascii="Courier New" w:hAnsi="Courier New" w:cs="Courier New"/>
          <w:b/>
          <w:bCs/>
          <w:color w:val="000000"/>
          <w:sz w:val="20"/>
          <w:szCs w:val="20"/>
        </w:rPr>
        <w:t>250.0</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sprout_mag</w:t>
      </w:r>
      <w:proofErr w:type="spellEnd"/>
      <w:r w:rsidRPr="00EC1EFE">
        <w:rPr>
          <w:rFonts w:ascii="Courier New" w:hAnsi="Courier New" w:cs="Courier New"/>
          <w:color w:val="0000FF"/>
          <w:sz w:val="20"/>
          <w:szCs w:val="20"/>
        </w:rPr>
        <w:t>&gt;</w:t>
      </w:r>
    </w:p>
    <w:p w14:paraId="0F4B2377" w14:textId="77777777" w:rsidR="00EC1EFE" w:rsidRPr="00EC1EFE" w:rsidRDefault="00EC1EFE" w:rsidP="00EC1EFE">
      <w:pPr>
        <w:shd w:val="clear" w:color="auto" w:fill="FFFFFF"/>
        <w:jc w:val="left"/>
        <w:rPr>
          <w:rFonts w:ascii="Courier New" w:hAnsi="Courier New" w:cs="Courier New"/>
          <w:b/>
          <w:bCs/>
          <w:color w:val="000000"/>
          <w:sz w:val="20"/>
          <w:szCs w:val="20"/>
        </w:rPr>
      </w:pPr>
      <w:r w:rsidRPr="00EC1EFE">
        <w:rPr>
          <w:rFonts w:ascii="Courier New" w:hAnsi="Courier New" w:cs="Courier New"/>
          <w:b/>
          <w:bCs/>
          <w:color w:val="000000"/>
          <w:sz w:val="20"/>
          <w:szCs w:val="20"/>
        </w:rPr>
        <w:t xml:space="preserve">    </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sprout_radius_multiplier</w:t>
      </w:r>
      <w:proofErr w:type="spellEnd"/>
      <w:r w:rsidRPr="00EC1EFE">
        <w:rPr>
          <w:rFonts w:ascii="Courier New" w:hAnsi="Courier New" w:cs="Courier New"/>
          <w:color w:val="0000FF"/>
          <w:sz w:val="20"/>
          <w:szCs w:val="20"/>
        </w:rPr>
        <w:t>&gt;</w:t>
      </w:r>
      <w:r w:rsidRPr="00EC1EFE">
        <w:rPr>
          <w:rFonts w:ascii="Courier New" w:hAnsi="Courier New" w:cs="Courier New"/>
          <w:b/>
          <w:bCs/>
          <w:color w:val="000000"/>
          <w:sz w:val="20"/>
          <w:szCs w:val="20"/>
        </w:rPr>
        <w:t>3.0</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sprout_radius_multiplier</w:t>
      </w:r>
      <w:proofErr w:type="spellEnd"/>
      <w:r w:rsidRPr="00EC1EFE">
        <w:rPr>
          <w:rFonts w:ascii="Courier New" w:hAnsi="Courier New" w:cs="Courier New"/>
          <w:color w:val="0000FF"/>
          <w:sz w:val="20"/>
          <w:szCs w:val="20"/>
        </w:rPr>
        <w:t>&gt;</w:t>
      </w:r>
    </w:p>
    <w:p w14:paraId="509C4F71" w14:textId="77777777" w:rsidR="00EC1EFE" w:rsidRPr="00EC1EFE" w:rsidRDefault="00EC1EFE" w:rsidP="00EC1EFE">
      <w:pPr>
        <w:shd w:val="clear" w:color="auto" w:fill="FFFFFF"/>
        <w:jc w:val="left"/>
      </w:pP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angio_stress_policy</w:t>
      </w:r>
      <w:proofErr w:type="spellEnd"/>
      <w:r w:rsidRPr="00EC1EFE">
        <w:rPr>
          <w:rFonts w:ascii="Courier New" w:hAnsi="Courier New" w:cs="Courier New"/>
          <w:color w:val="0000FF"/>
          <w:sz w:val="20"/>
          <w:szCs w:val="20"/>
        </w:rPr>
        <w:t>&gt;</w:t>
      </w:r>
    </w:p>
    <w:p w14:paraId="797C61A1" w14:textId="0682FCE9" w:rsidR="001338ED" w:rsidRDefault="001338ED" w:rsidP="001338ED">
      <w:pPr>
        <w:rPr>
          <w:ins w:id="1322" w:author="Steven LaBelle" w:date="2019-04-17T18:25:00Z"/>
        </w:rPr>
      </w:pPr>
    </w:p>
    <w:p w14:paraId="155DBF79" w14:textId="44B4A9AD" w:rsidR="000B5C6C" w:rsidRDefault="000B5C6C" w:rsidP="000B5C6C">
      <w:pPr>
        <w:pStyle w:val="Heading4"/>
        <w:rPr>
          <w:ins w:id="1323" w:author="Steven LaBelle" w:date="2019-04-17T18:25:00Z"/>
        </w:rPr>
      </w:pPr>
      <w:ins w:id="1324" w:author="Steven LaBelle" w:date="2019-04-17T18:25:00Z">
        <w:r>
          <w:t>Load Curve Density Scaled Angio Stress Policy (</w:t>
        </w:r>
        <w:proofErr w:type="spellStart"/>
        <w:r>
          <w:t>Recomended</w:t>
        </w:r>
        <w:proofErr w:type="spellEnd"/>
        <w:r>
          <w:t>)</w:t>
        </w:r>
      </w:ins>
    </w:p>
    <w:p w14:paraId="488738F5" w14:textId="7806C2BB" w:rsidR="000B5C6C" w:rsidRPr="001C613C" w:rsidRDefault="000B5C6C" w:rsidP="000B5C6C">
      <w:pPr>
        <w:rPr>
          <w:ins w:id="1325" w:author="Steven LaBelle" w:date="2019-04-17T18:25:00Z"/>
        </w:rPr>
      </w:pPr>
      <w:ins w:id="1326" w:author="Steven LaBelle" w:date="2019-04-17T18:25:00Z">
        <w:r>
          <w:t xml:space="preserve"> Users may specify the stress exerted by active tips over time with a load curve. This may be useful for debugging purposes. The stress is scaled by the local density scale at the current time.</w:t>
        </w:r>
      </w:ins>
    </w:p>
    <w:p w14:paraId="06A0EB18" w14:textId="77777777" w:rsidR="000B5C6C" w:rsidRDefault="000B5C6C" w:rsidP="000B5C6C">
      <w:pPr>
        <w:rPr>
          <w:ins w:id="1327" w:author="Steven LaBelle" w:date="2019-04-17T18:25:00Z"/>
        </w:rPr>
      </w:pPr>
      <w:ins w:id="1328" w:author="Steven LaBelle" w:date="2019-04-17T18:25:00Z">
        <w:r>
          <w:t xml:space="preserve">e.g. </w:t>
        </w:r>
      </w:ins>
    </w:p>
    <w:p w14:paraId="6667B442" w14:textId="4B183C6B" w:rsidR="000B5C6C" w:rsidRPr="00EC1EFE" w:rsidRDefault="000B5C6C" w:rsidP="000B5C6C">
      <w:pPr>
        <w:shd w:val="clear" w:color="auto" w:fill="FFFFFF"/>
        <w:jc w:val="left"/>
        <w:rPr>
          <w:ins w:id="1329" w:author="Steven LaBelle" w:date="2019-04-17T18:25:00Z"/>
          <w:rFonts w:ascii="Courier New" w:hAnsi="Courier New" w:cs="Courier New"/>
          <w:b/>
          <w:bCs/>
          <w:color w:val="000000"/>
          <w:sz w:val="20"/>
          <w:szCs w:val="20"/>
        </w:rPr>
      </w:pPr>
      <w:ins w:id="1330" w:author="Steven LaBelle" w:date="2019-04-17T18:25:00Z">
        <w:r>
          <w:rPr>
            <w:rFonts w:ascii="Courier New" w:hAnsi="Courier New" w:cs="Courier New"/>
            <w:color w:val="0000FF"/>
            <w:sz w:val="20"/>
            <w:szCs w:val="20"/>
          </w:rPr>
          <w:br/>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angio_stress_policy</w:t>
        </w:r>
        <w:proofErr w:type="spellEnd"/>
        <w:r w:rsidRPr="00EC1EFE">
          <w:rPr>
            <w:rFonts w:ascii="Courier New" w:hAnsi="Courier New" w:cs="Courier New"/>
            <w:color w:val="000000"/>
            <w:sz w:val="20"/>
            <w:szCs w:val="20"/>
          </w:rPr>
          <w:t xml:space="preserve"> </w:t>
        </w:r>
        <w:r w:rsidRPr="00EC1EFE">
          <w:rPr>
            <w:rFonts w:ascii="Courier New" w:hAnsi="Courier New" w:cs="Courier New"/>
            <w:color w:val="FF0000"/>
            <w:sz w:val="20"/>
            <w:szCs w:val="20"/>
          </w:rPr>
          <w:t>type</w:t>
        </w:r>
        <w:r w:rsidRPr="00EC1EFE">
          <w:rPr>
            <w:rFonts w:ascii="Courier New" w:hAnsi="Courier New" w:cs="Courier New"/>
            <w:color w:val="000000"/>
            <w:sz w:val="20"/>
            <w:szCs w:val="20"/>
          </w:rPr>
          <w:t>=</w:t>
        </w:r>
        <w:r w:rsidRPr="00EC1EFE">
          <w:rPr>
            <w:rFonts w:ascii="Courier New" w:hAnsi="Courier New" w:cs="Courier New"/>
            <w:b/>
            <w:bCs/>
            <w:color w:val="8000FF"/>
            <w:sz w:val="20"/>
            <w:szCs w:val="20"/>
          </w:rPr>
          <w:t>"</w:t>
        </w:r>
        <w:proofErr w:type="spellStart"/>
        <w:r w:rsidRPr="00EC1EFE">
          <w:rPr>
            <w:rFonts w:ascii="Courier New" w:hAnsi="Courier New" w:cs="Courier New"/>
            <w:b/>
            <w:bCs/>
            <w:color w:val="8000FF"/>
            <w:sz w:val="20"/>
            <w:szCs w:val="20"/>
          </w:rPr>
          <w:t>load_curve_</w:t>
        </w:r>
        <w:r>
          <w:rPr>
            <w:rFonts w:ascii="Courier New" w:hAnsi="Courier New" w:cs="Courier New"/>
            <w:b/>
            <w:bCs/>
            <w:color w:val="8000FF"/>
            <w:sz w:val="20"/>
            <w:szCs w:val="20"/>
          </w:rPr>
          <w:t>den_</w:t>
        </w:r>
        <w:r w:rsidRPr="00EC1EFE">
          <w:rPr>
            <w:rFonts w:ascii="Courier New" w:hAnsi="Courier New" w:cs="Courier New"/>
            <w:b/>
            <w:bCs/>
            <w:color w:val="8000FF"/>
            <w:sz w:val="20"/>
            <w:szCs w:val="20"/>
          </w:rPr>
          <w:t>angio_stress_policy</w:t>
        </w:r>
        <w:proofErr w:type="spellEnd"/>
        <w:r w:rsidRPr="00EC1EFE">
          <w:rPr>
            <w:rFonts w:ascii="Courier New" w:hAnsi="Courier New" w:cs="Courier New"/>
            <w:b/>
            <w:bCs/>
            <w:color w:val="8000FF"/>
            <w:sz w:val="20"/>
            <w:szCs w:val="20"/>
          </w:rPr>
          <w:t>"</w:t>
        </w:r>
        <w:r w:rsidRPr="00EC1EFE">
          <w:rPr>
            <w:rFonts w:ascii="Courier New" w:hAnsi="Courier New" w:cs="Courier New"/>
            <w:color w:val="0000FF"/>
            <w:sz w:val="20"/>
            <w:szCs w:val="20"/>
          </w:rPr>
          <w:t>&gt;</w:t>
        </w:r>
      </w:ins>
    </w:p>
    <w:p w14:paraId="337B3F30" w14:textId="77777777" w:rsidR="000B5C6C" w:rsidRPr="00EC1EFE" w:rsidRDefault="000B5C6C" w:rsidP="000B5C6C">
      <w:pPr>
        <w:shd w:val="clear" w:color="auto" w:fill="FFFFFF"/>
        <w:jc w:val="left"/>
        <w:rPr>
          <w:ins w:id="1331" w:author="Steven LaBelle" w:date="2019-04-17T18:25:00Z"/>
          <w:rFonts w:ascii="Courier New" w:hAnsi="Courier New" w:cs="Courier New"/>
          <w:b/>
          <w:bCs/>
          <w:color w:val="000000"/>
          <w:sz w:val="20"/>
          <w:szCs w:val="20"/>
        </w:rPr>
      </w:pPr>
      <w:ins w:id="1332" w:author="Steven LaBelle" w:date="2019-04-17T18:25:00Z">
        <w:r w:rsidRPr="00EC1EFE">
          <w:rPr>
            <w:rFonts w:ascii="Courier New" w:hAnsi="Courier New" w:cs="Courier New"/>
            <w:b/>
            <w:bCs/>
            <w:color w:val="000000"/>
            <w:sz w:val="20"/>
            <w:szCs w:val="20"/>
          </w:rPr>
          <w:t xml:space="preserve">    </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sprout_mag</w:t>
        </w:r>
        <w:proofErr w:type="spellEnd"/>
        <w:r w:rsidRPr="00EC1EFE">
          <w:rPr>
            <w:rFonts w:ascii="Courier New" w:hAnsi="Courier New" w:cs="Courier New"/>
            <w:color w:val="000000"/>
            <w:sz w:val="20"/>
            <w:szCs w:val="20"/>
          </w:rPr>
          <w:t xml:space="preserve"> </w:t>
        </w:r>
        <w:proofErr w:type="spellStart"/>
        <w:r w:rsidRPr="00EC1EFE">
          <w:rPr>
            <w:rFonts w:ascii="Courier New" w:hAnsi="Courier New" w:cs="Courier New"/>
            <w:color w:val="FF0000"/>
            <w:sz w:val="20"/>
            <w:szCs w:val="20"/>
          </w:rPr>
          <w:t>lc</w:t>
        </w:r>
        <w:proofErr w:type="spellEnd"/>
        <w:r w:rsidRPr="00EC1EFE">
          <w:rPr>
            <w:rFonts w:ascii="Courier New" w:hAnsi="Courier New" w:cs="Courier New"/>
            <w:color w:val="000000"/>
            <w:sz w:val="20"/>
            <w:szCs w:val="20"/>
          </w:rPr>
          <w:t>=</w:t>
        </w:r>
        <w:r w:rsidRPr="00EC1EFE">
          <w:rPr>
            <w:rFonts w:ascii="Courier New" w:hAnsi="Courier New" w:cs="Courier New"/>
            <w:b/>
            <w:bCs/>
            <w:color w:val="8000FF"/>
            <w:sz w:val="20"/>
            <w:szCs w:val="20"/>
          </w:rPr>
          <w:t>"2"</w:t>
        </w:r>
        <w:r w:rsidRPr="00EC1EFE">
          <w:rPr>
            <w:rFonts w:ascii="Courier New" w:hAnsi="Courier New" w:cs="Courier New"/>
            <w:color w:val="0000FF"/>
            <w:sz w:val="20"/>
            <w:szCs w:val="20"/>
          </w:rPr>
          <w:t>&gt;</w:t>
        </w:r>
        <w:r w:rsidRPr="00EC1EFE">
          <w:rPr>
            <w:rFonts w:ascii="Courier New" w:hAnsi="Courier New" w:cs="Courier New"/>
            <w:b/>
            <w:bCs/>
            <w:color w:val="000000"/>
            <w:sz w:val="20"/>
            <w:szCs w:val="20"/>
          </w:rPr>
          <w:t>1.0</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sprout_mag</w:t>
        </w:r>
        <w:proofErr w:type="spellEnd"/>
        <w:r w:rsidRPr="00EC1EFE">
          <w:rPr>
            <w:rFonts w:ascii="Courier New" w:hAnsi="Courier New" w:cs="Courier New"/>
            <w:color w:val="0000FF"/>
            <w:sz w:val="20"/>
            <w:szCs w:val="20"/>
          </w:rPr>
          <w:t>&gt;</w:t>
        </w:r>
      </w:ins>
    </w:p>
    <w:p w14:paraId="1A33EDE8" w14:textId="77777777" w:rsidR="000B5C6C" w:rsidRPr="00EC1EFE" w:rsidRDefault="000B5C6C" w:rsidP="000B5C6C">
      <w:pPr>
        <w:shd w:val="clear" w:color="auto" w:fill="FFFFFF"/>
        <w:jc w:val="left"/>
        <w:rPr>
          <w:ins w:id="1333" w:author="Steven LaBelle" w:date="2019-04-17T18:25:00Z"/>
          <w:rFonts w:ascii="Courier New" w:hAnsi="Courier New" w:cs="Courier New"/>
          <w:b/>
          <w:bCs/>
          <w:color w:val="000000"/>
          <w:sz w:val="20"/>
          <w:szCs w:val="20"/>
        </w:rPr>
      </w:pPr>
      <w:ins w:id="1334" w:author="Steven LaBelle" w:date="2019-04-17T18:25:00Z">
        <w:r w:rsidRPr="00EC1EFE">
          <w:rPr>
            <w:rFonts w:ascii="Courier New" w:hAnsi="Courier New" w:cs="Courier New"/>
            <w:b/>
            <w:bCs/>
            <w:color w:val="000000"/>
            <w:sz w:val="20"/>
            <w:szCs w:val="20"/>
          </w:rPr>
          <w:t xml:space="preserve">    </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sprout_width</w:t>
        </w:r>
        <w:proofErr w:type="spellEnd"/>
        <w:r w:rsidRPr="00EC1EFE">
          <w:rPr>
            <w:rFonts w:ascii="Courier New" w:hAnsi="Courier New" w:cs="Courier New"/>
            <w:color w:val="0000FF"/>
            <w:sz w:val="20"/>
            <w:szCs w:val="20"/>
          </w:rPr>
          <w:t>&gt;</w:t>
        </w:r>
        <w:r w:rsidRPr="00EC1EFE">
          <w:rPr>
            <w:rFonts w:ascii="Courier New" w:hAnsi="Courier New" w:cs="Courier New"/>
            <w:b/>
            <w:bCs/>
            <w:color w:val="000000"/>
            <w:sz w:val="20"/>
            <w:szCs w:val="20"/>
          </w:rPr>
          <w:t>7.0</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sprout_width</w:t>
        </w:r>
        <w:proofErr w:type="spellEnd"/>
        <w:r w:rsidRPr="00EC1EFE">
          <w:rPr>
            <w:rFonts w:ascii="Courier New" w:hAnsi="Courier New" w:cs="Courier New"/>
            <w:color w:val="0000FF"/>
            <w:sz w:val="20"/>
            <w:szCs w:val="20"/>
          </w:rPr>
          <w:t>&gt;</w:t>
        </w:r>
      </w:ins>
    </w:p>
    <w:p w14:paraId="553A8C1C" w14:textId="77777777" w:rsidR="000B5C6C" w:rsidRPr="00EC1EFE" w:rsidRDefault="000B5C6C" w:rsidP="000B5C6C">
      <w:pPr>
        <w:shd w:val="clear" w:color="auto" w:fill="FFFFFF"/>
        <w:jc w:val="left"/>
        <w:rPr>
          <w:ins w:id="1335" w:author="Steven LaBelle" w:date="2019-04-17T18:25:00Z"/>
          <w:rFonts w:ascii="Courier New" w:hAnsi="Courier New" w:cs="Courier New"/>
          <w:b/>
          <w:bCs/>
          <w:color w:val="000000"/>
          <w:sz w:val="20"/>
          <w:szCs w:val="20"/>
        </w:rPr>
      </w:pPr>
      <w:ins w:id="1336" w:author="Steven LaBelle" w:date="2019-04-17T18:25:00Z">
        <w:r w:rsidRPr="00EC1EFE">
          <w:rPr>
            <w:rFonts w:ascii="Courier New" w:hAnsi="Courier New" w:cs="Courier New"/>
            <w:b/>
            <w:bCs/>
            <w:color w:val="000000"/>
            <w:sz w:val="20"/>
            <w:szCs w:val="20"/>
          </w:rPr>
          <w:t xml:space="preserve">    </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sprout_range</w:t>
        </w:r>
        <w:proofErr w:type="spellEnd"/>
        <w:r w:rsidRPr="00EC1EFE">
          <w:rPr>
            <w:rFonts w:ascii="Courier New" w:hAnsi="Courier New" w:cs="Courier New"/>
            <w:color w:val="0000FF"/>
            <w:sz w:val="20"/>
            <w:szCs w:val="20"/>
          </w:rPr>
          <w:t>&gt;</w:t>
        </w:r>
        <w:r w:rsidRPr="00EC1EFE">
          <w:rPr>
            <w:rFonts w:ascii="Courier New" w:hAnsi="Courier New" w:cs="Courier New"/>
            <w:b/>
            <w:bCs/>
            <w:color w:val="000000"/>
            <w:sz w:val="20"/>
            <w:szCs w:val="20"/>
          </w:rPr>
          <w:t>250.0</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sprout_mag</w:t>
        </w:r>
        <w:proofErr w:type="spellEnd"/>
        <w:r w:rsidRPr="00EC1EFE">
          <w:rPr>
            <w:rFonts w:ascii="Courier New" w:hAnsi="Courier New" w:cs="Courier New"/>
            <w:color w:val="0000FF"/>
            <w:sz w:val="20"/>
            <w:szCs w:val="20"/>
          </w:rPr>
          <w:t>&gt;</w:t>
        </w:r>
      </w:ins>
    </w:p>
    <w:p w14:paraId="421DFC2B" w14:textId="77777777" w:rsidR="000B5C6C" w:rsidRPr="00EC1EFE" w:rsidRDefault="000B5C6C" w:rsidP="000B5C6C">
      <w:pPr>
        <w:shd w:val="clear" w:color="auto" w:fill="FFFFFF"/>
        <w:jc w:val="left"/>
        <w:rPr>
          <w:ins w:id="1337" w:author="Steven LaBelle" w:date="2019-04-17T18:25:00Z"/>
          <w:rFonts w:ascii="Courier New" w:hAnsi="Courier New" w:cs="Courier New"/>
          <w:b/>
          <w:bCs/>
          <w:color w:val="000000"/>
          <w:sz w:val="20"/>
          <w:szCs w:val="20"/>
        </w:rPr>
      </w:pPr>
      <w:ins w:id="1338" w:author="Steven LaBelle" w:date="2019-04-17T18:25:00Z">
        <w:r w:rsidRPr="00EC1EFE">
          <w:rPr>
            <w:rFonts w:ascii="Courier New" w:hAnsi="Courier New" w:cs="Courier New"/>
            <w:b/>
            <w:bCs/>
            <w:color w:val="000000"/>
            <w:sz w:val="20"/>
            <w:szCs w:val="20"/>
          </w:rPr>
          <w:t xml:space="preserve">    </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sprout_radius_multiplier</w:t>
        </w:r>
        <w:proofErr w:type="spellEnd"/>
        <w:r w:rsidRPr="00EC1EFE">
          <w:rPr>
            <w:rFonts w:ascii="Courier New" w:hAnsi="Courier New" w:cs="Courier New"/>
            <w:color w:val="0000FF"/>
            <w:sz w:val="20"/>
            <w:szCs w:val="20"/>
          </w:rPr>
          <w:t>&gt;</w:t>
        </w:r>
        <w:r w:rsidRPr="00EC1EFE">
          <w:rPr>
            <w:rFonts w:ascii="Courier New" w:hAnsi="Courier New" w:cs="Courier New"/>
            <w:b/>
            <w:bCs/>
            <w:color w:val="000000"/>
            <w:sz w:val="20"/>
            <w:szCs w:val="20"/>
          </w:rPr>
          <w:t>3.0</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sprout_radius_multiplier</w:t>
        </w:r>
        <w:proofErr w:type="spellEnd"/>
        <w:r w:rsidRPr="00EC1EFE">
          <w:rPr>
            <w:rFonts w:ascii="Courier New" w:hAnsi="Courier New" w:cs="Courier New"/>
            <w:color w:val="0000FF"/>
            <w:sz w:val="20"/>
            <w:szCs w:val="20"/>
          </w:rPr>
          <w:t>&gt;</w:t>
        </w:r>
      </w:ins>
    </w:p>
    <w:p w14:paraId="135FC9FA" w14:textId="77777777" w:rsidR="000B5C6C" w:rsidRPr="00EC1EFE" w:rsidRDefault="000B5C6C" w:rsidP="000B5C6C">
      <w:pPr>
        <w:shd w:val="clear" w:color="auto" w:fill="FFFFFF"/>
        <w:jc w:val="left"/>
        <w:rPr>
          <w:ins w:id="1339" w:author="Steven LaBelle" w:date="2019-04-17T18:25:00Z"/>
        </w:rPr>
      </w:pPr>
      <w:ins w:id="1340" w:author="Steven LaBelle" w:date="2019-04-17T18:25:00Z">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angio_stress_policy</w:t>
        </w:r>
        <w:proofErr w:type="spellEnd"/>
        <w:r w:rsidRPr="00EC1EFE">
          <w:rPr>
            <w:rFonts w:ascii="Courier New" w:hAnsi="Courier New" w:cs="Courier New"/>
            <w:color w:val="0000FF"/>
            <w:sz w:val="20"/>
            <w:szCs w:val="20"/>
          </w:rPr>
          <w:t>&gt;</w:t>
        </w:r>
      </w:ins>
    </w:p>
    <w:p w14:paraId="6A2D2F83" w14:textId="0BA40AA8" w:rsidR="000B5C6C" w:rsidRDefault="000B5C6C" w:rsidP="001338ED">
      <w:pPr>
        <w:rPr>
          <w:ins w:id="1341" w:author="Steven LaBelle" w:date="2019-04-17T18:53:00Z"/>
        </w:rPr>
      </w:pPr>
    </w:p>
    <w:p w14:paraId="22DB96C5" w14:textId="22963EB4" w:rsidR="005433DC" w:rsidRDefault="005433DC" w:rsidP="005433DC">
      <w:pPr>
        <w:pStyle w:val="Heading4"/>
        <w:rPr>
          <w:ins w:id="1342" w:author="Steven LaBelle" w:date="2019-04-17T18:53:00Z"/>
        </w:rPr>
      </w:pPr>
      <w:ins w:id="1343" w:author="Steven LaBelle" w:date="2019-04-17T18:53:00Z">
        <w:r>
          <w:lastRenderedPageBreak/>
          <w:t xml:space="preserve">Load Curve Referential Density Scaled Angio Stress Policy </w:t>
        </w:r>
      </w:ins>
    </w:p>
    <w:p w14:paraId="5D33D89C" w14:textId="77777777" w:rsidR="005433DC" w:rsidRPr="001C613C" w:rsidRDefault="005433DC" w:rsidP="005433DC">
      <w:pPr>
        <w:rPr>
          <w:ins w:id="1344" w:author="Steven LaBelle" w:date="2019-04-17T18:53:00Z"/>
        </w:rPr>
      </w:pPr>
      <w:ins w:id="1345" w:author="Steven LaBelle" w:date="2019-04-17T18:53:00Z">
        <w:r>
          <w:t xml:space="preserve"> Users may specify the stress exerted by active tips over time with a load curve. This may be useful for debugging purposes. The stress is scaled by the local density scale at the current time.</w:t>
        </w:r>
      </w:ins>
    </w:p>
    <w:p w14:paraId="2909B8BB" w14:textId="77777777" w:rsidR="005433DC" w:rsidRDefault="005433DC" w:rsidP="005433DC">
      <w:pPr>
        <w:rPr>
          <w:ins w:id="1346" w:author="Steven LaBelle" w:date="2019-04-17T18:53:00Z"/>
        </w:rPr>
      </w:pPr>
      <w:ins w:id="1347" w:author="Steven LaBelle" w:date="2019-04-17T18:53:00Z">
        <w:r>
          <w:t xml:space="preserve">e.g. </w:t>
        </w:r>
      </w:ins>
    </w:p>
    <w:p w14:paraId="7500B286" w14:textId="2E454732" w:rsidR="005433DC" w:rsidRPr="00EC1EFE" w:rsidRDefault="005433DC" w:rsidP="005433DC">
      <w:pPr>
        <w:shd w:val="clear" w:color="auto" w:fill="FFFFFF"/>
        <w:jc w:val="left"/>
        <w:rPr>
          <w:ins w:id="1348" w:author="Steven LaBelle" w:date="2019-04-17T18:53:00Z"/>
          <w:rFonts w:ascii="Courier New" w:hAnsi="Courier New" w:cs="Courier New"/>
          <w:b/>
          <w:bCs/>
          <w:color w:val="000000"/>
          <w:sz w:val="20"/>
          <w:szCs w:val="20"/>
        </w:rPr>
      </w:pPr>
      <w:ins w:id="1349" w:author="Steven LaBelle" w:date="2019-04-17T18:53:00Z">
        <w:r>
          <w:rPr>
            <w:rFonts w:ascii="Courier New" w:hAnsi="Courier New" w:cs="Courier New"/>
            <w:color w:val="0000FF"/>
            <w:sz w:val="20"/>
            <w:szCs w:val="20"/>
          </w:rPr>
          <w:br/>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angio_stress_policy</w:t>
        </w:r>
        <w:proofErr w:type="spellEnd"/>
        <w:r w:rsidRPr="00EC1EFE">
          <w:rPr>
            <w:rFonts w:ascii="Courier New" w:hAnsi="Courier New" w:cs="Courier New"/>
            <w:color w:val="000000"/>
            <w:sz w:val="20"/>
            <w:szCs w:val="20"/>
          </w:rPr>
          <w:t xml:space="preserve"> </w:t>
        </w:r>
        <w:r w:rsidRPr="00EC1EFE">
          <w:rPr>
            <w:rFonts w:ascii="Courier New" w:hAnsi="Courier New" w:cs="Courier New"/>
            <w:color w:val="FF0000"/>
            <w:sz w:val="20"/>
            <w:szCs w:val="20"/>
          </w:rPr>
          <w:t>type</w:t>
        </w:r>
        <w:r w:rsidRPr="00EC1EFE">
          <w:rPr>
            <w:rFonts w:ascii="Courier New" w:hAnsi="Courier New" w:cs="Courier New"/>
            <w:color w:val="000000"/>
            <w:sz w:val="20"/>
            <w:szCs w:val="20"/>
          </w:rPr>
          <w:t>=</w:t>
        </w:r>
        <w:r w:rsidRPr="00EC1EFE">
          <w:rPr>
            <w:rFonts w:ascii="Courier New" w:hAnsi="Courier New" w:cs="Courier New"/>
            <w:b/>
            <w:bCs/>
            <w:color w:val="8000FF"/>
            <w:sz w:val="20"/>
            <w:szCs w:val="20"/>
          </w:rPr>
          <w:t>"</w:t>
        </w:r>
        <w:proofErr w:type="spellStart"/>
        <w:r w:rsidRPr="00EC1EFE">
          <w:rPr>
            <w:rFonts w:ascii="Courier New" w:hAnsi="Courier New" w:cs="Courier New"/>
            <w:b/>
            <w:bCs/>
            <w:color w:val="8000FF"/>
            <w:sz w:val="20"/>
            <w:szCs w:val="20"/>
          </w:rPr>
          <w:t>load_curve_</w:t>
        </w:r>
        <w:r>
          <w:rPr>
            <w:rFonts w:ascii="Courier New" w:hAnsi="Courier New" w:cs="Courier New"/>
            <w:b/>
            <w:bCs/>
            <w:color w:val="8000FF"/>
            <w:sz w:val="20"/>
            <w:szCs w:val="20"/>
          </w:rPr>
          <w:t>ref_den_</w:t>
        </w:r>
        <w:r w:rsidRPr="00EC1EFE">
          <w:rPr>
            <w:rFonts w:ascii="Courier New" w:hAnsi="Courier New" w:cs="Courier New"/>
            <w:b/>
            <w:bCs/>
            <w:color w:val="8000FF"/>
            <w:sz w:val="20"/>
            <w:szCs w:val="20"/>
          </w:rPr>
          <w:t>angio_stress_policy</w:t>
        </w:r>
        <w:proofErr w:type="spellEnd"/>
        <w:r w:rsidRPr="00EC1EFE">
          <w:rPr>
            <w:rFonts w:ascii="Courier New" w:hAnsi="Courier New" w:cs="Courier New"/>
            <w:b/>
            <w:bCs/>
            <w:color w:val="8000FF"/>
            <w:sz w:val="20"/>
            <w:szCs w:val="20"/>
          </w:rPr>
          <w:t>"</w:t>
        </w:r>
        <w:r w:rsidRPr="00EC1EFE">
          <w:rPr>
            <w:rFonts w:ascii="Courier New" w:hAnsi="Courier New" w:cs="Courier New"/>
            <w:color w:val="0000FF"/>
            <w:sz w:val="20"/>
            <w:szCs w:val="20"/>
          </w:rPr>
          <w:t>&gt;</w:t>
        </w:r>
      </w:ins>
    </w:p>
    <w:p w14:paraId="36CDC1A8" w14:textId="77777777" w:rsidR="005433DC" w:rsidRPr="00EC1EFE" w:rsidRDefault="005433DC" w:rsidP="005433DC">
      <w:pPr>
        <w:shd w:val="clear" w:color="auto" w:fill="FFFFFF"/>
        <w:jc w:val="left"/>
        <w:rPr>
          <w:ins w:id="1350" w:author="Steven LaBelle" w:date="2019-04-17T18:53:00Z"/>
          <w:rFonts w:ascii="Courier New" w:hAnsi="Courier New" w:cs="Courier New"/>
          <w:b/>
          <w:bCs/>
          <w:color w:val="000000"/>
          <w:sz w:val="20"/>
          <w:szCs w:val="20"/>
        </w:rPr>
      </w:pPr>
      <w:ins w:id="1351" w:author="Steven LaBelle" w:date="2019-04-17T18:53:00Z">
        <w:r w:rsidRPr="00EC1EFE">
          <w:rPr>
            <w:rFonts w:ascii="Courier New" w:hAnsi="Courier New" w:cs="Courier New"/>
            <w:b/>
            <w:bCs/>
            <w:color w:val="000000"/>
            <w:sz w:val="20"/>
            <w:szCs w:val="20"/>
          </w:rPr>
          <w:t xml:space="preserve">    </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sprout_mag</w:t>
        </w:r>
        <w:proofErr w:type="spellEnd"/>
        <w:r w:rsidRPr="00EC1EFE">
          <w:rPr>
            <w:rFonts w:ascii="Courier New" w:hAnsi="Courier New" w:cs="Courier New"/>
            <w:color w:val="000000"/>
            <w:sz w:val="20"/>
            <w:szCs w:val="20"/>
          </w:rPr>
          <w:t xml:space="preserve"> </w:t>
        </w:r>
        <w:proofErr w:type="spellStart"/>
        <w:r w:rsidRPr="00EC1EFE">
          <w:rPr>
            <w:rFonts w:ascii="Courier New" w:hAnsi="Courier New" w:cs="Courier New"/>
            <w:color w:val="FF0000"/>
            <w:sz w:val="20"/>
            <w:szCs w:val="20"/>
          </w:rPr>
          <w:t>lc</w:t>
        </w:r>
        <w:proofErr w:type="spellEnd"/>
        <w:r w:rsidRPr="00EC1EFE">
          <w:rPr>
            <w:rFonts w:ascii="Courier New" w:hAnsi="Courier New" w:cs="Courier New"/>
            <w:color w:val="000000"/>
            <w:sz w:val="20"/>
            <w:szCs w:val="20"/>
          </w:rPr>
          <w:t>=</w:t>
        </w:r>
        <w:r w:rsidRPr="00EC1EFE">
          <w:rPr>
            <w:rFonts w:ascii="Courier New" w:hAnsi="Courier New" w:cs="Courier New"/>
            <w:b/>
            <w:bCs/>
            <w:color w:val="8000FF"/>
            <w:sz w:val="20"/>
            <w:szCs w:val="20"/>
          </w:rPr>
          <w:t>"2"</w:t>
        </w:r>
        <w:r w:rsidRPr="00EC1EFE">
          <w:rPr>
            <w:rFonts w:ascii="Courier New" w:hAnsi="Courier New" w:cs="Courier New"/>
            <w:color w:val="0000FF"/>
            <w:sz w:val="20"/>
            <w:szCs w:val="20"/>
          </w:rPr>
          <w:t>&gt;</w:t>
        </w:r>
        <w:r w:rsidRPr="00EC1EFE">
          <w:rPr>
            <w:rFonts w:ascii="Courier New" w:hAnsi="Courier New" w:cs="Courier New"/>
            <w:b/>
            <w:bCs/>
            <w:color w:val="000000"/>
            <w:sz w:val="20"/>
            <w:szCs w:val="20"/>
          </w:rPr>
          <w:t>1.0</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sprout_mag</w:t>
        </w:r>
        <w:proofErr w:type="spellEnd"/>
        <w:r w:rsidRPr="00EC1EFE">
          <w:rPr>
            <w:rFonts w:ascii="Courier New" w:hAnsi="Courier New" w:cs="Courier New"/>
            <w:color w:val="0000FF"/>
            <w:sz w:val="20"/>
            <w:szCs w:val="20"/>
          </w:rPr>
          <w:t>&gt;</w:t>
        </w:r>
      </w:ins>
    </w:p>
    <w:p w14:paraId="0E8B10FE" w14:textId="77777777" w:rsidR="005433DC" w:rsidRPr="00EC1EFE" w:rsidRDefault="005433DC" w:rsidP="005433DC">
      <w:pPr>
        <w:shd w:val="clear" w:color="auto" w:fill="FFFFFF"/>
        <w:jc w:val="left"/>
        <w:rPr>
          <w:ins w:id="1352" w:author="Steven LaBelle" w:date="2019-04-17T18:53:00Z"/>
          <w:rFonts w:ascii="Courier New" w:hAnsi="Courier New" w:cs="Courier New"/>
          <w:b/>
          <w:bCs/>
          <w:color w:val="000000"/>
          <w:sz w:val="20"/>
          <w:szCs w:val="20"/>
        </w:rPr>
      </w:pPr>
      <w:ins w:id="1353" w:author="Steven LaBelle" w:date="2019-04-17T18:53:00Z">
        <w:r w:rsidRPr="00EC1EFE">
          <w:rPr>
            <w:rFonts w:ascii="Courier New" w:hAnsi="Courier New" w:cs="Courier New"/>
            <w:b/>
            <w:bCs/>
            <w:color w:val="000000"/>
            <w:sz w:val="20"/>
            <w:szCs w:val="20"/>
          </w:rPr>
          <w:t xml:space="preserve">    </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sprout_width</w:t>
        </w:r>
        <w:proofErr w:type="spellEnd"/>
        <w:r w:rsidRPr="00EC1EFE">
          <w:rPr>
            <w:rFonts w:ascii="Courier New" w:hAnsi="Courier New" w:cs="Courier New"/>
            <w:color w:val="0000FF"/>
            <w:sz w:val="20"/>
            <w:szCs w:val="20"/>
          </w:rPr>
          <w:t>&gt;</w:t>
        </w:r>
        <w:r w:rsidRPr="00EC1EFE">
          <w:rPr>
            <w:rFonts w:ascii="Courier New" w:hAnsi="Courier New" w:cs="Courier New"/>
            <w:b/>
            <w:bCs/>
            <w:color w:val="000000"/>
            <w:sz w:val="20"/>
            <w:szCs w:val="20"/>
          </w:rPr>
          <w:t>7.0</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sprout_width</w:t>
        </w:r>
        <w:proofErr w:type="spellEnd"/>
        <w:r w:rsidRPr="00EC1EFE">
          <w:rPr>
            <w:rFonts w:ascii="Courier New" w:hAnsi="Courier New" w:cs="Courier New"/>
            <w:color w:val="0000FF"/>
            <w:sz w:val="20"/>
            <w:szCs w:val="20"/>
          </w:rPr>
          <w:t>&gt;</w:t>
        </w:r>
      </w:ins>
    </w:p>
    <w:p w14:paraId="08179447" w14:textId="77777777" w:rsidR="005433DC" w:rsidRPr="00EC1EFE" w:rsidRDefault="005433DC" w:rsidP="005433DC">
      <w:pPr>
        <w:shd w:val="clear" w:color="auto" w:fill="FFFFFF"/>
        <w:jc w:val="left"/>
        <w:rPr>
          <w:ins w:id="1354" w:author="Steven LaBelle" w:date="2019-04-17T18:53:00Z"/>
          <w:rFonts w:ascii="Courier New" w:hAnsi="Courier New" w:cs="Courier New"/>
          <w:b/>
          <w:bCs/>
          <w:color w:val="000000"/>
          <w:sz w:val="20"/>
          <w:szCs w:val="20"/>
        </w:rPr>
      </w:pPr>
      <w:ins w:id="1355" w:author="Steven LaBelle" w:date="2019-04-17T18:53:00Z">
        <w:r w:rsidRPr="00EC1EFE">
          <w:rPr>
            <w:rFonts w:ascii="Courier New" w:hAnsi="Courier New" w:cs="Courier New"/>
            <w:b/>
            <w:bCs/>
            <w:color w:val="000000"/>
            <w:sz w:val="20"/>
            <w:szCs w:val="20"/>
          </w:rPr>
          <w:t xml:space="preserve">    </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sprout_range</w:t>
        </w:r>
        <w:proofErr w:type="spellEnd"/>
        <w:r w:rsidRPr="00EC1EFE">
          <w:rPr>
            <w:rFonts w:ascii="Courier New" w:hAnsi="Courier New" w:cs="Courier New"/>
            <w:color w:val="0000FF"/>
            <w:sz w:val="20"/>
            <w:szCs w:val="20"/>
          </w:rPr>
          <w:t>&gt;</w:t>
        </w:r>
        <w:r w:rsidRPr="00EC1EFE">
          <w:rPr>
            <w:rFonts w:ascii="Courier New" w:hAnsi="Courier New" w:cs="Courier New"/>
            <w:b/>
            <w:bCs/>
            <w:color w:val="000000"/>
            <w:sz w:val="20"/>
            <w:szCs w:val="20"/>
          </w:rPr>
          <w:t>250.0</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sprout_mag</w:t>
        </w:r>
        <w:proofErr w:type="spellEnd"/>
        <w:r w:rsidRPr="00EC1EFE">
          <w:rPr>
            <w:rFonts w:ascii="Courier New" w:hAnsi="Courier New" w:cs="Courier New"/>
            <w:color w:val="0000FF"/>
            <w:sz w:val="20"/>
            <w:szCs w:val="20"/>
          </w:rPr>
          <w:t>&gt;</w:t>
        </w:r>
      </w:ins>
    </w:p>
    <w:p w14:paraId="0BA01D85" w14:textId="77777777" w:rsidR="005433DC" w:rsidRPr="00EC1EFE" w:rsidRDefault="005433DC" w:rsidP="005433DC">
      <w:pPr>
        <w:shd w:val="clear" w:color="auto" w:fill="FFFFFF"/>
        <w:jc w:val="left"/>
        <w:rPr>
          <w:ins w:id="1356" w:author="Steven LaBelle" w:date="2019-04-17T18:53:00Z"/>
          <w:rFonts w:ascii="Courier New" w:hAnsi="Courier New" w:cs="Courier New"/>
          <w:b/>
          <w:bCs/>
          <w:color w:val="000000"/>
          <w:sz w:val="20"/>
          <w:szCs w:val="20"/>
        </w:rPr>
      </w:pPr>
      <w:ins w:id="1357" w:author="Steven LaBelle" w:date="2019-04-17T18:53:00Z">
        <w:r w:rsidRPr="00EC1EFE">
          <w:rPr>
            <w:rFonts w:ascii="Courier New" w:hAnsi="Courier New" w:cs="Courier New"/>
            <w:b/>
            <w:bCs/>
            <w:color w:val="000000"/>
            <w:sz w:val="20"/>
            <w:szCs w:val="20"/>
          </w:rPr>
          <w:t xml:space="preserve">    </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sprout_radius_multiplier</w:t>
        </w:r>
        <w:proofErr w:type="spellEnd"/>
        <w:r w:rsidRPr="00EC1EFE">
          <w:rPr>
            <w:rFonts w:ascii="Courier New" w:hAnsi="Courier New" w:cs="Courier New"/>
            <w:color w:val="0000FF"/>
            <w:sz w:val="20"/>
            <w:szCs w:val="20"/>
          </w:rPr>
          <w:t>&gt;</w:t>
        </w:r>
        <w:r w:rsidRPr="00EC1EFE">
          <w:rPr>
            <w:rFonts w:ascii="Courier New" w:hAnsi="Courier New" w:cs="Courier New"/>
            <w:b/>
            <w:bCs/>
            <w:color w:val="000000"/>
            <w:sz w:val="20"/>
            <w:szCs w:val="20"/>
          </w:rPr>
          <w:t>3.0</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sprout_radius_multiplier</w:t>
        </w:r>
        <w:proofErr w:type="spellEnd"/>
        <w:r w:rsidRPr="00EC1EFE">
          <w:rPr>
            <w:rFonts w:ascii="Courier New" w:hAnsi="Courier New" w:cs="Courier New"/>
            <w:color w:val="0000FF"/>
            <w:sz w:val="20"/>
            <w:szCs w:val="20"/>
          </w:rPr>
          <w:t>&gt;</w:t>
        </w:r>
      </w:ins>
    </w:p>
    <w:p w14:paraId="189933DC" w14:textId="77777777" w:rsidR="005433DC" w:rsidRPr="00EC1EFE" w:rsidRDefault="005433DC" w:rsidP="005433DC">
      <w:pPr>
        <w:shd w:val="clear" w:color="auto" w:fill="FFFFFF"/>
        <w:jc w:val="left"/>
        <w:rPr>
          <w:ins w:id="1358" w:author="Steven LaBelle" w:date="2019-04-17T18:53:00Z"/>
        </w:rPr>
      </w:pPr>
      <w:ins w:id="1359" w:author="Steven LaBelle" w:date="2019-04-17T18:53:00Z">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angio_stress_policy</w:t>
        </w:r>
        <w:proofErr w:type="spellEnd"/>
        <w:r w:rsidRPr="00EC1EFE">
          <w:rPr>
            <w:rFonts w:ascii="Courier New" w:hAnsi="Courier New" w:cs="Courier New"/>
            <w:color w:val="0000FF"/>
            <w:sz w:val="20"/>
            <w:szCs w:val="20"/>
          </w:rPr>
          <w:t>&gt;</w:t>
        </w:r>
      </w:ins>
    </w:p>
    <w:p w14:paraId="2F3976E5" w14:textId="77777777" w:rsidR="005433DC" w:rsidRPr="001338ED" w:rsidRDefault="005433DC" w:rsidP="001338ED"/>
    <w:p w14:paraId="1648DF78" w14:textId="38016C58" w:rsidR="00C95FA6" w:rsidRDefault="00C95FA6" w:rsidP="00C95FA6">
      <w:pPr>
        <w:pStyle w:val="Heading4"/>
      </w:pPr>
      <w:bookmarkStart w:id="1360" w:name="_Toc522883707"/>
      <w:r>
        <w:t>Sigmoid Angio Stress Policy</w:t>
      </w:r>
      <w:ins w:id="1361" w:author="Steven LaBelle" w:date="2019-12-10T10:45:00Z">
        <w:r w:rsidR="00D867F7">
          <w:t xml:space="preserve"> </w:t>
        </w:r>
      </w:ins>
      <w:ins w:id="1362" w:author="mp4" w:date="2018-08-24T13:27:00Z">
        <w:r w:rsidR="0069696C">
          <w:t>(Legacy)</w:t>
        </w:r>
      </w:ins>
      <w:bookmarkEnd w:id="1360"/>
      <w:del w:id="1363" w:author="mp4" w:date="2018-08-24T13:26:00Z">
        <w:r w:rsidDel="0069696C">
          <w:delText>(Really Not Recomended)</w:delText>
        </w:r>
      </w:del>
    </w:p>
    <w:p w14:paraId="6A2EF87B" w14:textId="22C02BC4" w:rsidR="001C613C" w:rsidRPr="001C613C" w:rsidRDefault="001C613C" w:rsidP="001C613C">
      <w:del w:id="1364" w:author="Steven LaBelle" w:date="2018-08-21T11:29:00Z">
        <w:r w:rsidDel="009E1898">
          <w:delText>Stress is calculated at the tips and depends on the distance any active tips are from the integration point where stress is being evaluated at</w:delText>
        </w:r>
        <w:r w:rsidR="00B5260C" w:rsidDel="009E1898">
          <w:delText xml:space="preserve">. </w:delText>
        </w:r>
      </w:del>
      <w:r w:rsidR="00B5260C">
        <w:t>The stress is scaled by a sigmoid curve and the density scale factor.</w:t>
      </w:r>
      <w:r w:rsidR="006A08ED">
        <w:t xml:space="preserve"> This should only be used to validate legacy models</w:t>
      </w:r>
      <w:ins w:id="1365" w:author="Steven LaBelle" w:date="2018-08-21T11:30:00Z">
        <w:r w:rsidR="009E1898">
          <w:t xml:space="preserve"> which assumed that stress didn’t develop for the first few days of growth before ramping sharply around day 4</w:t>
        </w:r>
      </w:ins>
      <w:r w:rsidR="006A08ED">
        <w:t>.</w:t>
      </w:r>
      <w:ins w:id="1366" w:author="mp4" w:date="2018-08-24T13:26:00Z">
        <w:r w:rsidR="0069696C">
          <w:t xml:space="preserve"> Only </w:t>
        </w:r>
      </w:ins>
      <w:ins w:id="1367" w:author="mp4" w:date="2018-08-24T13:27:00Z">
        <w:r w:rsidR="0069696C">
          <w:t>recommended</w:t>
        </w:r>
      </w:ins>
      <w:ins w:id="1368" w:author="mp4" w:date="2018-08-24T13:26:00Z">
        <w:r w:rsidR="0069696C">
          <w:t xml:space="preserve"> </w:t>
        </w:r>
      </w:ins>
      <w:ins w:id="1369" w:author="mp4" w:date="2018-08-24T13:27:00Z">
        <w:r w:rsidR="0069696C">
          <w:t>for reproducing results from Angio3d.</w:t>
        </w:r>
      </w:ins>
    </w:p>
    <w:p w14:paraId="1BEAAC95" w14:textId="77777777" w:rsidR="00410C4F" w:rsidRDefault="00C95FA6" w:rsidP="00410C4F">
      <w:r>
        <w:t xml:space="preserve">e.g. </w:t>
      </w:r>
    </w:p>
    <w:p w14:paraId="62D56539" w14:textId="2AC4C22B" w:rsidR="00EC1EFE" w:rsidRPr="00EC1EFE" w:rsidRDefault="009E1898" w:rsidP="00EC1EFE">
      <w:pPr>
        <w:shd w:val="clear" w:color="auto" w:fill="FFFFFF"/>
        <w:jc w:val="left"/>
        <w:rPr>
          <w:rFonts w:ascii="Courier New" w:hAnsi="Courier New" w:cs="Courier New"/>
          <w:b/>
          <w:bCs/>
          <w:color w:val="000000"/>
          <w:sz w:val="20"/>
          <w:szCs w:val="20"/>
        </w:rPr>
      </w:pPr>
      <w:ins w:id="1370" w:author="Steven LaBelle" w:date="2018-08-21T11:26:00Z">
        <w:r>
          <w:rPr>
            <w:rFonts w:ascii="Courier New" w:hAnsi="Courier New" w:cs="Courier New"/>
            <w:color w:val="0000FF"/>
            <w:sz w:val="20"/>
            <w:szCs w:val="20"/>
          </w:rPr>
          <w:br/>
        </w:r>
      </w:ins>
      <w:r w:rsidR="00EC1EFE" w:rsidRPr="00EC1EFE">
        <w:rPr>
          <w:rFonts w:ascii="Courier New" w:hAnsi="Courier New" w:cs="Courier New"/>
          <w:color w:val="0000FF"/>
          <w:sz w:val="20"/>
          <w:szCs w:val="20"/>
        </w:rPr>
        <w:t>&lt;</w:t>
      </w:r>
      <w:proofErr w:type="spellStart"/>
      <w:r w:rsidR="00EC1EFE" w:rsidRPr="00EC1EFE">
        <w:rPr>
          <w:rFonts w:ascii="Courier New" w:hAnsi="Courier New" w:cs="Courier New"/>
          <w:color w:val="0000FF"/>
          <w:sz w:val="20"/>
          <w:szCs w:val="20"/>
        </w:rPr>
        <w:t>angio_stress_policy</w:t>
      </w:r>
      <w:proofErr w:type="spellEnd"/>
      <w:r w:rsidR="00EC1EFE" w:rsidRPr="00EC1EFE">
        <w:rPr>
          <w:rFonts w:ascii="Courier New" w:hAnsi="Courier New" w:cs="Courier New"/>
          <w:color w:val="000000"/>
          <w:sz w:val="20"/>
          <w:szCs w:val="20"/>
        </w:rPr>
        <w:t xml:space="preserve"> </w:t>
      </w:r>
      <w:r w:rsidR="00EC1EFE" w:rsidRPr="00EC1EFE">
        <w:rPr>
          <w:rFonts w:ascii="Courier New" w:hAnsi="Courier New" w:cs="Courier New"/>
          <w:color w:val="FF0000"/>
          <w:sz w:val="20"/>
          <w:szCs w:val="20"/>
        </w:rPr>
        <w:t>type</w:t>
      </w:r>
      <w:r w:rsidR="00EC1EFE" w:rsidRPr="00EC1EFE">
        <w:rPr>
          <w:rFonts w:ascii="Courier New" w:hAnsi="Courier New" w:cs="Courier New"/>
          <w:color w:val="000000"/>
          <w:sz w:val="20"/>
          <w:szCs w:val="20"/>
        </w:rPr>
        <w:t>=</w:t>
      </w:r>
      <w:r w:rsidR="00EC1EFE" w:rsidRPr="00EC1EFE">
        <w:rPr>
          <w:rFonts w:ascii="Courier New" w:hAnsi="Courier New" w:cs="Courier New"/>
          <w:b/>
          <w:bCs/>
          <w:color w:val="8000FF"/>
          <w:sz w:val="20"/>
          <w:szCs w:val="20"/>
        </w:rPr>
        <w:t>"</w:t>
      </w:r>
      <w:proofErr w:type="spellStart"/>
      <w:r w:rsidR="00EC1EFE" w:rsidRPr="00EC1EFE">
        <w:rPr>
          <w:rFonts w:ascii="Courier New" w:hAnsi="Courier New" w:cs="Courier New"/>
          <w:b/>
          <w:bCs/>
          <w:color w:val="8000FF"/>
          <w:sz w:val="20"/>
          <w:szCs w:val="20"/>
        </w:rPr>
        <w:t>sigmoid_angio_stress_policy</w:t>
      </w:r>
      <w:proofErr w:type="spellEnd"/>
      <w:r w:rsidR="00EC1EFE" w:rsidRPr="00EC1EFE">
        <w:rPr>
          <w:rFonts w:ascii="Courier New" w:hAnsi="Courier New" w:cs="Courier New"/>
          <w:b/>
          <w:bCs/>
          <w:color w:val="8000FF"/>
          <w:sz w:val="20"/>
          <w:szCs w:val="20"/>
        </w:rPr>
        <w:t>"</w:t>
      </w:r>
      <w:r w:rsidR="00EC1EFE" w:rsidRPr="00EC1EFE">
        <w:rPr>
          <w:rFonts w:ascii="Courier New" w:hAnsi="Courier New" w:cs="Courier New"/>
          <w:color w:val="0000FF"/>
          <w:sz w:val="20"/>
          <w:szCs w:val="20"/>
        </w:rPr>
        <w:t>&gt;</w:t>
      </w:r>
    </w:p>
    <w:p w14:paraId="2F9930D2" w14:textId="77777777" w:rsidR="00EC1EFE" w:rsidRPr="00EC1EFE" w:rsidRDefault="00EC1EFE" w:rsidP="00EC1EFE">
      <w:pPr>
        <w:shd w:val="clear" w:color="auto" w:fill="FFFFFF"/>
        <w:jc w:val="left"/>
        <w:rPr>
          <w:rFonts w:ascii="Courier New" w:hAnsi="Courier New" w:cs="Courier New"/>
          <w:b/>
          <w:bCs/>
          <w:color w:val="000000"/>
          <w:sz w:val="20"/>
          <w:szCs w:val="20"/>
        </w:rPr>
      </w:pPr>
      <w:r w:rsidRPr="00EC1EFE">
        <w:rPr>
          <w:rFonts w:ascii="Courier New" w:hAnsi="Courier New" w:cs="Courier New"/>
          <w:b/>
          <w:bCs/>
          <w:color w:val="000000"/>
          <w:sz w:val="20"/>
          <w:szCs w:val="20"/>
        </w:rPr>
        <w:t xml:space="preserve">    </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sprout_mag</w:t>
      </w:r>
      <w:proofErr w:type="spellEnd"/>
      <w:r w:rsidRPr="00EC1EFE">
        <w:rPr>
          <w:rFonts w:ascii="Courier New" w:hAnsi="Courier New" w:cs="Courier New"/>
          <w:color w:val="000000"/>
          <w:sz w:val="20"/>
          <w:szCs w:val="20"/>
        </w:rPr>
        <w:t xml:space="preserve"> </w:t>
      </w:r>
      <w:proofErr w:type="spellStart"/>
      <w:r w:rsidRPr="00EC1EFE">
        <w:rPr>
          <w:rFonts w:ascii="Courier New" w:hAnsi="Courier New" w:cs="Courier New"/>
          <w:color w:val="FF0000"/>
          <w:sz w:val="20"/>
          <w:szCs w:val="20"/>
        </w:rPr>
        <w:t>lc</w:t>
      </w:r>
      <w:proofErr w:type="spellEnd"/>
      <w:r w:rsidRPr="00EC1EFE">
        <w:rPr>
          <w:rFonts w:ascii="Courier New" w:hAnsi="Courier New" w:cs="Courier New"/>
          <w:color w:val="000000"/>
          <w:sz w:val="20"/>
          <w:szCs w:val="20"/>
        </w:rPr>
        <w:t>=</w:t>
      </w:r>
      <w:r w:rsidRPr="00EC1EFE">
        <w:rPr>
          <w:rFonts w:ascii="Courier New" w:hAnsi="Courier New" w:cs="Courier New"/>
          <w:b/>
          <w:bCs/>
          <w:color w:val="8000FF"/>
          <w:sz w:val="20"/>
          <w:szCs w:val="20"/>
        </w:rPr>
        <w:t>"2"</w:t>
      </w:r>
      <w:r w:rsidRPr="00EC1EFE">
        <w:rPr>
          <w:rFonts w:ascii="Courier New" w:hAnsi="Courier New" w:cs="Courier New"/>
          <w:color w:val="0000FF"/>
          <w:sz w:val="20"/>
          <w:szCs w:val="20"/>
        </w:rPr>
        <w:t>&gt;</w:t>
      </w:r>
      <w:r w:rsidRPr="00EC1EFE">
        <w:rPr>
          <w:rFonts w:ascii="Courier New" w:hAnsi="Courier New" w:cs="Courier New"/>
          <w:b/>
          <w:bCs/>
          <w:color w:val="000000"/>
          <w:sz w:val="20"/>
          <w:szCs w:val="20"/>
        </w:rPr>
        <w:t>1.0</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sprout_mag</w:t>
      </w:r>
      <w:proofErr w:type="spellEnd"/>
      <w:r w:rsidRPr="00EC1EFE">
        <w:rPr>
          <w:rFonts w:ascii="Courier New" w:hAnsi="Courier New" w:cs="Courier New"/>
          <w:color w:val="0000FF"/>
          <w:sz w:val="20"/>
          <w:szCs w:val="20"/>
        </w:rPr>
        <w:t>&gt;</w:t>
      </w:r>
    </w:p>
    <w:p w14:paraId="22F2BE75" w14:textId="77777777" w:rsidR="00EC1EFE" w:rsidRPr="00EC1EFE" w:rsidRDefault="00EC1EFE" w:rsidP="00EC1EFE">
      <w:pPr>
        <w:shd w:val="clear" w:color="auto" w:fill="FFFFFF"/>
        <w:jc w:val="left"/>
        <w:rPr>
          <w:rFonts w:ascii="Courier New" w:hAnsi="Courier New" w:cs="Courier New"/>
          <w:b/>
          <w:bCs/>
          <w:color w:val="000000"/>
          <w:sz w:val="20"/>
          <w:szCs w:val="20"/>
        </w:rPr>
      </w:pPr>
      <w:r w:rsidRPr="00EC1EFE">
        <w:rPr>
          <w:rFonts w:ascii="Courier New" w:hAnsi="Courier New" w:cs="Courier New"/>
          <w:b/>
          <w:bCs/>
          <w:color w:val="000000"/>
          <w:sz w:val="20"/>
          <w:szCs w:val="20"/>
        </w:rPr>
        <w:t xml:space="preserve">    </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sprout_width</w:t>
      </w:r>
      <w:proofErr w:type="spellEnd"/>
      <w:r w:rsidRPr="00EC1EFE">
        <w:rPr>
          <w:rFonts w:ascii="Courier New" w:hAnsi="Courier New" w:cs="Courier New"/>
          <w:color w:val="0000FF"/>
          <w:sz w:val="20"/>
          <w:szCs w:val="20"/>
        </w:rPr>
        <w:t>&gt;</w:t>
      </w:r>
      <w:r w:rsidRPr="00EC1EFE">
        <w:rPr>
          <w:rFonts w:ascii="Courier New" w:hAnsi="Courier New" w:cs="Courier New"/>
          <w:b/>
          <w:bCs/>
          <w:color w:val="000000"/>
          <w:sz w:val="20"/>
          <w:szCs w:val="20"/>
        </w:rPr>
        <w:t>7.0</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sprout_width</w:t>
      </w:r>
      <w:proofErr w:type="spellEnd"/>
      <w:r w:rsidRPr="00EC1EFE">
        <w:rPr>
          <w:rFonts w:ascii="Courier New" w:hAnsi="Courier New" w:cs="Courier New"/>
          <w:color w:val="0000FF"/>
          <w:sz w:val="20"/>
          <w:szCs w:val="20"/>
        </w:rPr>
        <w:t>&gt;</w:t>
      </w:r>
    </w:p>
    <w:p w14:paraId="558163FF" w14:textId="77777777" w:rsidR="00EC1EFE" w:rsidRPr="00EC1EFE" w:rsidRDefault="00EC1EFE" w:rsidP="00EC1EFE">
      <w:pPr>
        <w:shd w:val="clear" w:color="auto" w:fill="FFFFFF"/>
        <w:jc w:val="left"/>
        <w:rPr>
          <w:rFonts w:ascii="Courier New" w:hAnsi="Courier New" w:cs="Courier New"/>
          <w:b/>
          <w:bCs/>
          <w:color w:val="000000"/>
          <w:sz w:val="20"/>
          <w:szCs w:val="20"/>
        </w:rPr>
      </w:pPr>
      <w:r w:rsidRPr="00EC1EFE">
        <w:rPr>
          <w:rFonts w:ascii="Courier New" w:hAnsi="Courier New" w:cs="Courier New"/>
          <w:b/>
          <w:bCs/>
          <w:color w:val="000000"/>
          <w:sz w:val="20"/>
          <w:szCs w:val="20"/>
        </w:rPr>
        <w:t xml:space="preserve">    </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sprout_range</w:t>
      </w:r>
      <w:proofErr w:type="spellEnd"/>
      <w:r w:rsidRPr="00EC1EFE">
        <w:rPr>
          <w:rFonts w:ascii="Courier New" w:hAnsi="Courier New" w:cs="Courier New"/>
          <w:color w:val="0000FF"/>
          <w:sz w:val="20"/>
          <w:szCs w:val="20"/>
        </w:rPr>
        <w:t>&gt;</w:t>
      </w:r>
      <w:r w:rsidRPr="00EC1EFE">
        <w:rPr>
          <w:rFonts w:ascii="Courier New" w:hAnsi="Courier New" w:cs="Courier New"/>
          <w:b/>
          <w:bCs/>
          <w:color w:val="000000"/>
          <w:sz w:val="20"/>
          <w:szCs w:val="20"/>
        </w:rPr>
        <w:t>250.0</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sprout_mag</w:t>
      </w:r>
      <w:proofErr w:type="spellEnd"/>
      <w:r w:rsidRPr="00EC1EFE">
        <w:rPr>
          <w:rFonts w:ascii="Courier New" w:hAnsi="Courier New" w:cs="Courier New"/>
          <w:color w:val="0000FF"/>
          <w:sz w:val="20"/>
          <w:szCs w:val="20"/>
        </w:rPr>
        <w:t>&gt;</w:t>
      </w:r>
    </w:p>
    <w:p w14:paraId="5FE61124" w14:textId="77777777" w:rsidR="00EC1EFE" w:rsidRPr="00EC1EFE" w:rsidRDefault="00EC1EFE" w:rsidP="00EC1EFE">
      <w:pPr>
        <w:shd w:val="clear" w:color="auto" w:fill="FFFFFF"/>
        <w:jc w:val="left"/>
        <w:rPr>
          <w:rFonts w:ascii="Courier New" w:hAnsi="Courier New" w:cs="Courier New"/>
          <w:b/>
          <w:bCs/>
          <w:color w:val="000000"/>
          <w:sz w:val="20"/>
          <w:szCs w:val="20"/>
        </w:rPr>
      </w:pPr>
      <w:r w:rsidRPr="00EC1EFE">
        <w:rPr>
          <w:rFonts w:ascii="Courier New" w:hAnsi="Courier New" w:cs="Courier New"/>
          <w:b/>
          <w:bCs/>
          <w:color w:val="000000"/>
          <w:sz w:val="20"/>
          <w:szCs w:val="20"/>
        </w:rPr>
        <w:t xml:space="preserve">    </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sprout_radius_multiplier</w:t>
      </w:r>
      <w:proofErr w:type="spellEnd"/>
      <w:r w:rsidRPr="00EC1EFE">
        <w:rPr>
          <w:rFonts w:ascii="Courier New" w:hAnsi="Courier New" w:cs="Courier New"/>
          <w:color w:val="0000FF"/>
          <w:sz w:val="20"/>
          <w:szCs w:val="20"/>
        </w:rPr>
        <w:t>&gt;</w:t>
      </w:r>
      <w:r w:rsidRPr="00EC1EFE">
        <w:rPr>
          <w:rFonts w:ascii="Courier New" w:hAnsi="Courier New" w:cs="Courier New"/>
          <w:b/>
          <w:bCs/>
          <w:color w:val="000000"/>
          <w:sz w:val="20"/>
          <w:szCs w:val="20"/>
        </w:rPr>
        <w:t>3.0</w:t>
      </w: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sprout_radius_multiplier</w:t>
      </w:r>
      <w:proofErr w:type="spellEnd"/>
      <w:r w:rsidRPr="00EC1EFE">
        <w:rPr>
          <w:rFonts w:ascii="Courier New" w:hAnsi="Courier New" w:cs="Courier New"/>
          <w:color w:val="0000FF"/>
          <w:sz w:val="20"/>
          <w:szCs w:val="20"/>
        </w:rPr>
        <w:t>&gt;</w:t>
      </w:r>
    </w:p>
    <w:p w14:paraId="182C7450" w14:textId="77777777" w:rsidR="00EC1EFE" w:rsidRPr="00EC1EFE" w:rsidRDefault="00EC1EFE" w:rsidP="00EC1EFE">
      <w:pPr>
        <w:shd w:val="clear" w:color="auto" w:fill="FFFFFF"/>
        <w:jc w:val="left"/>
        <w:rPr>
          <w:rFonts w:ascii="Courier New" w:hAnsi="Courier New" w:cs="Courier New"/>
          <w:b/>
          <w:bCs/>
          <w:color w:val="000000"/>
          <w:sz w:val="20"/>
          <w:szCs w:val="20"/>
        </w:rPr>
      </w:pPr>
      <w:r w:rsidRPr="00EC1EFE">
        <w:rPr>
          <w:rFonts w:ascii="Courier New" w:hAnsi="Courier New" w:cs="Courier New"/>
          <w:b/>
          <w:bCs/>
          <w:color w:val="000000"/>
          <w:sz w:val="20"/>
          <w:szCs w:val="20"/>
        </w:rPr>
        <w:t xml:space="preserve">    </w:t>
      </w:r>
      <w:r w:rsidRPr="00EC1EFE">
        <w:rPr>
          <w:rFonts w:ascii="Courier New" w:hAnsi="Courier New" w:cs="Courier New"/>
          <w:color w:val="0000FF"/>
          <w:sz w:val="20"/>
          <w:szCs w:val="20"/>
        </w:rPr>
        <w:t>&lt;a&gt;</w:t>
      </w:r>
      <w:r w:rsidRPr="00EC1EFE">
        <w:rPr>
          <w:rFonts w:ascii="Courier New" w:hAnsi="Courier New" w:cs="Courier New"/>
          <w:b/>
          <w:bCs/>
          <w:color w:val="000000"/>
          <w:sz w:val="20"/>
          <w:szCs w:val="20"/>
        </w:rPr>
        <w:t>1.0081</w:t>
      </w:r>
      <w:r w:rsidRPr="00EC1EFE">
        <w:rPr>
          <w:rFonts w:ascii="Courier New" w:hAnsi="Courier New" w:cs="Courier New"/>
          <w:color w:val="0000FF"/>
          <w:sz w:val="20"/>
          <w:szCs w:val="20"/>
        </w:rPr>
        <w:t>&lt;/a</w:t>
      </w:r>
      <w:r w:rsidRPr="00EC1EFE">
        <w:rPr>
          <w:rFonts w:ascii="Courier New" w:hAnsi="Courier New" w:cs="Courier New"/>
          <w:color w:val="000000"/>
          <w:sz w:val="20"/>
          <w:szCs w:val="20"/>
        </w:rPr>
        <w:t xml:space="preserve"> </w:t>
      </w:r>
      <w:r w:rsidRPr="00EC1EFE">
        <w:rPr>
          <w:rFonts w:ascii="Courier New" w:hAnsi="Courier New" w:cs="Courier New"/>
          <w:color w:val="0000FF"/>
          <w:sz w:val="20"/>
          <w:szCs w:val="20"/>
        </w:rPr>
        <w:t>&gt;</w:t>
      </w:r>
    </w:p>
    <w:p w14:paraId="7C76D98E" w14:textId="77777777" w:rsidR="00EC1EFE" w:rsidRPr="00EC1EFE" w:rsidRDefault="00EC1EFE" w:rsidP="00EC1EFE">
      <w:pPr>
        <w:shd w:val="clear" w:color="auto" w:fill="FFFFFF"/>
        <w:jc w:val="left"/>
        <w:rPr>
          <w:rFonts w:ascii="Courier New" w:hAnsi="Courier New" w:cs="Courier New"/>
          <w:b/>
          <w:bCs/>
          <w:color w:val="000000"/>
          <w:sz w:val="20"/>
          <w:szCs w:val="20"/>
        </w:rPr>
      </w:pPr>
      <w:r w:rsidRPr="00EC1EFE">
        <w:rPr>
          <w:rFonts w:ascii="Courier New" w:hAnsi="Courier New" w:cs="Courier New"/>
          <w:b/>
          <w:bCs/>
          <w:color w:val="000000"/>
          <w:sz w:val="20"/>
          <w:szCs w:val="20"/>
        </w:rPr>
        <w:t xml:space="preserve">    </w:t>
      </w:r>
      <w:r w:rsidRPr="00EC1EFE">
        <w:rPr>
          <w:rFonts w:ascii="Courier New" w:hAnsi="Courier New" w:cs="Courier New"/>
          <w:color w:val="0000FF"/>
          <w:sz w:val="20"/>
          <w:szCs w:val="20"/>
        </w:rPr>
        <w:t>&lt;b&gt;</w:t>
      </w:r>
      <w:r w:rsidRPr="00EC1EFE">
        <w:rPr>
          <w:rFonts w:ascii="Courier New" w:hAnsi="Courier New" w:cs="Courier New"/>
          <w:b/>
          <w:bCs/>
          <w:color w:val="000000"/>
          <w:sz w:val="20"/>
          <w:szCs w:val="20"/>
        </w:rPr>
        <w:t>0.5436</w:t>
      </w:r>
      <w:r w:rsidRPr="00EC1EFE">
        <w:rPr>
          <w:rFonts w:ascii="Courier New" w:hAnsi="Courier New" w:cs="Courier New"/>
          <w:color w:val="0000FF"/>
          <w:sz w:val="20"/>
          <w:szCs w:val="20"/>
        </w:rPr>
        <w:t>&lt;/b</w:t>
      </w:r>
      <w:r w:rsidRPr="00EC1EFE">
        <w:rPr>
          <w:rFonts w:ascii="Courier New" w:hAnsi="Courier New" w:cs="Courier New"/>
          <w:color w:val="000000"/>
          <w:sz w:val="20"/>
          <w:szCs w:val="20"/>
        </w:rPr>
        <w:t xml:space="preserve"> </w:t>
      </w:r>
      <w:r w:rsidRPr="00EC1EFE">
        <w:rPr>
          <w:rFonts w:ascii="Courier New" w:hAnsi="Courier New" w:cs="Courier New"/>
          <w:color w:val="0000FF"/>
          <w:sz w:val="20"/>
          <w:szCs w:val="20"/>
        </w:rPr>
        <w:t>&gt;</w:t>
      </w:r>
    </w:p>
    <w:p w14:paraId="76851B23" w14:textId="77777777" w:rsidR="00EC1EFE" w:rsidRPr="00EC1EFE" w:rsidRDefault="00EC1EFE" w:rsidP="00EC1EFE">
      <w:pPr>
        <w:shd w:val="clear" w:color="auto" w:fill="FFFFFF"/>
        <w:jc w:val="left"/>
        <w:rPr>
          <w:rFonts w:ascii="Courier New" w:hAnsi="Courier New" w:cs="Courier New"/>
          <w:b/>
          <w:bCs/>
          <w:color w:val="000000"/>
          <w:sz w:val="20"/>
          <w:szCs w:val="20"/>
        </w:rPr>
      </w:pPr>
      <w:r w:rsidRPr="00EC1EFE">
        <w:rPr>
          <w:rFonts w:ascii="Courier New" w:hAnsi="Courier New" w:cs="Courier New"/>
          <w:b/>
          <w:bCs/>
          <w:color w:val="000000"/>
          <w:sz w:val="20"/>
          <w:szCs w:val="20"/>
        </w:rPr>
        <w:t xml:space="preserve">    </w:t>
      </w:r>
      <w:r w:rsidRPr="00EC1EFE">
        <w:rPr>
          <w:rFonts w:ascii="Courier New" w:hAnsi="Courier New" w:cs="Courier New"/>
          <w:color w:val="0000FF"/>
          <w:sz w:val="20"/>
          <w:szCs w:val="20"/>
        </w:rPr>
        <w:t>&lt;x0&gt;</w:t>
      </w:r>
      <w:r w:rsidRPr="00EC1EFE">
        <w:rPr>
          <w:rFonts w:ascii="Courier New" w:hAnsi="Courier New" w:cs="Courier New"/>
          <w:b/>
          <w:bCs/>
          <w:color w:val="000000"/>
          <w:sz w:val="20"/>
          <w:szCs w:val="20"/>
        </w:rPr>
        <w:t>2</w:t>
      </w:r>
      <w:r w:rsidRPr="00EC1EFE">
        <w:rPr>
          <w:rFonts w:ascii="Courier New" w:hAnsi="Courier New" w:cs="Courier New"/>
          <w:color w:val="0000FF"/>
          <w:sz w:val="20"/>
          <w:szCs w:val="20"/>
        </w:rPr>
        <w:t>&lt;/x0&gt;</w:t>
      </w:r>
    </w:p>
    <w:p w14:paraId="6B6F05F9" w14:textId="77777777" w:rsidR="00EC1EFE" w:rsidRPr="00EC1EFE" w:rsidRDefault="00EC1EFE" w:rsidP="00EC1EFE">
      <w:pPr>
        <w:shd w:val="clear" w:color="auto" w:fill="FFFFFF"/>
        <w:jc w:val="left"/>
        <w:rPr>
          <w:rFonts w:ascii="Courier New" w:hAnsi="Courier New" w:cs="Courier New"/>
          <w:b/>
          <w:bCs/>
          <w:color w:val="000000"/>
          <w:sz w:val="20"/>
          <w:szCs w:val="20"/>
        </w:rPr>
      </w:pPr>
      <w:r w:rsidRPr="00EC1EFE">
        <w:rPr>
          <w:rFonts w:ascii="Courier New" w:hAnsi="Courier New" w:cs="Courier New"/>
          <w:b/>
          <w:bCs/>
          <w:color w:val="000000"/>
          <w:sz w:val="20"/>
          <w:szCs w:val="20"/>
        </w:rPr>
        <w:t xml:space="preserve">    </w:t>
      </w:r>
      <w:r w:rsidRPr="00EC1EFE">
        <w:rPr>
          <w:rFonts w:ascii="Courier New" w:hAnsi="Courier New" w:cs="Courier New"/>
          <w:color w:val="0000FF"/>
          <w:sz w:val="20"/>
          <w:szCs w:val="20"/>
        </w:rPr>
        <w:t>&lt;y0&gt;</w:t>
      </w:r>
      <w:r w:rsidRPr="00EC1EFE">
        <w:rPr>
          <w:rFonts w:ascii="Courier New" w:hAnsi="Courier New" w:cs="Courier New"/>
          <w:b/>
          <w:bCs/>
          <w:color w:val="000000"/>
          <w:sz w:val="20"/>
          <w:szCs w:val="20"/>
        </w:rPr>
        <w:t>-.004</w:t>
      </w:r>
      <w:r w:rsidRPr="00EC1EFE">
        <w:rPr>
          <w:rFonts w:ascii="Courier New" w:hAnsi="Courier New" w:cs="Courier New"/>
          <w:color w:val="0000FF"/>
          <w:sz w:val="20"/>
          <w:szCs w:val="20"/>
        </w:rPr>
        <w:t>&lt;/y0&gt;</w:t>
      </w:r>
    </w:p>
    <w:p w14:paraId="1D450FD4" w14:textId="77777777" w:rsidR="00EC1EFE" w:rsidRPr="00EC1EFE" w:rsidRDefault="00EC1EFE" w:rsidP="00EC1EFE">
      <w:pPr>
        <w:shd w:val="clear" w:color="auto" w:fill="FFFFFF"/>
        <w:jc w:val="left"/>
      </w:pPr>
      <w:r w:rsidRPr="00EC1EFE">
        <w:rPr>
          <w:rFonts w:ascii="Courier New" w:hAnsi="Courier New" w:cs="Courier New"/>
          <w:color w:val="0000FF"/>
          <w:sz w:val="20"/>
          <w:szCs w:val="20"/>
        </w:rPr>
        <w:t>&lt;/</w:t>
      </w:r>
      <w:proofErr w:type="spellStart"/>
      <w:r w:rsidRPr="00EC1EFE">
        <w:rPr>
          <w:rFonts w:ascii="Courier New" w:hAnsi="Courier New" w:cs="Courier New"/>
          <w:color w:val="0000FF"/>
          <w:sz w:val="20"/>
          <w:szCs w:val="20"/>
        </w:rPr>
        <w:t>angio_stress_policy</w:t>
      </w:r>
      <w:proofErr w:type="spellEnd"/>
      <w:r w:rsidRPr="00EC1EFE">
        <w:rPr>
          <w:rFonts w:ascii="Courier New" w:hAnsi="Courier New" w:cs="Courier New"/>
          <w:color w:val="0000FF"/>
          <w:sz w:val="20"/>
          <w:szCs w:val="20"/>
        </w:rPr>
        <w:t>&gt;</w:t>
      </w:r>
    </w:p>
    <w:p w14:paraId="3B743466" w14:textId="77777777" w:rsidR="005A265C" w:rsidRPr="005A265C" w:rsidRDefault="005A265C" w:rsidP="005A265C"/>
    <w:p w14:paraId="2D9396C4" w14:textId="023DF686" w:rsidR="005A265C" w:rsidRPr="005A265C" w:rsidRDefault="00547CDE" w:rsidP="00C95FA6">
      <w:pPr>
        <w:pStyle w:val="Heading4"/>
      </w:pPr>
      <w:bookmarkStart w:id="1371" w:name="_Toc522883708"/>
      <w:commentRangeStart w:id="1372"/>
      <w:r>
        <w:t>Passive Stresses</w:t>
      </w:r>
      <w:bookmarkEnd w:id="1371"/>
    </w:p>
    <w:p w14:paraId="01BB84E5" w14:textId="1155B1C7" w:rsidR="00547CDE" w:rsidRDefault="00547CDE" w:rsidP="00C95FA6">
      <w:pPr>
        <w:pStyle w:val="Heading4"/>
      </w:pPr>
      <w:bookmarkStart w:id="1373" w:name="_Toc522883709"/>
      <w:r>
        <w:t>Active Stresses</w:t>
      </w:r>
      <w:commentRangeEnd w:id="1372"/>
      <w:r w:rsidR="001F3D22">
        <w:rPr>
          <w:rStyle w:val="CommentReference"/>
          <w:b w:val="0"/>
          <w:bCs w:val="0"/>
        </w:rPr>
        <w:commentReference w:id="1372"/>
      </w:r>
      <w:bookmarkEnd w:id="1373"/>
    </w:p>
    <w:p w14:paraId="1F91D7B7" w14:textId="2FDD75BB" w:rsidR="00FA2B27" w:rsidDel="00DF35A6" w:rsidRDefault="00FA2B27" w:rsidP="00FA2B27">
      <w:pPr>
        <w:pStyle w:val="Heading2"/>
        <w:rPr>
          <w:del w:id="1374" w:author="mp4" w:date="2018-08-24T12:15:00Z"/>
        </w:rPr>
      </w:pPr>
      <w:del w:id="1375" w:author="mp4" w:date="2018-08-24T12:15:00Z">
        <w:r w:rsidDel="00DF35A6">
          <w:delText>Units</w:delText>
        </w:r>
      </w:del>
    </w:p>
    <w:p w14:paraId="3AA0D6DF" w14:textId="6B49FD5B" w:rsidR="005A265C" w:rsidDel="00DF35A6" w:rsidRDefault="00FA2B27" w:rsidP="005A265C">
      <w:pPr>
        <w:rPr>
          <w:del w:id="1376" w:author="mp4" w:date="2018-08-24T12:15:00Z"/>
        </w:rPr>
      </w:pPr>
      <w:del w:id="1377" w:author="mp4" w:date="2018-08-24T12:15:00Z">
        <w:r w:rsidDel="00DF35A6">
          <w:delText>The units</w:delText>
        </w:r>
        <w:r w:rsidR="006B5FD7" w:rsidDel="00DF35A6">
          <w:delText xml:space="preserve"> used in AngioFE</w:delText>
        </w:r>
        <w:r w:rsidDel="00DF35A6">
          <w:delText xml:space="preserve"> need to be consistent with the values used for the materials from FEBio.(unless you are willing to multiply by the conversion factor whenever the values are used)</w:delText>
        </w:r>
        <w:r w:rsidR="006B5FD7" w:rsidDel="00DF35A6">
          <w:delText>. The units used int the examples are</w:delText>
        </w:r>
        <w:r w:rsidDel="00DF35A6">
          <w:delText>:</w:delText>
        </w:r>
      </w:del>
    </w:p>
    <w:tbl>
      <w:tblPr>
        <w:tblStyle w:val="TableGrid"/>
        <w:tblW w:w="0" w:type="auto"/>
        <w:tblLook w:val="04A0" w:firstRow="1" w:lastRow="0" w:firstColumn="1" w:lastColumn="0" w:noHBand="0" w:noVBand="1"/>
      </w:tblPr>
      <w:tblGrid>
        <w:gridCol w:w="4675"/>
        <w:gridCol w:w="4675"/>
      </w:tblGrid>
      <w:tr w:rsidR="00FA2B27" w:rsidDel="00DF35A6" w14:paraId="5269526A" w14:textId="2A272C19" w:rsidTr="00FA2B27">
        <w:trPr>
          <w:del w:id="1378" w:author="mp4" w:date="2018-08-24T12:15:00Z"/>
        </w:trPr>
        <w:tc>
          <w:tcPr>
            <w:tcW w:w="4675" w:type="dxa"/>
          </w:tcPr>
          <w:p w14:paraId="37610360" w14:textId="082A1444" w:rsidR="00FA2B27" w:rsidDel="00DF35A6" w:rsidRDefault="00FA2B27" w:rsidP="005A265C">
            <w:pPr>
              <w:rPr>
                <w:del w:id="1379" w:author="mp4" w:date="2018-08-24T12:15:00Z"/>
              </w:rPr>
            </w:pPr>
            <w:del w:id="1380" w:author="mp4" w:date="2018-08-24T12:15:00Z">
              <w:r w:rsidDel="00DF35A6">
                <w:delText>Measure</w:delText>
              </w:r>
            </w:del>
          </w:p>
        </w:tc>
        <w:tc>
          <w:tcPr>
            <w:tcW w:w="4675" w:type="dxa"/>
          </w:tcPr>
          <w:p w14:paraId="1FCB397E" w14:textId="3D4F66CA" w:rsidR="00FA2B27" w:rsidDel="00DF35A6" w:rsidRDefault="00FA2B27" w:rsidP="005A265C">
            <w:pPr>
              <w:rPr>
                <w:del w:id="1381" w:author="mp4" w:date="2018-08-24T12:15:00Z"/>
              </w:rPr>
            </w:pPr>
            <w:del w:id="1382" w:author="mp4" w:date="2018-08-24T12:15:00Z">
              <w:r w:rsidDel="00DF35A6">
                <w:delText>Units</w:delText>
              </w:r>
            </w:del>
          </w:p>
        </w:tc>
      </w:tr>
      <w:tr w:rsidR="00FA2B27" w:rsidDel="00DF35A6" w14:paraId="4E7BD4F3" w14:textId="3DB0583C" w:rsidTr="00FA2B27">
        <w:trPr>
          <w:del w:id="1383" w:author="mp4" w:date="2018-08-24T12:15:00Z"/>
        </w:trPr>
        <w:tc>
          <w:tcPr>
            <w:tcW w:w="4675" w:type="dxa"/>
          </w:tcPr>
          <w:p w14:paraId="2D8B9CD4" w14:textId="3F60EF45" w:rsidR="00FA2B27" w:rsidDel="00DF35A6" w:rsidRDefault="00FA2B27" w:rsidP="005A265C">
            <w:pPr>
              <w:rPr>
                <w:del w:id="1384" w:author="mp4" w:date="2018-08-24T12:15:00Z"/>
              </w:rPr>
            </w:pPr>
            <w:del w:id="1385" w:author="mp4" w:date="2018-08-24T12:15:00Z">
              <w:r w:rsidDel="00DF35A6">
                <w:delText>Length</w:delText>
              </w:r>
            </w:del>
          </w:p>
        </w:tc>
        <w:tc>
          <w:tcPr>
            <w:tcW w:w="4675" w:type="dxa"/>
          </w:tcPr>
          <w:p w14:paraId="600C2F34" w14:textId="52CA807F" w:rsidR="00FA2B27" w:rsidDel="00DF35A6" w:rsidRDefault="00FA2B27" w:rsidP="005A265C">
            <w:pPr>
              <w:rPr>
                <w:del w:id="1386" w:author="mp4" w:date="2018-08-24T12:15:00Z"/>
              </w:rPr>
            </w:pPr>
            <w:del w:id="1387" w:author="mp4" w:date="2018-08-24T12:15:00Z">
              <w:r w:rsidDel="00DF35A6">
                <w:delText>Micro</w:delText>
              </w:r>
            </w:del>
            <w:ins w:id="1388" w:author="Steven LaBelle" w:date="2018-08-21T11:35:00Z">
              <w:del w:id="1389" w:author="mp4" w:date="2018-08-24T12:15:00Z">
                <w:r w:rsidR="001F3D22" w:rsidDel="00DF35A6">
                  <w:delText>meters</w:delText>
                </w:r>
              </w:del>
            </w:ins>
            <w:del w:id="1390" w:author="mp4" w:date="2018-08-24T12:15:00Z">
              <w:r w:rsidDel="00DF35A6">
                <w:delText>n</w:delText>
              </w:r>
            </w:del>
          </w:p>
        </w:tc>
      </w:tr>
      <w:tr w:rsidR="00FA2B27" w:rsidDel="00DF35A6" w14:paraId="3F851968" w14:textId="4F9E075A" w:rsidTr="00FA2B27">
        <w:trPr>
          <w:del w:id="1391" w:author="mp4" w:date="2018-08-24T12:15:00Z"/>
        </w:trPr>
        <w:tc>
          <w:tcPr>
            <w:tcW w:w="4675" w:type="dxa"/>
          </w:tcPr>
          <w:p w14:paraId="7FA5602A" w14:textId="796B4660" w:rsidR="00FA2B27" w:rsidDel="00DF35A6" w:rsidRDefault="00FA2B27" w:rsidP="005A265C">
            <w:pPr>
              <w:rPr>
                <w:del w:id="1392" w:author="mp4" w:date="2018-08-24T12:15:00Z"/>
              </w:rPr>
            </w:pPr>
            <w:del w:id="1393" w:author="mp4" w:date="2018-08-24T12:15:00Z">
              <w:r w:rsidDel="00DF35A6">
                <w:delText>Time</w:delText>
              </w:r>
            </w:del>
          </w:p>
        </w:tc>
        <w:tc>
          <w:tcPr>
            <w:tcW w:w="4675" w:type="dxa"/>
          </w:tcPr>
          <w:p w14:paraId="06672F0F" w14:textId="435283FB" w:rsidR="00FA2B27" w:rsidDel="00DF35A6" w:rsidRDefault="00FA2B27" w:rsidP="005A265C">
            <w:pPr>
              <w:rPr>
                <w:del w:id="1394" w:author="mp4" w:date="2018-08-24T12:15:00Z"/>
              </w:rPr>
            </w:pPr>
            <w:del w:id="1395" w:author="mp4" w:date="2018-08-24T12:15:00Z">
              <w:r w:rsidDel="00DF35A6">
                <w:delText>Days</w:delText>
              </w:r>
            </w:del>
          </w:p>
        </w:tc>
      </w:tr>
      <w:tr w:rsidR="00FA2B27" w:rsidDel="00DF35A6" w14:paraId="583FF606" w14:textId="7E10C230" w:rsidTr="00FA2B27">
        <w:trPr>
          <w:del w:id="1396" w:author="mp4" w:date="2018-08-24T12:15:00Z"/>
        </w:trPr>
        <w:tc>
          <w:tcPr>
            <w:tcW w:w="4675" w:type="dxa"/>
          </w:tcPr>
          <w:p w14:paraId="702C8524" w14:textId="47472D51" w:rsidR="00FA2B27" w:rsidDel="00DF35A6" w:rsidRDefault="00FA2B27" w:rsidP="005A265C">
            <w:pPr>
              <w:rPr>
                <w:del w:id="1397" w:author="mp4" w:date="2018-08-24T12:15:00Z"/>
              </w:rPr>
            </w:pPr>
            <w:del w:id="1398" w:author="mp4" w:date="2018-08-24T12:15:00Z">
              <w:r w:rsidDel="00DF35A6">
                <w:delText>Mass</w:delText>
              </w:r>
            </w:del>
          </w:p>
        </w:tc>
        <w:tc>
          <w:tcPr>
            <w:tcW w:w="4675" w:type="dxa"/>
          </w:tcPr>
          <w:p w14:paraId="76FCB886" w14:textId="08C80FBF" w:rsidR="00FA2B27" w:rsidDel="00DF35A6" w:rsidRDefault="00FA2B27" w:rsidP="005A265C">
            <w:pPr>
              <w:rPr>
                <w:del w:id="1399" w:author="mp4" w:date="2018-08-24T12:15:00Z"/>
              </w:rPr>
            </w:pPr>
            <w:del w:id="1400" w:author="mp4" w:date="2018-08-24T12:15:00Z">
              <w:r w:rsidDel="00DF35A6">
                <w:delText>Microgram</w:delText>
              </w:r>
            </w:del>
            <w:commentRangeStart w:id="1401"/>
            <w:ins w:id="1402" w:author="Steven LaBelle" w:date="2018-08-21T11:35:00Z">
              <w:del w:id="1403" w:author="mp4" w:date="2018-08-24T12:15:00Z">
                <w:r w:rsidR="001F3D22" w:rsidDel="00DF35A6">
                  <w:delText>kilograms</w:delText>
                </w:r>
                <w:commentRangeEnd w:id="1401"/>
                <w:r w:rsidR="001F3D22" w:rsidDel="00DF35A6">
                  <w:rPr>
                    <w:rStyle w:val="CommentReference"/>
                  </w:rPr>
                  <w:commentReference w:id="1401"/>
                </w:r>
              </w:del>
            </w:ins>
          </w:p>
        </w:tc>
      </w:tr>
      <w:tr w:rsidR="00FA2B27" w:rsidDel="00DF35A6" w14:paraId="57680EA4" w14:textId="36A446DA" w:rsidTr="00FA2B27">
        <w:trPr>
          <w:del w:id="1404" w:author="mp4" w:date="2018-08-24T12:15:00Z"/>
        </w:trPr>
        <w:tc>
          <w:tcPr>
            <w:tcW w:w="4675" w:type="dxa"/>
          </w:tcPr>
          <w:p w14:paraId="28CE1C13" w14:textId="63F6A74B" w:rsidR="00FA2B27" w:rsidDel="00DF35A6" w:rsidRDefault="00FA2B27" w:rsidP="005A265C">
            <w:pPr>
              <w:rPr>
                <w:del w:id="1405" w:author="mp4" w:date="2018-08-24T12:15:00Z"/>
              </w:rPr>
            </w:pPr>
          </w:p>
        </w:tc>
        <w:tc>
          <w:tcPr>
            <w:tcW w:w="4675" w:type="dxa"/>
          </w:tcPr>
          <w:p w14:paraId="0617BADB" w14:textId="087CCBD4" w:rsidR="00FA2B27" w:rsidDel="00DF35A6" w:rsidRDefault="00FA2B27" w:rsidP="005A265C">
            <w:pPr>
              <w:rPr>
                <w:del w:id="1406" w:author="mp4" w:date="2018-08-24T12:15:00Z"/>
              </w:rPr>
            </w:pPr>
          </w:p>
        </w:tc>
      </w:tr>
      <w:tr w:rsidR="00FA2B27" w:rsidDel="00DF35A6" w14:paraId="543CA011" w14:textId="7BB2FAA0" w:rsidTr="00FA2B27">
        <w:trPr>
          <w:del w:id="1407" w:author="mp4" w:date="2018-08-24T12:15:00Z"/>
        </w:trPr>
        <w:tc>
          <w:tcPr>
            <w:tcW w:w="4675" w:type="dxa"/>
          </w:tcPr>
          <w:p w14:paraId="4E06946D" w14:textId="573EF3EF" w:rsidR="00FA2B27" w:rsidDel="00DF35A6" w:rsidRDefault="00FA2B27" w:rsidP="005A265C">
            <w:pPr>
              <w:rPr>
                <w:del w:id="1408" w:author="mp4" w:date="2018-08-24T12:15:00Z"/>
              </w:rPr>
            </w:pPr>
          </w:p>
        </w:tc>
        <w:tc>
          <w:tcPr>
            <w:tcW w:w="4675" w:type="dxa"/>
          </w:tcPr>
          <w:p w14:paraId="6D78F42F" w14:textId="2520F064" w:rsidR="00FA2B27" w:rsidDel="00DF35A6" w:rsidRDefault="00FA2B27" w:rsidP="005A265C">
            <w:pPr>
              <w:rPr>
                <w:del w:id="1409" w:author="mp4" w:date="2018-08-24T12:15:00Z"/>
              </w:rPr>
            </w:pPr>
          </w:p>
        </w:tc>
      </w:tr>
    </w:tbl>
    <w:p w14:paraId="4A00E350" w14:textId="3BAB7079" w:rsidR="00FA2B27" w:rsidDel="00DF35A6" w:rsidRDefault="001930E2" w:rsidP="005A265C">
      <w:pPr>
        <w:rPr>
          <w:del w:id="1410" w:author="mp4" w:date="2018-08-24T12:15:00Z"/>
        </w:rPr>
      </w:pPr>
      <w:del w:id="1411" w:author="mp4" w:date="2018-08-24T12:15:00Z">
        <w:r w:rsidDel="00DF35A6">
          <w:delText>The multipliers when converting units are:</w:delText>
        </w:r>
      </w:del>
    </w:p>
    <w:tbl>
      <w:tblPr>
        <w:tblStyle w:val="TableGrid"/>
        <w:tblW w:w="0" w:type="auto"/>
        <w:tblLook w:val="04A0" w:firstRow="1" w:lastRow="0" w:firstColumn="1" w:lastColumn="0" w:noHBand="0" w:noVBand="1"/>
      </w:tblPr>
      <w:tblGrid>
        <w:gridCol w:w="3116"/>
        <w:gridCol w:w="3117"/>
        <w:gridCol w:w="3117"/>
      </w:tblGrid>
      <w:tr w:rsidR="001930E2" w:rsidDel="00DF35A6" w14:paraId="0864B113" w14:textId="4511DE75" w:rsidTr="001930E2">
        <w:trPr>
          <w:del w:id="1412" w:author="mp4" w:date="2018-08-24T12:15:00Z"/>
        </w:trPr>
        <w:tc>
          <w:tcPr>
            <w:tcW w:w="3116" w:type="dxa"/>
          </w:tcPr>
          <w:p w14:paraId="26068E71" w14:textId="0B1615FB" w:rsidR="001930E2" w:rsidDel="00DF35A6" w:rsidRDefault="001930E2" w:rsidP="005A265C">
            <w:pPr>
              <w:rPr>
                <w:del w:id="1413" w:author="mp4" w:date="2018-08-24T12:15:00Z"/>
              </w:rPr>
            </w:pPr>
            <w:del w:id="1414" w:author="mp4" w:date="2018-08-24T12:15:00Z">
              <w:r w:rsidDel="00DF35A6">
                <w:delText>From</w:delText>
              </w:r>
            </w:del>
          </w:p>
        </w:tc>
        <w:tc>
          <w:tcPr>
            <w:tcW w:w="3117" w:type="dxa"/>
          </w:tcPr>
          <w:p w14:paraId="64934F01" w14:textId="232CFAA9" w:rsidR="001930E2" w:rsidDel="00DF35A6" w:rsidRDefault="001930E2" w:rsidP="005A265C">
            <w:pPr>
              <w:rPr>
                <w:del w:id="1415" w:author="mp4" w:date="2018-08-24T12:15:00Z"/>
              </w:rPr>
            </w:pPr>
            <w:del w:id="1416" w:author="mp4" w:date="2018-08-24T12:15:00Z">
              <w:r w:rsidDel="00DF35A6">
                <w:delText>To</w:delText>
              </w:r>
            </w:del>
          </w:p>
        </w:tc>
        <w:tc>
          <w:tcPr>
            <w:tcW w:w="3117" w:type="dxa"/>
          </w:tcPr>
          <w:p w14:paraId="024ABDEC" w14:textId="78E6B099" w:rsidR="001930E2" w:rsidDel="00DF35A6" w:rsidRDefault="001930E2" w:rsidP="005A265C">
            <w:pPr>
              <w:rPr>
                <w:del w:id="1417" w:author="mp4" w:date="2018-08-24T12:15:00Z"/>
              </w:rPr>
            </w:pPr>
            <w:del w:id="1418" w:author="mp4" w:date="2018-08-24T12:15:00Z">
              <w:r w:rsidDel="00DF35A6">
                <w:delText>Multiplier</w:delText>
              </w:r>
            </w:del>
          </w:p>
        </w:tc>
      </w:tr>
      <w:tr w:rsidR="001930E2" w:rsidDel="00DF35A6" w14:paraId="7B3DF6E8" w14:textId="40E57A34" w:rsidTr="001930E2">
        <w:trPr>
          <w:del w:id="1419" w:author="mp4" w:date="2018-08-24T12:15:00Z"/>
        </w:trPr>
        <w:tc>
          <w:tcPr>
            <w:tcW w:w="3116" w:type="dxa"/>
          </w:tcPr>
          <w:p w14:paraId="19E9CB12" w14:textId="0809CDB6" w:rsidR="001930E2" w:rsidDel="00DF35A6" w:rsidRDefault="001930E2" w:rsidP="005A265C">
            <w:pPr>
              <w:rPr>
                <w:del w:id="1420" w:author="mp4" w:date="2018-08-24T12:15:00Z"/>
              </w:rPr>
            </w:pPr>
            <w:del w:id="1421" w:author="mp4" w:date="2018-08-24T12:15:00Z">
              <w:r w:rsidDel="00DF35A6">
                <w:delText>N</w:delText>
              </w:r>
            </w:del>
          </w:p>
        </w:tc>
        <w:tc>
          <w:tcPr>
            <w:tcW w:w="3117" w:type="dxa"/>
          </w:tcPr>
          <w:p w14:paraId="39203F9B" w14:textId="656DD11D" w:rsidR="001930E2" w:rsidDel="00DF35A6" w:rsidRDefault="001930E2" w:rsidP="005A265C">
            <w:pPr>
              <w:rPr>
                <w:del w:id="1422" w:author="mp4" w:date="2018-08-24T12:15:00Z"/>
              </w:rPr>
            </w:pPr>
            <w:del w:id="1423" w:author="mp4" w:date="2018-08-24T12:15:00Z">
              <w:r w:rsidDel="00DF35A6">
                <w:delText>Microgram*Micron/day</w:delText>
              </w:r>
            </w:del>
          </w:p>
        </w:tc>
        <w:tc>
          <w:tcPr>
            <w:tcW w:w="3117" w:type="dxa"/>
          </w:tcPr>
          <w:p w14:paraId="2534F23E" w14:textId="27ECC244" w:rsidR="001930E2" w:rsidDel="00DF35A6" w:rsidRDefault="00273D0B" w:rsidP="005A265C">
            <w:pPr>
              <w:rPr>
                <w:del w:id="1424" w:author="mp4" w:date="2018-08-24T12:15:00Z"/>
              </w:rPr>
            </w:pPr>
            <w:del w:id="1425" w:author="mp4" w:date="2018-08-24T12:15:00Z">
              <w:r w:rsidDel="00DF35A6">
                <w:delText>7.3231 * 10^4</w:delText>
              </w:r>
            </w:del>
          </w:p>
        </w:tc>
      </w:tr>
      <w:tr w:rsidR="001930E2" w:rsidDel="00DF35A6" w14:paraId="3B848B05" w14:textId="5D9F5AF0" w:rsidTr="001930E2">
        <w:trPr>
          <w:del w:id="1426" w:author="mp4" w:date="2018-08-24T12:15:00Z"/>
        </w:trPr>
        <w:tc>
          <w:tcPr>
            <w:tcW w:w="3116" w:type="dxa"/>
          </w:tcPr>
          <w:p w14:paraId="13361FF0" w14:textId="65A42819" w:rsidR="001930E2" w:rsidDel="00DF35A6" w:rsidRDefault="001930E2" w:rsidP="005A265C">
            <w:pPr>
              <w:rPr>
                <w:del w:id="1427" w:author="mp4" w:date="2018-08-24T12:15:00Z"/>
              </w:rPr>
            </w:pPr>
            <w:del w:id="1428" w:author="mp4" w:date="2018-08-24T12:15:00Z">
              <w:r w:rsidDel="00DF35A6">
                <w:delText>Meters/sec^2</w:delText>
              </w:r>
            </w:del>
          </w:p>
        </w:tc>
        <w:tc>
          <w:tcPr>
            <w:tcW w:w="3117" w:type="dxa"/>
          </w:tcPr>
          <w:p w14:paraId="1E740531" w14:textId="40355842" w:rsidR="001930E2" w:rsidDel="00DF35A6" w:rsidRDefault="001930E2" w:rsidP="005A265C">
            <w:pPr>
              <w:rPr>
                <w:del w:id="1429" w:author="mp4" w:date="2018-08-24T12:15:00Z"/>
              </w:rPr>
            </w:pPr>
            <w:del w:id="1430" w:author="mp4" w:date="2018-08-24T12:15:00Z">
              <w:r w:rsidDel="00DF35A6">
                <w:delText>Microns/day^2</w:delText>
              </w:r>
            </w:del>
          </w:p>
        </w:tc>
        <w:tc>
          <w:tcPr>
            <w:tcW w:w="3117" w:type="dxa"/>
          </w:tcPr>
          <w:p w14:paraId="63F7FBD2" w14:textId="2D7787BE" w:rsidR="001930E2" w:rsidDel="00DF35A6" w:rsidRDefault="001930E2" w:rsidP="005A265C">
            <w:pPr>
              <w:rPr>
                <w:del w:id="1431" w:author="mp4" w:date="2018-08-24T12:15:00Z"/>
              </w:rPr>
            </w:pPr>
            <w:del w:id="1432" w:author="mp4" w:date="2018-08-24T12:15:00Z">
              <w:r w:rsidDel="00DF35A6">
                <w:delText>7.464</w:delText>
              </w:r>
              <w:r w:rsidR="001C3ED5" w:rsidDel="00DF35A6">
                <w:delText>96</w:delText>
              </w:r>
              <w:r w:rsidDel="00DF35A6">
                <w:delText>*10^15</w:delText>
              </w:r>
            </w:del>
          </w:p>
        </w:tc>
      </w:tr>
      <w:tr w:rsidR="001930E2" w:rsidDel="00DF35A6" w14:paraId="3F050E59" w14:textId="1A16BBB0" w:rsidTr="001930E2">
        <w:trPr>
          <w:del w:id="1433" w:author="mp4" w:date="2018-08-24T12:15:00Z"/>
        </w:trPr>
        <w:tc>
          <w:tcPr>
            <w:tcW w:w="3116" w:type="dxa"/>
          </w:tcPr>
          <w:p w14:paraId="66D60F96" w14:textId="0C6A46A9" w:rsidR="001930E2" w:rsidDel="00DF35A6" w:rsidRDefault="00DB12E7" w:rsidP="005A265C">
            <w:pPr>
              <w:rPr>
                <w:del w:id="1434" w:author="mp4" w:date="2018-08-24T12:15:00Z"/>
              </w:rPr>
            </w:pPr>
            <w:del w:id="1435" w:author="mp4" w:date="2018-08-24T12:15:00Z">
              <w:r w:rsidDel="00DF35A6">
                <w:delText>Pascal</w:delText>
              </w:r>
            </w:del>
          </w:p>
        </w:tc>
        <w:tc>
          <w:tcPr>
            <w:tcW w:w="3117" w:type="dxa"/>
          </w:tcPr>
          <w:p w14:paraId="3D20E65A" w14:textId="0DD30BBC" w:rsidR="001930E2" w:rsidDel="00DF35A6" w:rsidRDefault="001C3ED5" w:rsidP="005A265C">
            <w:pPr>
              <w:rPr>
                <w:del w:id="1436" w:author="mp4" w:date="2018-08-24T12:15:00Z"/>
              </w:rPr>
            </w:pPr>
            <w:del w:id="1437" w:author="mp4" w:date="2018-08-24T12:15:00Z">
              <w:r w:rsidDel="00DF35A6">
                <w:delText>Microgram/(micron* day^2)</w:delText>
              </w:r>
            </w:del>
          </w:p>
        </w:tc>
        <w:tc>
          <w:tcPr>
            <w:tcW w:w="3117" w:type="dxa"/>
          </w:tcPr>
          <w:p w14:paraId="3231E403" w14:textId="6C4E7CCD" w:rsidR="001930E2" w:rsidDel="00DF35A6" w:rsidRDefault="001C3ED5" w:rsidP="005A265C">
            <w:pPr>
              <w:rPr>
                <w:del w:id="1438" w:author="mp4" w:date="2018-08-24T12:15:00Z"/>
              </w:rPr>
            </w:pPr>
            <w:del w:id="1439" w:author="mp4" w:date="2018-08-24T12:15:00Z">
              <w:r w:rsidDel="00DF35A6">
                <w:delText>7.46496*10^9</w:delText>
              </w:r>
            </w:del>
          </w:p>
        </w:tc>
      </w:tr>
      <w:tr w:rsidR="001930E2" w:rsidDel="00DF35A6" w14:paraId="1CB34F7E" w14:textId="5EFE9DEA" w:rsidTr="001930E2">
        <w:trPr>
          <w:del w:id="1440" w:author="mp4" w:date="2018-08-24T12:15:00Z"/>
        </w:trPr>
        <w:tc>
          <w:tcPr>
            <w:tcW w:w="3116" w:type="dxa"/>
          </w:tcPr>
          <w:p w14:paraId="40043C35" w14:textId="0DFCEEB3" w:rsidR="001930E2" w:rsidDel="00DF35A6" w:rsidRDefault="00AF7F76" w:rsidP="005A265C">
            <w:pPr>
              <w:rPr>
                <w:del w:id="1441" w:author="mp4" w:date="2018-08-24T12:15:00Z"/>
              </w:rPr>
            </w:pPr>
            <w:del w:id="1442" w:author="mp4" w:date="2018-08-24T12:15:00Z">
              <w:r w:rsidDel="00DF35A6">
                <w:delText>OsmoticCoefficient</w:delText>
              </w:r>
            </w:del>
          </w:p>
        </w:tc>
        <w:tc>
          <w:tcPr>
            <w:tcW w:w="3117" w:type="dxa"/>
          </w:tcPr>
          <w:p w14:paraId="7D8688DA" w14:textId="3B5E0CB0" w:rsidR="001930E2" w:rsidDel="00DF35A6" w:rsidRDefault="001930E2" w:rsidP="005A265C">
            <w:pPr>
              <w:rPr>
                <w:del w:id="1443" w:author="mp4" w:date="2018-08-24T12:15:00Z"/>
              </w:rPr>
            </w:pPr>
          </w:p>
        </w:tc>
        <w:tc>
          <w:tcPr>
            <w:tcW w:w="3117" w:type="dxa"/>
          </w:tcPr>
          <w:p w14:paraId="2D3D1DF7" w14:textId="4AB3638B" w:rsidR="001930E2" w:rsidDel="00DF35A6" w:rsidRDefault="007F1573" w:rsidP="005A265C">
            <w:pPr>
              <w:rPr>
                <w:del w:id="1444" w:author="mp4" w:date="2018-08-24T12:15:00Z"/>
              </w:rPr>
            </w:pPr>
            <w:del w:id="1445" w:author="mp4" w:date="2018-08-24T12:15:00Z">
              <w:r w:rsidDel="00DF35A6">
                <w:delText>8.64*10^-68</w:delText>
              </w:r>
            </w:del>
          </w:p>
        </w:tc>
      </w:tr>
    </w:tbl>
    <w:p w14:paraId="6CE66E4C" w14:textId="68FD12B7" w:rsidR="001930E2" w:rsidDel="00DF35A6" w:rsidRDefault="001930E2" w:rsidP="005A265C">
      <w:pPr>
        <w:rPr>
          <w:del w:id="1446" w:author="mp4" w:date="2018-08-24T12:15:00Z"/>
        </w:rPr>
      </w:pPr>
    </w:p>
    <w:p w14:paraId="1740CB5D" w14:textId="29B0A235" w:rsidR="000E49B9" w:rsidDel="00DF35A6" w:rsidRDefault="000E49B9" w:rsidP="005A265C">
      <w:pPr>
        <w:rPr>
          <w:del w:id="1447" w:author="mp4" w:date="2018-08-24T12:15:00Z"/>
        </w:rPr>
      </w:pPr>
      <w:del w:id="1448" w:author="mp4" w:date="2018-08-24T12:15:00Z">
        <w:r w:rsidDel="00DF35A6">
          <w:delText>Some constants are:</w:delText>
        </w:r>
      </w:del>
    </w:p>
    <w:tbl>
      <w:tblPr>
        <w:tblStyle w:val="TableGrid"/>
        <w:tblW w:w="0" w:type="auto"/>
        <w:tblLook w:val="04A0" w:firstRow="1" w:lastRow="0" w:firstColumn="1" w:lastColumn="0" w:noHBand="0" w:noVBand="1"/>
      </w:tblPr>
      <w:tblGrid>
        <w:gridCol w:w="4675"/>
        <w:gridCol w:w="4675"/>
      </w:tblGrid>
      <w:tr w:rsidR="001930E2" w:rsidDel="00DF35A6" w14:paraId="3B23FB0A" w14:textId="6EF0DB6A" w:rsidTr="001930E2">
        <w:trPr>
          <w:del w:id="1449" w:author="mp4" w:date="2018-08-24T12:15:00Z"/>
        </w:trPr>
        <w:tc>
          <w:tcPr>
            <w:tcW w:w="4675" w:type="dxa"/>
          </w:tcPr>
          <w:p w14:paraId="4FDD0365" w14:textId="076E4DE3" w:rsidR="001930E2" w:rsidDel="00DF35A6" w:rsidRDefault="001930E2" w:rsidP="005A265C">
            <w:pPr>
              <w:rPr>
                <w:del w:id="1450" w:author="mp4" w:date="2018-08-24T12:15:00Z"/>
              </w:rPr>
            </w:pPr>
            <w:del w:id="1451" w:author="mp4" w:date="2018-08-24T12:15:00Z">
              <w:r w:rsidDel="00DF35A6">
                <w:delText>Constant</w:delText>
              </w:r>
            </w:del>
          </w:p>
        </w:tc>
        <w:tc>
          <w:tcPr>
            <w:tcW w:w="4675" w:type="dxa"/>
          </w:tcPr>
          <w:p w14:paraId="6CD82583" w14:textId="23CC47F2" w:rsidR="001930E2" w:rsidDel="00DF35A6" w:rsidRDefault="001930E2" w:rsidP="005A265C">
            <w:pPr>
              <w:rPr>
                <w:del w:id="1452" w:author="mp4" w:date="2018-08-24T12:15:00Z"/>
              </w:rPr>
            </w:pPr>
            <w:del w:id="1453" w:author="mp4" w:date="2018-08-24T12:15:00Z">
              <w:r w:rsidDel="00DF35A6">
                <w:delText>Value</w:delText>
              </w:r>
            </w:del>
          </w:p>
        </w:tc>
      </w:tr>
      <w:tr w:rsidR="001930E2" w:rsidDel="00DF35A6" w14:paraId="74EEB537" w14:textId="5A64A655" w:rsidTr="001930E2">
        <w:trPr>
          <w:del w:id="1454" w:author="mp4" w:date="2018-08-24T12:15:00Z"/>
        </w:trPr>
        <w:tc>
          <w:tcPr>
            <w:tcW w:w="4675" w:type="dxa"/>
          </w:tcPr>
          <w:p w14:paraId="6E629090" w14:textId="0CDB28E0" w:rsidR="001930E2" w:rsidDel="00DF35A6" w:rsidRDefault="001930E2" w:rsidP="005A265C">
            <w:pPr>
              <w:rPr>
                <w:del w:id="1455" w:author="mp4" w:date="2018-08-24T12:15:00Z"/>
              </w:rPr>
            </w:pPr>
            <w:del w:id="1456" w:author="mp4" w:date="2018-08-24T12:15:00Z">
              <w:r w:rsidDel="00DF35A6">
                <w:delText>Acceleration</w:delText>
              </w:r>
            </w:del>
          </w:p>
        </w:tc>
        <w:tc>
          <w:tcPr>
            <w:tcW w:w="4675" w:type="dxa"/>
          </w:tcPr>
          <w:p w14:paraId="5650CDA9" w14:textId="15723B96" w:rsidR="001930E2" w:rsidDel="00DF35A6" w:rsidRDefault="001930E2" w:rsidP="005A265C">
            <w:pPr>
              <w:rPr>
                <w:del w:id="1457" w:author="mp4" w:date="2018-08-24T12:15:00Z"/>
              </w:rPr>
            </w:pPr>
            <w:del w:id="1458" w:author="mp4" w:date="2018-08-24T12:15:00Z">
              <w:r w:rsidDel="00DF35A6">
                <w:delText>7.323 * 10^16 microns/day^2</w:delText>
              </w:r>
            </w:del>
          </w:p>
        </w:tc>
      </w:tr>
      <w:tr w:rsidR="001930E2" w:rsidDel="00DF35A6" w14:paraId="77CDC310" w14:textId="724611E7" w:rsidTr="001930E2">
        <w:trPr>
          <w:del w:id="1459" w:author="mp4" w:date="2018-08-24T12:15:00Z"/>
        </w:trPr>
        <w:tc>
          <w:tcPr>
            <w:tcW w:w="4675" w:type="dxa"/>
          </w:tcPr>
          <w:p w14:paraId="04AB039C" w14:textId="642097EC" w:rsidR="001930E2" w:rsidDel="00DF35A6" w:rsidRDefault="00DB12E7" w:rsidP="005A265C">
            <w:pPr>
              <w:rPr>
                <w:del w:id="1460" w:author="mp4" w:date="2018-08-24T12:15:00Z"/>
              </w:rPr>
            </w:pPr>
            <w:del w:id="1461" w:author="mp4" w:date="2018-08-24T12:15:00Z">
              <w:r w:rsidDel="00DF35A6">
                <w:delText>R</w:delText>
              </w:r>
            </w:del>
          </w:p>
        </w:tc>
        <w:tc>
          <w:tcPr>
            <w:tcW w:w="4675" w:type="dxa"/>
          </w:tcPr>
          <w:p w14:paraId="2FB61844" w14:textId="7F29664A" w:rsidR="001930E2" w:rsidDel="00DF35A6" w:rsidRDefault="00DB12E7" w:rsidP="005A265C">
            <w:pPr>
              <w:rPr>
                <w:del w:id="1462" w:author="mp4" w:date="2018-08-24T12:15:00Z"/>
              </w:rPr>
            </w:pPr>
            <w:del w:id="1463" w:author="mp4" w:date="2018-08-24T12:15:00Z">
              <w:r w:rsidDel="00DF35A6">
                <w:delText>6.2063*10^31 Microgram*Mircon/(day^2*Kelvin*Mol)</w:delText>
              </w:r>
            </w:del>
          </w:p>
        </w:tc>
      </w:tr>
      <w:tr w:rsidR="001930E2" w:rsidDel="00DF35A6" w14:paraId="60D8B19A" w14:textId="19A03AE3" w:rsidTr="001930E2">
        <w:trPr>
          <w:del w:id="1464" w:author="mp4" w:date="2018-08-24T12:15:00Z"/>
        </w:trPr>
        <w:tc>
          <w:tcPr>
            <w:tcW w:w="4675" w:type="dxa"/>
          </w:tcPr>
          <w:p w14:paraId="2BC13F44" w14:textId="0529AFDA" w:rsidR="001930E2" w:rsidDel="00DF35A6" w:rsidRDefault="001930E2" w:rsidP="005A265C">
            <w:pPr>
              <w:rPr>
                <w:del w:id="1465" w:author="mp4" w:date="2018-08-24T12:15:00Z"/>
              </w:rPr>
            </w:pPr>
          </w:p>
        </w:tc>
        <w:tc>
          <w:tcPr>
            <w:tcW w:w="4675" w:type="dxa"/>
          </w:tcPr>
          <w:p w14:paraId="2FA4D052" w14:textId="2B4BE516" w:rsidR="001930E2" w:rsidDel="00DF35A6" w:rsidRDefault="001930E2" w:rsidP="005A265C">
            <w:pPr>
              <w:rPr>
                <w:del w:id="1466" w:author="mp4" w:date="2018-08-24T12:15:00Z"/>
              </w:rPr>
            </w:pPr>
          </w:p>
        </w:tc>
      </w:tr>
      <w:tr w:rsidR="001930E2" w:rsidDel="00DF35A6" w14:paraId="4765106B" w14:textId="59837A21" w:rsidTr="001930E2">
        <w:trPr>
          <w:del w:id="1467" w:author="mp4" w:date="2018-08-24T12:15:00Z"/>
        </w:trPr>
        <w:tc>
          <w:tcPr>
            <w:tcW w:w="4675" w:type="dxa"/>
          </w:tcPr>
          <w:p w14:paraId="74225CA6" w14:textId="32FFCB4A" w:rsidR="001930E2" w:rsidDel="00DF35A6" w:rsidRDefault="001930E2" w:rsidP="005A265C">
            <w:pPr>
              <w:rPr>
                <w:del w:id="1468" w:author="mp4" w:date="2018-08-24T12:15:00Z"/>
              </w:rPr>
            </w:pPr>
          </w:p>
        </w:tc>
        <w:tc>
          <w:tcPr>
            <w:tcW w:w="4675" w:type="dxa"/>
          </w:tcPr>
          <w:p w14:paraId="6549483C" w14:textId="1A26B1E6" w:rsidR="001930E2" w:rsidDel="00DF35A6" w:rsidRDefault="001930E2" w:rsidP="005A265C">
            <w:pPr>
              <w:rPr>
                <w:del w:id="1469" w:author="mp4" w:date="2018-08-24T12:15:00Z"/>
              </w:rPr>
            </w:pPr>
          </w:p>
        </w:tc>
      </w:tr>
    </w:tbl>
    <w:p w14:paraId="082F6887" w14:textId="548DB8E0" w:rsidR="001930E2" w:rsidRDefault="001930E2" w:rsidP="005A265C"/>
    <w:p w14:paraId="5BFA4EFA" w14:textId="6775AA70" w:rsidR="00D055EC" w:rsidRDefault="00D055EC" w:rsidP="00D055EC">
      <w:pPr>
        <w:pStyle w:val="Heading1"/>
      </w:pPr>
      <w:bookmarkStart w:id="1470" w:name="_Toc522883710"/>
      <w:r>
        <w:t>Internal Theory</w:t>
      </w:r>
      <w:bookmarkEnd w:id="1470"/>
    </w:p>
    <w:p w14:paraId="2818874C" w14:textId="786D2A83" w:rsidR="00D055EC" w:rsidRDefault="00D055EC" w:rsidP="00D055EC">
      <w:r>
        <w:t xml:space="preserve">The </w:t>
      </w:r>
      <w:proofErr w:type="spellStart"/>
      <w:r>
        <w:t>theroretical</w:t>
      </w:r>
      <w:proofErr w:type="spellEnd"/>
      <w:r>
        <w:t xml:space="preserve"> background </w:t>
      </w:r>
      <w:r w:rsidR="00FF595E">
        <w:t>on how the plugin works internally. The information presented here is not needed to use the plugin.</w:t>
      </w:r>
    </w:p>
    <w:p w14:paraId="0F04EEBC" w14:textId="64B2B1AA" w:rsidR="00FF595E" w:rsidRDefault="00FF595E" w:rsidP="00FF595E">
      <w:pPr>
        <w:pStyle w:val="Heading2"/>
      </w:pPr>
      <w:bookmarkStart w:id="1471" w:name="_Toc522883711"/>
      <w:commentRangeStart w:id="1472"/>
      <w:r>
        <w:t>Vascular Growth</w:t>
      </w:r>
      <w:commentRangeEnd w:id="1472"/>
      <w:r w:rsidR="001F3D22">
        <w:rPr>
          <w:rStyle w:val="CommentReference"/>
          <w:rFonts w:cs="Times New Roman"/>
          <w:b w:val="0"/>
          <w:bCs w:val="0"/>
          <w:iCs w:val="0"/>
        </w:rPr>
        <w:commentReference w:id="1472"/>
      </w:r>
      <w:bookmarkEnd w:id="1471"/>
    </w:p>
    <w:p w14:paraId="465D39C4" w14:textId="77777777" w:rsidR="00E93219" w:rsidRDefault="00FF595E" w:rsidP="00FF595E">
      <w:r>
        <w:t xml:space="preserve">This is the portion of vascular growth that is not covered in the theory section. </w:t>
      </w:r>
    </w:p>
    <w:p w14:paraId="542E2F09" w14:textId="77777777" w:rsidR="00E93219" w:rsidRDefault="00E93219" w:rsidP="00FF595E"/>
    <w:p w14:paraId="3656B50E" w14:textId="5D99CF61" w:rsidR="00FF595E" w:rsidRDefault="00FF595E" w:rsidP="00FF595E">
      <w:r>
        <w:t xml:space="preserve">Each </w:t>
      </w:r>
      <w:proofErr w:type="spellStart"/>
      <w:r>
        <w:t>AngioElement</w:t>
      </w:r>
      <w:proofErr w:type="spellEnd"/>
      <w:r>
        <w:t xml:space="preserve"> tracks the active tips </w:t>
      </w:r>
      <w:ins w:id="1473" w:author="Steven LaBelle" w:date="2018-08-21T11:37:00Z">
        <w:r w:rsidR="001F3D22">
          <w:t xml:space="preserve">within </w:t>
        </w:r>
        <w:proofErr w:type="spellStart"/>
        <w:r w:rsidR="001F3D22">
          <w:t>it’s</w:t>
        </w:r>
        <w:proofErr w:type="spellEnd"/>
        <w:r w:rsidR="001F3D22">
          <w:t xml:space="preserve"> volume</w:t>
        </w:r>
      </w:ins>
      <w:del w:id="1474" w:author="Steven LaBelle" w:date="2018-08-21T11:38:00Z">
        <w:r w:rsidDel="001F3D22">
          <w:delText>that are contained within each element</w:delText>
        </w:r>
      </w:del>
      <w:r>
        <w:t>. The active tips are stored in a</w:t>
      </w:r>
      <w:r w:rsidR="00976811">
        <w:t xml:space="preserve"> double</w:t>
      </w:r>
      <w:ins w:id="1475" w:author="Steven LaBelle" w:date="2018-08-21T11:38:00Z">
        <w:r w:rsidR="001F3D22">
          <w:t>-</w:t>
        </w:r>
      </w:ins>
      <w:del w:id="1476" w:author="Steven LaBelle" w:date="2018-08-21T11:38:00Z">
        <w:r w:rsidR="00976811" w:rsidDel="001F3D22">
          <w:delText xml:space="preserve"> </w:delText>
        </w:r>
      </w:del>
      <w:r w:rsidR="00976811">
        <w:t xml:space="preserve">buffered data structure. This data structure allows one buffer to be read from and the other to be written to. In the </w:t>
      </w:r>
      <w:r w:rsidR="00976811" w:rsidRPr="00976811">
        <w:t>parallelization</w:t>
      </w:r>
      <w:r w:rsidR="003F321D">
        <w:t xml:space="preserve"> code</w:t>
      </w:r>
      <w:ins w:id="1477" w:author="Steven LaBelle" w:date="2018-08-21T11:38:00Z">
        <w:r w:rsidR="001F3D22">
          <w:t>,</w:t>
        </w:r>
      </w:ins>
      <w:r w:rsidR="003F321D">
        <w:t xml:space="preserve"> each </w:t>
      </w:r>
      <w:proofErr w:type="spellStart"/>
      <w:r w:rsidR="003F321D">
        <w:t>AngioElement</w:t>
      </w:r>
      <w:proofErr w:type="spellEnd"/>
      <w:r w:rsidR="003F321D">
        <w:t xml:space="preserve"> can be </w:t>
      </w:r>
      <w:proofErr w:type="spellStart"/>
      <w:r w:rsidR="003F321D">
        <w:t>proceesed</w:t>
      </w:r>
      <w:proofErr w:type="spellEnd"/>
      <w:r w:rsidR="003F321D">
        <w:t xml:space="preserve"> without any data conflicts </w:t>
      </w:r>
      <w:ins w:id="1478" w:author="Steven LaBelle" w:date="2018-08-21T11:38:00Z">
        <w:r w:rsidR="001F3D22">
          <w:t>from</w:t>
        </w:r>
      </w:ins>
      <w:del w:id="1479" w:author="Steven LaBelle" w:date="2018-08-21T11:38:00Z">
        <w:r w:rsidR="003F321D" w:rsidDel="001F3D22">
          <w:delText>caused by</w:delText>
        </w:r>
      </w:del>
      <w:r w:rsidR="003F321D">
        <w:t xml:space="preserve"> other </w:t>
      </w:r>
      <w:proofErr w:type="spellStart"/>
      <w:r w:rsidR="003F321D">
        <w:t>AngioElements</w:t>
      </w:r>
      <w:proofErr w:type="spellEnd"/>
      <w:r w:rsidR="003F321D">
        <w:t>. In this same vein</w:t>
      </w:r>
      <w:ins w:id="1480" w:author="Steven LaBelle" w:date="2018-08-21T11:38:00Z">
        <w:r w:rsidR="001F3D22">
          <w:t>,</w:t>
        </w:r>
      </w:ins>
      <w:r w:rsidR="003F321D">
        <w:t xml:space="preserve"> each </w:t>
      </w:r>
      <w:proofErr w:type="spellStart"/>
      <w:r w:rsidR="003F321D">
        <w:t>AngioElement</w:t>
      </w:r>
      <w:proofErr w:type="spellEnd"/>
      <w:r w:rsidR="003F321D">
        <w:t xml:space="preserve"> checks if any tips on </w:t>
      </w:r>
      <w:r w:rsidR="003F321D">
        <w:lastRenderedPageBreak/>
        <w:t>the faces of surrounding elements will grow into this element</w:t>
      </w:r>
      <w:del w:id="1481" w:author="Steven LaBelle" w:date="2018-08-21T11:38:00Z">
        <w:r w:rsidR="003F321D" w:rsidDel="001F3D22">
          <w:delText>.</w:delText>
        </w:r>
      </w:del>
      <w:ins w:id="1482" w:author="Steven LaBelle" w:date="2018-08-21T11:38:00Z">
        <w:r w:rsidR="001F3D22">
          <w:t xml:space="preserve"> </w:t>
        </w:r>
      </w:ins>
      <w:r w:rsidR="003F321D">
        <w:t>(adjacency in this case is defined as sharing a nod</w:t>
      </w:r>
      <w:r w:rsidR="009A4A94">
        <w:t>e</w:t>
      </w:r>
      <w:r w:rsidR="003F321D">
        <w:t xml:space="preserve"> with this element)</w:t>
      </w:r>
      <w:ins w:id="1483" w:author="Steven LaBelle" w:date="2018-08-21T11:38:00Z">
        <w:r w:rsidR="001F3D22">
          <w:t>.</w:t>
        </w:r>
      </w:ins>
    </w:p>
    <w:p w14:paraId="174F8AE0" w14:textId="77777777" w:rsidR="009A4A94" w:rsidRPr="00FF595E" w:rsidRDefault="009A4A94" w:rsidP="00FF595E"/>
    <w:p w14:paraId="61E410DA" w14:textId="1A02856C" w:rsidR="00FF595E" w:rsidRDefault="001F3D22" w:rsidP="00D055EC">
      <w:ins w:id="1484" w:author="Steven LaBelle" w:date="2018-08-21T11:40:00Z">
        <w:r>
          <w:t xml:space="preserve">After the new growth direction of a segment is determined, </w:t>
        </w:r>
      </w:ins>
      <w:del w:id="1485" w:author="Steven LaBelle" w:date="2018-08-21T11:40:00Z">
        <w:r w:rsidR="00E93219" w:rsidDel="001F3D22">
          <w:delText>When the plugin</w:delText>
        </w:r>
      </w:del>
      <w:del w:id="1486" w:author="Steven LaBelle" w:date="2018-08-21T11:39:00Z">
        <w:r w:rsidR="00E93219" w:rsidDel="001F3D22">
          <w:delText xml:space="preserve"> performs</w:delText>
        </w:r>
      </w:del>
      <w:del w:id="1487" w:author="Steven LaBelle" w:date="2018-08-21T11:40:00Z">
        <w:r w:rsidR="00E93219" w:rsidDel="001F3D22">
          <w:delText xml:space="preserve"> growth, after the growth direction has been determined this</w:delText>
        </w:r>
      </w:del>
      <w:ins w:id="1488" w:author="Steven LaBelle" w:date="2018-08-21T11:40:00Z">
        <w:r>
          <w:t>the</w:t>
        </w:r>
      </w:ins>
      <w:r w:rsidR="00E93219">
        <w:t xml:space="preserve"> direction</w:t>
      </w:r>
      <w:ins w:id="1489" w:author="Steven LaBelle" w:date="2018-08-21T11:40:00Z">
        <w:r>
          <w:t>’s</w:t>
        </w:r>
      </w:ins>
      <w:r w:rsidR="00E93219">
        <w:t xml:space="preserve"> </w:t>
      </w:r>
      <w:del w:id="1490" w:author="Steven LaBelle" w:date="2018-08-21T11:41:00Z">
        <w:r w:rsidR="00E93219" w:rsidDel="001F3D22">
          <w:delText>has it</w:delText>
        </w:r>
      </w:del>
      <w:del w:id="1491" w:author="Steven LaBelle" w:date="2018-08-21T11:40:00Z">
        <w:r w:rsidR="00E93219" w:rsidDel="001F3D22">
          <w:delText>’</w:delText>
        </w:r>
      </w:del>
      <w:del w:id="1492" w:author="Steven LaBelle" w:date="2018-08-21T11:41:00Z">
        <w:r w:rsidR="00E93219" w:rsidDel="001F3D22">
          <w:delText xml:space="preserve">s </w:delText>
        </w:r>
      </w:del>
      <w:r w:rsidR="00E93219">
        <w:t>basis</w:t>
      </w:r>
      <w:ins w:id="1493" w:author="Steven LaBelle" w:date="2018-08-21T11:41:00Z">
        <w:r>
          <w:t xml:space="preserve"> is</w:t>
        </w:r>
      </w:ins>
      <w:r w:rsidR="00E93219">
        <w:t xml:space="preserve"> </w:t>
      </w:r>
      <w:ins w:id="1494" w:author="Steven LaBelle" w:date="2018-08-21T11:41:00Z">
        <w:r>
          <w:t>transformed</w:t>
        </w:r>
      </w:ins>
      <w:del w:id="1495" w:author="Steven LaBelle" w:date="2018-08-21T11:41:00Z">
        <w:r w:rsidR="00E93219" w:rsidDel="001F3D22">
          <w:delText xml:space="preserve">changed </w:delText>
        </w:r>
      </w:del>
      <w:ins w:id="1496" w:author="Steven LaBelle" w:date="2018-08-21T11:41:00Z">
        <w:r>
          <w:t xml:space="preserve"> </w:t>
        </w:r>
      </w:ins>
      <w:r w:rsidR="00E93219">
        <w:t xml:space="preserve">to the natural coordinate system of the element </w:t>
      </w:r>
      <w:ins w:id="1497" w:author="Steven LaBelle" w:date="2018-08-21T11:40:00Z">
        <w:r>
          <w:t xml:space="preserve">containing </w:t>
        </w:r>
      </w:ins>
      <w:del w:id="1498" w:author="Steven LaBelle" w:date="2018-08-21T11:40:00Z">
        <w:r w:rsidR="00E93219" w:rsidDel="001F3D22">
          <w:delText xml:space="preserve">that contains </w:delText>
        </w:r>
      </w:del>
      <w:r w:rsidR="00E93219">
        <w:t>the segment. The</w:t>
      </w:r>
      <w:del w:id="1499" w:author="Steven LaBelle" w:date="2018-08-21T11:41:00Z">
        <w:r w:rsidR="00E93219" w:rsidDel="001F3D22">
          <w:delText>n the</w:delText>
        </w:r>
      </w:del>
      <w:ins w:id="1500" w:author="Steven LaBelle" w:date="2018-08-21T11:41:00Z">
        <w:r>
          <w:t xml:space="preserve"> growth</w:t>
        </w:r>
      </w:ins>
      <w:r w:rsidR="00E93219">
        <w:t xml:space="preserve"> direction</w:t>
      </w:r>
      <w:del w:id="1501" w:author="Steven LaBelle" w:date="2018-08-21T11:41:00Z">
        <w:r w:rsidR="00E93219" w:rsidDel="001F3D22">
          <w:delText xml:space="preserve"> of growth</w:delText>
        </w:r>
      </w:del>
      <w:r w:rsidR="00E93219">
        <w:t xml:space="preserve"> is</w:t>
      </w:r>
      <w:ins w:id="1502" w:author="Steven LaBelle" w:date="2018-08-21T11:41:00Z">
        <w:r>
          <w:t xml:space="preserve"> then</w:t>
        </w:r>
      </w:ins>
      <w:r w:rsidR="00E93219">
        <w:t xml:space="preserve"> projected onto </w:t>
      </w:r>
      <w:commentRangeStart w:id="1503"/>
      <w:r w:rsidR="00E93219">
        <w:t xml:space="preserve">the surface </w:t>
      </w:r>
      <w:commentRangeEnd w:id="1503"/>
      <w:r>
        <w:rPr>
          <w:rStyle w:val="CommentReference"/>
        </w:rPr>
        <w:commentReference w:id="1503"/>
      </w:r>
      <w:r w:rsidR="00E93219">
        <w:t xml:space="preserve">of the element </w:t>
      </w:r>
      <w:commentRangeStart w:id="1504"/>
      <w:r w:rsidR="00E93219">
        <w:t>such that the scale factor to the element surface is positive</w:t>
      </w:r>
      <w:commentRangeEnd w:id="1504"/>
      <w:r>
        <w:rPr>
          <w:rStyle w:val="CommentReference"/>
        </w:rPr>
        <w:commentReference w:id="1504"/>
      </w:r>
      <w:r w:rsidR="00E93219">
        <w:t>. Next</w:t>
      </w:r>
      <w:ins w:id="1505" w:author="Steven LaBelle" w:date="2018-08-21T11:42:00Z">
        <w:r>
          <w:t>,</w:t>
        </w:r>
      </w:ins>
      <w:r w:rsidR="00E93219">
        <w:t xml:space="preserve"> the </w:t>
      </w:r>
      <w:r w:rsidR="005E2787">
        <w:t xml:space="preserve">distance is compared </w:t>
      </w:r>
      <w:ins w:id="1506" w:author="Steven LaBelle" w:date="2018-08-21T11:42:00Z">
        <w:r>
          <w:t>to</w:t>
        </w:r>
      </w:ins>
      <w:del w:id="1507" w:author="Steven LaBelle" w:date="2018-08-21T11:42:00Z">
        <w:r w:rsidR="005E2787" w:rsidDel="001F3D22">
          <w:delText>the</w:delText>
        </w:r>
      </w:del>
      <w:r w:rsidR="005E2787">
        <w:t xml:space="preserve"> the desired distance of growth during this </w:t>
      </w:r>
      <w:proofErr w:type="spellStart"/>
      <w:r w:rsidR="005E2787">
        <w:t>timestep</w:t>
      </w:r>
      <w:proofErr w:type="spellEnd"/>
      <w:r w:rsidR="005E2787">
        <w:t>. If the potential distance to grow is greater tha</w:t>
      </w:r>
      <w:ins w:id="1508" w:author="Steven LaBelle" w:date="2018-08-21T11:42:00Z">
        <w:r>
          <w:t>n</w:t>
        </w:r>
      </w:ins>
      <w:del w:id="1509" w:author="Steven LaBelle" w:date="2018-08-21T11:42:00Z">
        <w:r w:rsidR="005E2787" w:rsidDel="001F3D22">
          <w:delText>t</w:delText>
        </w:r>
      </w:del>
      <w:r w:rsidR="005E2787">
        <w:t xml:space="preserve"> the desired growth length</w:t>
      </w:r>
      <w:ins w:id="1510" w:author="Steven LaBelle" w:date="2018-08-21T11:42:00Z">
        <w:r>
          <w:t>,</w:t>
        </w:r>
      </w:ins>
      <w:r w:rsidR="005E2787">
        <w:t xml:space="preserve"> then a segment is created and the tip is placed into a </w:t>
      </w:r>
      <w:proofErr w:type="spellStart"/>
      <w:r w:rsidR="005E2787">
        <w:t>datastructure</w:t>
      </w:r>
      <w:proofErr w:type="spellEnd"/>
      <w:r w:rsidR="005E2787">
        <w:t xml:space="preserve"> that indicates that it should </w:t>
      </w:r>
      <w:proofErr w:type="spellStart"/>
      <w:r w:rsidR="005E2787">
        <w:t>continute</w:t>
      </w:r>
      <w:proofErr w:type="spellEnd"/>
      <w:r w:rsidR="005E2787">
        <w:t xml:space="preserve"> growing on the next set of growth steps. Otherwise</w:t>
      </w:r>
      <w:ins w:id="1511" w:author="Steven LaBelle" w:date="2018-08-21T11:43:00Z">
        <w:r>
          <w:t>,</w:t>
        </w:r>
      </w:ins>
      <w:r w:rsidR="005E2787">
        <w:t xml:space="preserve"> a segment is created and the tip is placed in a data structure that indicates that </w:t>
      </w:r>
      <w:r w:rsidR="001B24EE">
        <w:t>the tip could continue growing in</w:t>
      </w:r>
      <w:ins w:id="1512" w:author="Steven LaBelle" w:date="2018-08-21T11:43:00Z">
        <w:r>
          <w:t>to</w:t>
        </w:r>
      </w:ins>
      <w:r w:rsidR="001B24EE">
        <w:t xml:space="preserve"> an adjacent element. </w:t>
      </w:r>
    </w:p>
    <w:p w14:paraId="25F61DE9" w14:textId="53723384" w:rsidR="001B24EE" w:rsidRDefault="001B24EE" w:rsidP="00D055EC"/>
    <w:p w14:paraId="5F2F22B9" w14:textId="308B9D95" w:rsidR="001B24EE" w:rsidRDefault="001B24EE" w:rsidP="00D055EC">
      <w:r>
        <w:t xml:space="preserve">When tips are on the surface of the element and are sufficiently close to the edges of the element </w:t>
      </w:r>
      <w:ins w:id="1513" w:author="Steven LaBelle" w:date="2018-08-21T11:45:00Z">
        <w:r w:rsidR="001F3D22">
          <w:t xml:space="preserve">(where a number of elements meet) </w:t>
        </w:r>
      </w:ins>
      <w:r>
        <w:t xml:space="preserve">it </w:t>
      </w:r>
      <w:ins w:id="1514" w:author="Steven LaBelle" w:date="2018-08-21T11:45:00Z">
        <w:r w:rsidR="00343B64">
          <w:t>is possible that the vessel could grow into one of a number of elements</w:t>
        </w:r>
      </w:ins>
      <w:del w:id="1515" w:author="Steven LaBelle" w:date="2018-08-21T11:44:00Z">
        <w:r w:rsidDel="001F3D22">
          <w:delText xml:space="preserve">is possible that </w:delText>
        </w:r>
      </w:del>
      <w:del w:id="1516" w:author="Steven LaBelle" w:date="2018-08-21T11:45:00Z">
        <w:r w:rsidDel="00343B64">
          <w:delText xml:space="preserve">there are multiple elements that the tip could </w:delText>
        </w:r>
      </w:del>
      <w:del w:id="1517" w:author="Steven LaBelle" w:date="2018-08-21T11:43:00Z">
        <w:r w:rsidDel="001F3D22">
          <w:delText>continue it’s growth in</w:delText>
        </w:r>
      </w:del>
      <w:r>
        <w:t>. To combat this</w:t>
      </w:r>
      <w:del w:id="1518" w:author="Steven LaBelle" w:date="2018-08-21T11:45:00Z">
        <w:r w:rsidDel="00343B64">
          <w:delText xml:space="preserve"> effect</w:delText>
        </w:r>
      </w:del>
      <w:r>
        <w:t xml:space="preserve">, as tips cross </w:t>
      </w:r>
      <w:commentRangeStart w:id="1519"/>
      <w:r>
        <w:t xml:space="preserve">element boundaries there is a select element function that causes the tip to be placed in at most one element. The select element function selects the element that the tip could continue growing in that the segment could grow for the most distance, and that does not change the direction of the vessel too much. Changing the direction of the tip too much is based on the tip not ending up growing in the complete </w:t>
      </w:r>
      <w:commentRangeEnd w:id="1519"/>
      <w:r w:rsidR="00343B64">
        <w:rPr>
          <w:rStyle w:val="CommentReference"/>
        </w:rPr>
        <w:commentReference w:id="1519"/>
      </w:r>
      <w:r>
        <w:t>opposite direction of the direction that it was previously growing.</w:t>
      </w:r>
    </w:p>
    <w:p w14:paraId="7DE94FE8" w14:textId="0F311F60" w:rsidR="001B24EE" w:rsidRDefault="001B24EE" w:rsidP="00D055EC"/>
    <w:p w14:paraId="6A8D4D6F" w14:textId="1EFCD1D3" w:rsidR="001B24EE" w:rsidRDefault="001B24EE" w:rsidP="001B24EE">
      <w:pPr>
        <w:pStyle w:val="Heading2"/>
      </w:pPr>
      <w:bookmarkStart w:id="1520" w:name="_Toc522883712"/>
      <w:r>
        <w:t>Proto Growth</w:t>
      </w:r>
      <w:bookmarkEnd w:id="1520"/>
    </w:p>
    <w:p w14:paraId="640A5A66" w14:textId="55E3EED7" w:rsidR="001B24EE" w:rsidRPr="001B24EE" w:rsidRDefault="004F7D03" w:rsidP="001B24EE">
      <w:r>
        <w:t xml:space="preserve">Internally there is a set of growth steps that </w:t>
      </w:r>
      <w:proofErr w:type="spellStart"/>
      <w:r>
        <w:t>occour</w:t>
      </w:r>
      <w:proofErr w:type="spellEnd"/>
      <w:r>
        <w:t xml:space="preserve"> before finite element analysis begins. The purpose of these steps is to make sure that the initial fragments are the correct length. As tips are initially seeded they have no length. The proto growth steps in some sense go from time -1 to time 0. </w:t>
      </w:r>
      <w:commentRangeStart w:id="1521"/>
      <w:r>
        <w:t>Due to choosing this time constraint it is easy for the plugin to calculate the velocity that initial tips need in order to grow to the length that is specified by the user</w:t>
      </w:r>
      <w:commentRangeEnd w:id="1521"/>
      <w:r w:rsidR="00343B64">
        <w:rPr>
          <w:rStyle w:val="CommentReference"/>
        </w:rPr>
        <w:commentReference w:id="1521"/>
      </w:r>
      <w:r>
        <w:t>.</w:t>
      </w:r>
      <w:r w:rsidR="00214C80">
        <w:t xml:space="preserve"> This designation also allows for a branching policy to be specified just for these proto </w:t>
      </w:r>
      <w:proofErr w:type="spellStart"/>
      <w:r w:rsidR="00214C80">
        <w:t>timesteps</w:t>
      </w:r>
      <w:proofErr w:type="spellEnd"/>
      <w:r w:rsidR="00214C80">
        <w:t>.</w:t>
      </w:r>
      <w:ins w:id="1522" w:author="mp4" w:date="2018-12-03T12:56:00Z">
        <w:r w:rsidR="00CC29DC">
          <w:t xml:space="preserve"> A proto branching policy allows branches to emerge from the initial fragments</w:t>
        </w:r>
      </w:ins>
      <w:ins w:id="1523" w:author="Steven LaBelle" w:date="2019-05-02T15:03:00Z">
        <w:r w:rsidR="002C392F">
          <w:t xml:space="preserve"> to make the fragments at time 0 more representative of experimental fragments that often contain a main microvessel fragment with </w:t>
        </w:r>
        <w:proofErr w:type="spellStart"/>
        <w:r w:rsidR="002C392F">
          <w:t>numberous</w:t>
        </w:r>
        <w:proofErr w:type="spellEnd"/>
        <w:r w:rsidR="002C392F">
          <w:t xml:space="preserve"> branches</w:t>
        </w:r>
      </w:ins>
      <w:ins w:id="1524" w:author="mp4" w:date="2018-12-03T12:56:00Z">
        <w:r w:rsidR="00CC29DC">
          <w:t>.</w:t>
        </w:r>
      </w:ins>
    </w:p>
    <w:p w14:paraId="69361A66" w14:textId="06610E8E" w:rsidR="006A0BC1" w:rsidRDefault="006A0BC1" w:rsidP="006A0BC1">
      <w:pPr>
        <w:pStyle w:val="Heading1"/>
      </w:pPr>
      <w:bookmarkStart w:id="1525" w:name="_Ref293568163"/>
      <w:bookmarkStart w:id="1526" w:name="_Toc522883713"/>
      <w:r>
        <w:t>Running FEBio</w:t>
      </w:r>
      <w:bookmarkEnd w:id="1525"/>
      <w:r w:rsidR="00B70A33">
        <w:t>+AngioFE</w:t>
      </w:r>
      <w:bookmarkEnd w:id="1526"/>
    </w:p>
    <w:p w14:paraId="54781003" w14:textId="77777777" w:rsidR="005A265C" w:rsidRPr="005A265C" w:rsidRDefault="005A265C" w:rsidP="005A265C"/>
    <w:p w14:paraId="2F0146AB" w14:textId="3750EE84" w:rsidR="00E3554F" w:rsidRDefault="00E3554F" w:rsidP="00E3554F">
      <w:pPr>
        <w:pStyle w:val="Heading2"/>
      </w:pPr>
      <w:bookmarkStart w:id="1527" w:name="_Toc522883714"/>
      <w:r>
        <w:t>Configuring FEBio to find the Plugin</w:t>
      </w:r>
      <w:bookmarkEnd w:id="1527"/>
    </w:p>
    <w:p w14:paraId="36DB1AA4" w14:textId="0359C50C" w:rsidR="005A265C" w:rsidRDefault="00BB56A6" w:rsidP="005A265C">
      <w:r>
        <w:t>A configuration file which allows FEBio to find the AngioFE is required. An example of this file febio.xml is:</w:t>
      </w:r>
      <w:ins w:id="1528" w:author="Steven LaBelle" w:date="2018-08-21T11:47:00Z">
        <w:r w:rsidR="00343B64">
          <w:br/>
        </w:r>
      </w:ins>
    </w:p>
    <w:p w14:paraId="273ADE90" w14:textId="77777777" w:rsidR="000525CD" w:rsidRPr="000525CD" w:rsidRDefault="000525CD" w:rsidP="000525CD">
      <w:pPr>
        <w:shd w:val="clear" w:color="auto" w:fill="FFFFFF"/>
        <w:jc w:val="left"/>
        <w:rPr>
          <w:rFonts w:ascii="Courier New" w:hAnsi="Courier New" w:cs="Courier New"/>
          <w:b/>
          <w:bCs/>
          <w:color w:val="000000"/>
          <w:sz w:val="20"/>
          <w:szCs w:val="20"/>
        </w:rPr>
      </w:pPr>
      <w:proofErr w:type="gramStart"/>
      <w:r w:rsidRPr="000525CD">
        <w:rPr>
          <w:rFonts w:ascii="Courier New" w:hAnsi="Courier New" w:cs="Courier New"/>
          <w:color w:val="FF0000"/>
          <w:sz w:val="20"/>
          <w:szCs w:val="20"/>
          <w:shd w:val="clear" w:color="auto" w:fill="FFFF00"/>
        </w:rPr>
        <w:t>&lt;?</w:t>
      </w:r>
      <w:r w:rsidRPr="000525CD">
        <w:rPr>
          <w:rFonts w:ascii="Courier New" w:hAnsi="Courier New" w:cs="Courier New"/>
          <w:color w:val="0000FF"/>
          <w:sz w:val="20"/>
          <w:szCs w:val="20"/>
        </w:rPr>
        <w:t>xml</w:t>
      </w:r>
      <w:proofErr w:type="gramEnd"/>
      <w:r w:rsidRPr="000525CD">
        <w:rPr>
          <w:rFonts w:ascii="Courier New" w:hAnsi="Courier New" w:cs="Courier New"/>
          <w:color w:val="000000"/>
          <w:sz w:val="20"/>
          <w:szCs w:val="20"/>
        </w:rPr>
        <w:t xml:space="preserve"> </w:t>
      </w:r>
      <w:r w:rsidRPr="000525CD">
        <w:rPr>
          <w:rFonts w:ascii="Courier New" w:hAnsi="Courier New" w:cs="Courier New"/>
          <w:color w:val="FF0000"/>
          <w:sz w:val="20"/>
          <w:szCs w:val="20"/>
        </w:rPr>
        <w:t>version</w:t>
      </w:r>
      <w:r w:rsidRPr="000525CD">
        <w:rPr>
          <w:rFonts w:ascii="Courier New" w:hAnsi="Courier New" w:cs="Courier New"/>
          <w:color w:val="000000"/>
          <w:sz w:val="20"/>
          <w:szCs w:val="20"/>
        </w:rPr>
        <w:t>=</w:t>
      </w:r>
      <w:r w:rsidRPr="000525CD">
        <w:rPr>
          <w:rFonts w:ascii="Courier New" w:hAnsi="Courier New" w:cs="Courier New"/>
          <w:b/>
          <w:bCs/>
          <w:color w:val="8000FF"/>
          <w:sz w:val="20"/>
          <w:szCs w:val="20"/>
        </w:rPr>
        <w:t>"1.0"</w:t>
      </w:r>
      <w:r w:rsidRPr="000525CD">
        <w:rPr>
          <w:rFonts w:ascii="Courier New" w:hAnsi="Courier New" w:cs="Courier New"/>
          <w:color w:val="000000"/>
          <w:sz w:val="20"/>
          <w:szCs w:val="20"/>
        </w:rPr>
        <w:t xml:space="preserve"> </w:t>
      </w:r>
      <w:r w:rsidRPr="000525CD">
        <w:rPr>
          <w:rFonts w:ascii="Courier New" w:hAnsi="Courier New" w:cs="Courier New"/>
          <w:color w:val="FF0000"/>
          <w:sz w:val="20"/>
          <w:szCs w:val="20"/>
        </w:rPr>
        <w:t>encoding</w:t>
      </w:r>
      <w:r w:rsidRPr="000525CD">
        <w:rPr>
          <w:rFonts w:ascii="Courier New" w:hAnsi="Courier New" w:cs="Courier New"/>
          <w:color w:val="000000"/>
          <w:sz w:val="20"/>
          <w:szCs w:val="20"/>
        </w:rPr>
        <w:t>=</w:t>
      </w:r>
      <w:r w:rsidRPr="000525CD">
        <w:rPr>
          <w:rFonts w:ascii="Courier New" w:hAnsi="Courier New" w:cs="Courier New"/>
          <w:b/>
          <w:bCs/>
          <w:color w:val="8000FF"/>
          <w:sz w:val="20"/>
          <w:szCs w:val="20"/>
        </w:rPr>
        <w:t>"ISO-8859-1"</w:t>
      </w:r>
      <w:r w:rsidRPr="000525CD">
        <w:rPr>
          <w:rFonts w:ascii="Courier New" w:hAnsi="Courier New" w:cs="Courier New"/>
          <w:color w:val="FF0000"/>
          <w:sz w:val="20"/>
          <w:szCs w:val="20"/>
          <w:shd w:val="clear" w:color="auto" w:fill="FFFF00"/>
        </w:rPr>
        <w:t>?&gt;</w:t>
      </w:r>
    </w:p>
    <w:p w14:paraId="1878FCED" w14:textId="77777777" w:rsidR="000525CD" w:rsidRPr="000525CD" w:rsidRDefault="000525CD" w:rsidP="000525CD">
      <w:pPr>
        <w:shd w:val="clear" w:color="auto" w:fill="FFFFFF"/>
        <w:jc w:val="left"/>
        <w:rPr>
          <w:rFonts w:ascii="Courier New" w:hAnsi="Courier New" w:cs="Courier New"/>
          <w:b/>
          <w:bCs/>
          <w:color w:val="000000"/>
          <w:sz w:val="20"/>
          <w:szCs w:val="20"/>
        </w:rPr>
      </w:pPr>
      <w:r w:rsidRPr="000525CD">
        <w:rPr>
          <w:rFonts w:ascii="Courier New" w:hAnsi="Courier New" w:cs="Courier New"/>
          <w:color w:val="0000FF"/>
          <w:sz w:val="20"/>
          <w:szCs w:val="20"/>
        </w:rPr>
        <w:t>&lt;</w:t>
      </w:r>
      <w:proofErr w:type="spellStart"/>
      <w:r w:rsidRPr="000525CD">
        <w:rPr>
          <w:rFonts w:ascii="Courier New" w:hAnsi="Courier New" w:cs="Courier New"/>
          <w:color w:val="0000FF"/>
          <w:sz w:val="20"/>
          <w:szCs w:val="20"/>
        </w:rPr>
        <w:t>febio_config</w:t>
      </w:r>
      <w:proofErr w:type="spellEnd"/>
      <w:r w:rsidRPr="000525CD">
        <w:rPr>
          <w:rFonts w:ascii="Courier New" w:hAnsi="Courier New" w:cs="Courier New"/>
          <w:color w:val="000000"/>
          <w:sz w:val="20"/>
          <w:szCs w:val="20"/>
        </w:rPr>
        <w:t xml:space="preserve"> </w:t>
      </w:r>
      <w:r w:rsidRPr="000525CD">
        <w:rPr>
          <w:rFonts w:ascii="Courier New" w:hAnsi="Courier New" w:cs="Courier New"/>
          <w:color w:val="FF0000"/>
          <w:sz w:val="20"/>
          <w:szCs w:val="20"/>
        </w:rPr>
        <w:t>version</w:t>
      </w:r>
      <w:r w:rsidRPr="000525CD">
        <w:rPr>
          <w:rFonts w:ascii="Courier New" w:hAnsi="Courier New" w:cs="Courier New"/>
          <w:color w:val="000000"/>
          <w:sz w:val="20"/>
          <w:szCs w:val="20"/>
        </w:rPr>
        <w:t>=</w:t>
      </w:r>
      <w:r w:rsidRPr="000525CD">
        <w:rPr>
          <w:rFonts w:ascii="Courier New" w:hAnsi="Courier New" w:cs="Courier New"/>
          <w:b/>
          <w:bCs/>
          <w:color w:val="8000FF"/>
          <w:sz w:val="20"/>
          <w:szCs w:val="20"/>
        </w:rPr>
        <w:t>"1.0"</w:t>
      </w:r>
      <w:r w:rsidRPr="000525CD">
        <w:rPr>
          <w:rFonts w:ascii="Courier New" w:hAnsi="Courier New" w:cs="Courier New"/>
          <w:color w:val="0000FF"/>
          <w:sz w:val="20"/>
          <w:szCs w:val="20"/>
        </w:rPr>
        <w:t>&gt;</w:t>
      </w:r>
    </w:p>
    <w:p w14:paraId="748BD5EE" w14:textId="77777777" w:rsidR="000525CD" w:rsidRPr="000525CD" w:rsidRDefault="000525CD" w:rsidP="000525CD">
      <w:pPr>
        <w:shd w:val="clear" w:color="auto" w:fill="FFFFFF"/>
        <w:jc w:val="left"/>
        <w:rPr>
          <w:rFonts w:ascii="Courier New" w:hAnsi="Courier New" w:cs="Courier New"/>
          <w:b/>
          <w:bCs/>
          <w:color w:val="000000"/>
          <w:sz w:val="20"/>
          <w:szCs w:val="20"/>
        </w:rPr>
      </w:pPr>
      <w:r w:rsidRPr="000525CD">
        <w:rPr>
          <w:rFonts w:ascii="Courier New" w:hAnsi="Courier New" w:cs="Courier New"/>
          <w:b/>
          <w:bCs/>
          <w:color w:val="000000"/>
          <w:sz w:val="20"/>
          <w:szCs w:val="20"/>
        </w:rPr>
        <w:t xml:space="preserve">    </w:t>
      </w:r>
      <w:r w:rsidRPr="000525CD">
        <w:rPr>
          <w:rFonts w:ascii="Courier New" w:hAnsi="Courier New" w:cs="Courier New"/>
          <w:color w:val="0000FF"/>
          <w:sz w:val="20"/>
          <w:szCs w:val="20"/>
        </w:rPr>
        <w:t>&lt;</w:t>
      </w:r>
      <w:proofErr w:type="spellStart"/>
      <w:r w:rsidRPr="000525CD">
        <w:rPr>
          <w:rFonts w:ascii="Courier New" w:hAnsi="Courier New" w:cs="Courier New"/>
          <w:color w:val="0000FF"/>
          <w:sz w:val="20"/>
          <w:szCs w:val="20"/>
        </w:rPr>
        <w:t>linear_solver</w:t>
      </w:r>
      <w:proofErr w:type="spellEnd"/>
      <w:r w:rsidRPr="000525CD">
        <w:rPr>
          <w:rFonts w:ascii="Courier New" w:hAnsi="Courier New" w:cs="Courier New"/>
          <w:color w:val="000000"/>
          <w:sz w:val="20"/>
          <w:szCs w:val="20"/>
        </w:rPr>
        <w:t xml:space="preserve"> </w:t>
      </w:r>
      <w:r w:rsidRPr="000525CD">
        <w:rPr>
          <w:rFonts w:ascii="Courier New" w:hAnsi="Courier New" w:cs="Courier New"/>
          <w:color w:val="FF0000"/>
          <w:sz w:val="20"/>
          <w:szCs w:val="20"/>
        </w:rPr>
        <w:t>type</w:t>
      </w:r>
      <w:r w:rsidRPr="000525CD">
        <w:rPr>
          <w:rFonts w:ascii="Courier New" w:hAnsi="Courier New" w:cs="Courier New"/>
          <w:color w:val="000000"/>
          <w:sz w:val="20"/>
          <w:szCs w:val="20"/>
        </w:rPr>
        <w:t>=</w:t>
      </w:r>
      <w:r w:rsidRPr="000525CD">
        <w:rPr>
          <w:rFonts w:ascii="Courier New" w:hAnsi="Courier New" w:cs="Courier New"/>
          <w:b/>
          <w:bCs/>
          <w:color w:val="8000FF"/>
          <w:sz w:val="20"/>
          <w:szCs w:val="20"/>
        </w:rPr>
        <w:t>"</w:t>
      </w:r>
      <w:proofErr w:type="spellStart"/>
      <w:r w:rsidRPr="000525CD">
        <w:rPr>
          <w:rFonts w:ascii="Courier New" w:hAnsi="Courier New" w:cs="Courier New"/>
          <w:b/>
          <w:bCs/>
          <w:color w:val="8000FF"/>
          <w:sz w:val="20"/>
          <w:szCs w:val="20"/>
        </w:rPr>
        <w:t>pardiso</w:t>
      </w:r>
      <w:proofErr w:type="spellEnd"/>
      <w:r w:rsidRPr="000525CD">
        <w:rPr>
          <w:rFonts w:ascii="Courier New" w:hAnsi="Courier New" w:cs="Courier New"/>
          <w:b/>
          <w:bCs/>
          <w:color w:val="8000FF"/>
          <w:sz w:val="20"/>
          <w:szCs w:val="20"/>
        </w:rPr>
        <w:t>"</w:t>
      </w:r>
      <w:r w:rsidRPr="000525CD">
        <w:rPr>
          <w:rFonts w:ascii="Courier New" w:hAnsi="Courier New" w:cs="Courier New"/>
          <w:color w:val="0000FF"/>
          <w:sz w:val="20"/>
          <w:szCs w:val="20"/>
        </w:rPr>
        <w:t>&gt;&lt;/</w:t>
      </w:r>
      <w:proofErr w:type="spellStart"/>
      <w:r w:rsidRPr="000525CD">
        <w:rPr>
          <w:rFonts w:ascii="Courier New" w:hAnsi="Courier New" w:cs="Courier New"/>
          <w:color w:val="0000FF"/>
          <w:sz w:val="20"/>
          <w:szCs w:val="20"/>
        </w:rPr>
        <w:t>linear_solver</w:t>
      </w:r>
      <w:proofErr w:type="spellEnd"/>
      <w:r w:rsidRPr="000525CD">
        <w:rPr>
          <w:rFonts w:ascii="Courier New" w:hAnsi="Courier New" w:cs="Courier New"/>
          <w:color w:val="0000FF"/>
          <w:sz w:val="20"/>
          <w:szCs w:val="20"/>
        </w:rPr>
        <w:t>&gt;</w:t>
      </w:r>
    </w:p>
    <w:p w14:paraId="339AF064" w14:textId="745B4649" w:rsidR="000525CD" w:rsidRPr="000525CD" w:rsidRDefault="000525CD" w:rsidP="000525CD">
      <w:pPr>
        <w:shd w:val="clear" w:color="auto" w:fill="FFFFFF"/>
        <w:jc w:val="left"/>
        <w:rPr>
          <w:rFonts w:ascii="Courier New" w:hAnsi="Courier New" w:cs="Courier New"/>
          <w:b/>
          <w:bCs/>
          <w:color w:val="000000"/>
          <w:sz w:val="20"/>
          <w:szCs w:val="20"/>
        </w:rPr>
      </w:pPr>
      <w:r w:rsidRPr="000525CD">
        <w:rPr>
          <w:rFonts w:ascii="Courier New" w:hAnsi="Courier New" w:cs="Courier New"/>
          <w:b/>
          <w:bCs/>
          <w:color w:val="000000"/>
          <w:sz w:val="20"/>
          <w:szCs w:val="20"/>
        </w:rPr>
        <w:t xml:space="preserve">    </w:t>
      </w:r>
      <w:r w:rsidRPr="000525CD">
        <w:rPr>
          <w:rFonts w:ascii="Courier New" w:hAnsi="Courier New" w:cs="Courier New"/>
          <w:color w:val="0000FF"/>
          <w:sz w:val="20"/>
          <w:szCs w:val="20"/>
        </w:rPr>
        <w:t>&lt;import&gt;</w:t>
      </w:r>
      <w:r w:rsidRPr="000525CD">
        <w:rPr>
          <w:rFonts w:ascii="Courier New" w:hAnsi="Courier New" w:cs="Courier New"/>
          <w:b/>
          <w:bCs/>
          <w:color w:val="000000"/>
          <w:sz w:val="20"/>
          <w:szCs w:val="20"/>
        </w:rPr>
        <w:t>C:\</w:t>
      </w:r>
      <w:del w:id="1529" w:author="Steven LaBelle" w:date="2018-08-21T11:47:00Z">
        <w:r w:rsidRPr="000525CD" w:rsidDel="00343B64">
          <w:rPr>
            <w:rFonts w:ascii="Courier New" w:hAnsi="Courier New" w:cs="Courier New"/>
            <w:b/>
            <w:bCs/>
            <w:color w:val="000000"/>
            <w:sz w:val="20"/>
            <w:szCs w:val="20"/>
          </w:rPr>
          <w:delText>Users\</w:delText>
        </w:r>
      </w:del>
      <w:ins w:id="1530" w:author="Steven LaBelle" w:date="2018-08-21T11:47:00Z">
        <w:r w:rsidR="00343B64">
          <w:rPr>
            <w:rFonts w:ascii="Courier New" w:hAnsi="Courier New" w:cs="Courier New"/>
            <w:b/>
            <w:bCs/>
            <w:color w:val="000000"/>
            <w:sz w:val="20"/>
            <w:szCs w:val="20"/>
          </w:rPr>
          <w:t>...</w:t>
        </w:r>
      </w:ins>
      <w:del w:id="1531" w:author="Steven LaBelle" w:date="2018-08-21T11:47:00Z">
        <w:r w:rsidRPr="000525CD" w:rsidDel="00343B64">
          <w:rPr>
            <w:rFonts w:ascii="Courier New" w:hAnsi="Courier New" w:cs="Courier New"/>
            <w:b/>
            <w:bCs/>
            <w:color w:val="000000"/>
            <w:sz w:val="20"/>
            <w:szCs w:val="20"/>
          </w:rPr>
          <w:delText>mp4\Documents\AngioFE3\VS2010\Debug</w:delText>
        </w:r>
      </w:del>
      <w:r w:rsidRPr="000525CD">
        <w:rPr>
          <w:rFonts w:ascii="Courier New" w:hAnsi="Courier New" w:cs="Courier New"/>
          <w:b/>
          <w:bCs/>
          <w:color w:val="000000"/>
          <w:sz w:val="20"/>
          <w:szCs w:val="20"/>
        </w:rPr>
        <w:t>\AngioFE3.dll</w:t>
      </w:r>
      <w:r w:rsidRPr="000525CD">
        <w:rPr>
          <w:rFonts w:ascii="Courier New" w:hAnsi="Courier New" w:cs="Courier New"/>
          <w:color w:val="0000FF"/>
          <w:sz w:val="20"/>
          <w:szCs w:val="20"/>
        </w:rPr>
        <w:t>&lt;/import&gt;</w:t>
      </w:r>
    </w:p>
    <w:p w14:paraId="5A04F994" w14:textId="42BD9351" w:rsidR="000525CD" w:rsidRPr="000525CD" w:rsidRDefault="000525CD" w:rsidP="000525CD">
      <w:pPr>
        <w:shd w:val="clear" w:color="auto" w:fill="FFFFFF"/>
        <w:jc w:val="left"/>
      </w:pPr>
      <w:r w:rsidRPr="000525CD">
        <w:rPr>
          <w:rFonts w:ascii="Courier New" w:hAnsi="Courier New" w:cs="Courier New"/>
          <w:color w:val="0000FF"/>
          <w:sz w:val="20"/>
          <w:szCs w:val="20"/>
        </w:rPr>
        <w:lastRenderedPageBreak/>
        <w:t>&lt;/</w:t>
      </w:r>
      <w:proofErr w:type="spellStart"/>
      <w:r w:rsidRPr="000525CD">
        <w:rPr>
          <w:rFonts w:ascii="Courier New" w:hAnsi="Courier New" w:cs="Courier New"/>
          <w:color w:val="0000FF"/>
          <w:sz w:val="20"/>
          <w:szCs w:val="20"/>
        </w:rPr>
        <w:t>febio_config</w:t>
      </w:r>
      <w:proofErr w:type="spellEnd"/>
      <w:r w:rsidRPr="000525CD">
        <w:rPr>
          <w:rFonts w:ascii="Courier New" w:hAnsi="Courier New" w:cs="Courier New"/>
          <w:color w:val="0000FF"/>
          <w:sz w:val="20"/>
          <w:szCs w:val="20"/>
        </w:rPr>
        <w:t>&gt;</w:t>
      </w:r>
      <w:ins w:id="1532" w:author="Steven LaBelle" w:date="2018-08-21T11:47:00Z">
        <w:r w:rsidR="00343B64">
          <w:rPr>
            <w:rFonts w:ascii="Courier New" w:hAnsi="Courier New" w:cs="Courier New"/>
            <w:color w:val="0000FF"/>
            <w:sz w:val="20"/>
            <w:szCs w:val="20"/>
          </w:rPr>
          <w:br/>
        </w:r>
      </w:ins>
    </w:p>
    <w:p w14:paraId="1DD83A17" w14:textId="55224F36" w:rsidR="00BB56A6" w:rsidRPr="005A265C" w:rsidRDefault="00BB56A6" w:rsidP="00BB56A6">
      <w:r>
        <w:t>Make sure the linear solver is supported by your build of FEBio. Make sure the im</w:t>
      </w:r>
      <w:r w:rsidR="00401971">
        <w:t>port line points to the AngioFE3</w:t>
      </w:r>
      <w:r>
        <w:t xml:space="preserve"> shared object.</w:t>
      </w:r>
      <w:r w:rsidR="00BB26D4">
        <w:t xml:space="preserve"> </w:t>
      </w:r>
      <w:r w:rsidR="00F47E93">
        <w:t>Additionally,</w:t>
      </w:r>
      <w:r w:rsidR="00BB26D4">
        <w:t xml:space="preserve"> </w:t>
      </w:r>
      <w:r w:rsidR="00F47E93">
        <w:t>each</w:t>
      </w:r>
      <w:r w:rsidR="00BB26D4">
        <w:t xml:space="preserve"> build of the plugin can only be run with a build of FEBio that is built with the same complier for the same operating system.</w:t>
      </w:r>
    </w:p>
    <w:p w14:paraId="53AB5F79" w14:textId="60E55DE3" w:rsidR="00E3554F" w:rsidRDefault="00E3554F" w:rsidP="00E3554F">
      <w:pPr>
        <w:pStyle w:val="Heading2"/>
      </w:pPr>
      <w:bookmarkStart w:id="1533" w:name="_Toc522883715"/>
      <w:r>
        <w:t>Running a Simulation with the Plugin</w:t>
      </w:r>
      <w:bookmarkEnd w:id="1533"/>
    </w:p>
    <w:p w14:paraId="5A4FCA12" w14:textId="34B2BD25" w:rsidR="005A265C" w:rsidRDefault="00BB56A6" w:rsidP="005A265C">
      <w:r>
        <w:t>When run from the command</w:t>
      </w:r>
      <w:ins w:id="1534" w:author="Steven LaBelle" w:date="2018-08-21T11:47:00Z">
        <w:r w:rsidR="00343B64">
          <w:t xml:space="preserve"> </w:t>
        </w:r>
      </w:ins>
      <w:r>
        <w:t>line</w:t>
      </w:r>
      <w:ins w:id="1535" w:author="Steven LaBelle" w:date="2018-08-21T11:47:00Z">
        <w:r w:rsidR="00343B64">
          <w:t>,</w:t>
        </w:r>
      </w:ins>
      <w:r>
        <w:t xml:space="preserve"> the command should be like:</w:t>
      </w:r>
    </w:p>
    <w:p w14:paraId="3C3F7B59" w14:textId="202D7F12" w:rsidR="00BB56A6" w:rsidRDefault="00BB56A6" w:rsidP="005A265C">
      <w:r>
        <w:t>(</w:t>
      </w:r>
      <w:r w:rsidR="00E82095">
        <w:t>Windows</w:t>
      </w:r>
      <w:r>
        <w:t>)</w:t>
      </w:r>
      <w:r w:rsidR="00E82095">
        <w:t xml:space="preserve"> </w:t>
      </w:r>
      <w:r>
        <w:t>Run febio.exe –</w:t>
      </w:r>
      <w:proofErr w:type="spellStart"/>
      <w:r>
        <w:t>i</w:t>
      </w:r>
      <w:proofErr w:type="spellEnd"/>
      <w:r>
        <w:t xml:space="preserve"> </w:t>
      </w:r>
      <w:proofErr w:type="spellStart"/>
      <w:r>
        <w:t>control.feb</w:t>
      </w:r>
      <w:proofErr w:type="spellEnd"/>
      <w:r>
        <w:t xml:space="preserve"> –</w:t>
      </w:r>
      <w:proofErr w:type="spellStart"/>
      <w:r>
        <w:t>cnf</w:t>
      </w:r>
      <w:proofErr w:type="spellEnd"/>
      <w:r>
        <w:t xml:space="preserve"> febio.xml task=</w:t>
      </w:r>
      <w:proofErr w:type="spellStart"/>
      <w:r>
        <w:t>angio</w:t>
      </w:r>
      <w:proofErr w:type="spellEnd"/>
      <w:r>
        <w:t xml:space="preserve"> angiofe.txt</w:t>
      </w:r>
    </w:p>
    <w:p w14:paraId="16FBEFD7" w14:textId="248F86BA" w:rsidR="00BB56A6" w:rsidRDefault="00BB56A6" w:rsidP="005A265C">
      <w:r>
        <w:t>(Linux)</w:t>
      </w:r>
      <w:r w:rsidR="00E82095">
        <w:t xml:space="preserve"> </w:t>
      </w:r>
      <w:r>
        <w:t>./</w:t>
      </w:r>
      <w:del w:id="1536" w:author="Steven LaBelle" w:date="2018-08-21T11:48:00Z">
        <w:r w:rsidRPr="00BB56A6" w:rsidDel="00343B64">
          <w:delText xml:space="preserve"> </w:delText>
        </w:r>
      </w:del>
      <w:r>
        <w:t>febio.exe –</w:t>
      </w:r>
      <w:proofErr w:type="spellStart"/>
      <w:r>
        <w:t>i</w:t>
      </w:r>
      <w:proofErr w:type="spellEnd"/>
      <w:r>
        <w:t xml:space="preserve"> </w:t>
      </w:r>
      <w:proofErr w:type="spellStart"/>
      <w:r>
        <w:t>control.feb</w:t>
      </w:r>
      <w:proofErr w:type="spellEnd"/>
      <w:r>
        <w:t xml:space="preserve"> –</w:t>
      </w:r>
      <w:proofErr w:type="spellStart"/>
      <w:r>
        <w:t>cnf</w:t>
      </w:r>
      <w:proofErr w:type="spellEnd"/>
      <w:r>
        <w:t xml:space="preserve"> febio.xml task=</w:t>
      </w:r>
      <w:proofErr w:type="spellStart"/>
      <w:r>
        <w:t>angio</w:t>
      </w:r>
      <w:proofErr w:type="spellEnd"/>
      <w:r>
        <w:t xml:space="preserve"> angiofe.txt</w:t>
      </w:r>
      <w:ins w:id="1537" w:author="Steven LaBelle" w:date="2018-08-21T11:48:00Z">
        <w:r w:rsidR="00343B64">
          <w:br/>
        </w:r>
      </w:ins>
    </w:p>
    <w:p w14:paraId="7855425D" w14:textId="0C7257C6" w:rsidR="00F639D9" w:rsidRDefault="00BB56A6" w:rsidP="00F639D9">
      <w:commentRangeStart w:id="1538"/>
      <w:r>
        <w:t>Angiofe.txt</w:t>
      </w:r>
      <w:commentRangeEnd w:id="1538"/>
      <w:r w:rsidR="00343B64">
        <w:rPr>
          <w:rStyle w:val="CommentReference"/>
        </w:rPr>
        <w:commentReference w:id="1538"/>
      </w:r>
      <w:r>
        <w:t xml:space="preserve"> </w:t>
      </w:r>
      <w:r w:rsidR="00F639D9">
        <w:t xml:space="preserve">need not actually exist in the </w:t>
      </w:r>
      <w:proofErr w:type="spellStart"/>
      <w:r w:rsidR="00F639D9">
        <w:t>filesystem</w:t>
      </w:r>
      <w:proofErr w:type="spellEnd"/>
      <w:r w:rsidR="00F639D9">
        <w:t>; if it does exist it</w:t>
      </w:r>
      <w:del w:id="1539" w:author="Steven LaBelle" w:date="2018-08-21T11:48:00Z">
        <w:r w:rsidR="00F639D9" w:rsidDel="00343B64">
          <w:delText>’</w:delText>
        </w:r>
      </w:del>
      <w:r w:rsidR="00F639D9">
        <w:t>s contents will be ignored.</w:t>
      </w:r>
    </w:p>
    <w:p w14:paraId="25199555" w14:textId="271F56E4" w:rsidR="006A0BC1" w:rsidRDefault="00B70A33" w:rsidP="00F639D9">
      <w:pPr>
        <w:pStyle w:val="Heading2"/>
      </w:pPr>
      <w:bookmarkStart w:id="1540" w:name="_Toc522883716"/>
      <w:r>
        <w:t>Material Attributes</w:t>
      </w:r>
      <w:bookmarkEnd w:id="1540"/>
    </w:p>
    <w:p w14:paraId="5BD36DCC" w14:textId="42CD9A99" w:rsidR="003529C4" w:rsidRDefault="005A265C" w:rsidP="005A265C">
      <w:r>
        <w:t xml:space="preserve">The current version of this plugin expects </w:t>
      </w:r>
      <w:proofErr w:type="gramStart"/>
      <w:r>
        <w:t>the .</w:t>
      </w:r>
      <w:proofErr w:type="spellStart"/>
      <w:r>
        <w:t>feb</w:t>
      </w:r>
      <w:proofErr w:type="spellEnd"/>
      <w:proofErr w:type="gramEnd"/>
      <w:r>
        <w:t xml:space="preserve"> file to be in the </w:t>
      </w:r>
      <w:r w:rsidR="00D70493">
        <w:t>FEBio</w:t>
      </w:r>
      <w:r>
        <w:t xml:space="preserve"> 2.5 spec format.</w:t>
      </w:r>
    </w:p>
    <w:p w14:paraId="64B0C110" w14:textId="20249901" w:rsidR="00841651" w:rsidRDefault="00841651" w:rsidP="005A265C"/>
    <w:p w14:paraId="370E8252" w14:textId="63A29D8E" w:rsidR="00841651" w:rsidRDefault="00841651" w:rsidP="00841651">
      <w:pPr>
        <w:pStyle w:val="Heading2"/>
      </w:pPr>
      <w:bookmarkStart w:id="1541" w:name="_Toc522883717"/>
      <w:commentRangeStart w:id="1542"/>
      <w:r>
        <w:t>Initial Segment Velocity</w:t>
      </w:r>
      <w:commentRangeEnd w:id="1542"/>
      <w:r w:rsidR="004E62C2">
        <w:rPr>
          <w:rStyle w:val="CommentReference"/>
          <w:rFonts w:cs="Times New Roman"/>
          <w:b w:val="0"/>
          <w:bCs w:val="0"/>
          <w:iCs w:val="0"/>
        </w:rPr>
        <w:commentReference w:id="1542"/>
      </w:r>
      <w:bookmarkEnd w:id="1541"/>
    </w:p>
    <w:p w14:paraId="70834B65" w14:textId="379805AA" w:rsidR="00841651" w:rsidRDefault="00841651" w:rsidP="00841651">
      <w:r>
        <w:t xml:space="preserve">Initial segment velocity may be specified. This determines how long the </w:t>
      </w:r>
      <w:ins w:id="1543" w:author="Steven LaBelle" w:date="2019-08-01T15:31:00Z">
        <w:r w:rsidR="008D1531">
          <w:t xml:space="preserve">tips from </w:t>
        </w:r>
      </w:ins>
      <w:r>
        <w:t>initial fragments will be.</w:t>
      </w:r>
      <w:ins w:id="1544" w:author="mp4" w:date="2018-08-24T12:17:00Z">
        <w:r w:rsidR="00DF35A6">
          <w:t xml:space="preserve"> </w:t>
        </w:r>
        <w:del w:id="1545" w:author="Steven LaBelle" w:date="2019-08-01T15:31:00Z">
          <w:r w:rsidR="00DF35A6" w:rsidDel="008D1531">
            <w:delText xml:space="preserve">Initial fragments will grow to this </w:delText>
          </w:r>
        </w:del>
      </w:ins>
      <w:ins w:id="1546" w:author="mp4" w:date="2018-08-24T12:18:00Z">
        <w:del w:id="1547" w:author="Steven LaBelle" w:date="2019-08-01T15:31:00Z">
          <w:r w:rsidR="00DF35A6" w:rsidDel="008D1531">
            <w:delText>length</w:delText>
          </w:r>
        </w:del>
      </w:ins>
      <w:ins w:id="1548" w:author="mp4" w:date="2018-08-24T12:17:00Z">
        <w:del w:id="1549" w:author="Steven LaBelle" w:date="2019-08-01T15:31:00Z">
          <w:r w:rsidR="00DF35A6" w:rsidDel="008D1531">
            <w:delText xml:space="preserve"> </w:delText>
          </w:r>
        </w:del>
      </w:ins>
      <w:ins w:id="1550" w:author="mp4" w:date="2018-08-24T12:18:00Z">
        <w:del w:id="1551" w:author="Steven LaBelle" w:date="2019-08-01T15:31:00Z">
          <w:r w:rsidR="00DF35A6" w:rsidDel="008D1531">
            <w:delText xml:space="preserve">if there is nothing that would impede their growth. </w:delText>
          </w:r>
        </w:del>
        <w:r w:rsidR="00DF35A6">
          <w:t xml:space="preserve">In </w:t>
        </w:r>
      </w:ins>
      <w:ins w:id="1552" w:author="mp4" w:date="2018-08-24T12:19:00Z">
        <w:r w:rsidR="00DF35A6">
          <w:t>practice</w:t>
        </w:r>
      </w:ins>
      <w:ins w:id="1553" w:author="mp4" w:date="2018-08-24T12:18:00Z">
        <w:r w:rsidR="00DF35A6">
          <w:t xml:space="preserve"> </w:t>
        </w:r>
      </w:ins>
      <w:ins w:id="1554" w:author="mp4" w:date="2018-08-24T12:19:00Z">
        <w:r w:rsidR="00DF35A6">
          <w:t xml:space="preserve">this means as long as an initial </w:t>
        </w:r>
        <w:del w:id="1555" w:author="Steven LaBelle" w:date="2019-08-01T15:31:00Z">
          <w:r w:rsidR="00DF35A6" w:rsidDel="008D1531">
            <w:delText xml:space="preserve">fragment </w:delText>
          </w:r>
        </w:del>
      </w:ins>
      <w:ins w:id="1556" w:author="Steven LaBelle" w:date="2019-08-01T15:31:00Z">
        <w:r w:rsidR="008D1531">
          <w:t xml:space="preserve">tip </w:t>
        </w:r>
      </w:ins>
      <w:ins w:id="1557" w:author="mp4" w:date="2018-08-24T12:19:00Z">
        <w:r w:rsidR="00DF35A6">
          <w:t xml:space="preserve">would not hit mesh boundary or a non </w:t>
        </w:r>
        <w:proofErr w:type="spellStart"/>
        <w:r w:rsidR="00DF35A6">
          <w:t>angio</w:t>
        </w:r>
        <w:proofErr w:type="spellEnd"/>
        <w:r w:rsidR="00DF35A6">
          <w:t xml:space="preserve"> material it will grow to this length.</w:t>
        </w:r>
      </w:ins>
      <w:ins w:id="1558" w:author="Steven LaBelle" w:date="2019-08-01T15:31:00Z">
        <w:r w:rsidR="008D1531">
          <w:t xml:space="preserve"> Note that this should be half the total fragment length desired since each tip is growing.</w:t>
        </w:r>
      </w:ins>
      <w:ins w:id="1559" w:author="Steven LaBelle" w:date="2019-12-10T15:15:00Z">
        <w:r w:rsidR="008B2170">
          <w:t xml:space="preserve"> The default value is 7.5 (total initial fragment length of 15</w:t>
        </w:r>
      </w:ins>
      <w:ins w:id="1560" w:author="Steven LaBelle" w:date="2019-12-10T15:16:00Z">
        <w:r w:rsidR="008B2170">
          <w:t>).</w:t>
        </w:r>
      </w:ins>
    </w:p>
    <w:p w14:paraId="361B747E" w14:textId="251E4F81" w:rsidR="00841651" w:rsidRDefault="00841651" w:rsidP="00841651">
      <w:r>
        <w:t>e.g.</w:t>
      </w:r>
    </w:p>
    <w:p w14:paraId="16DCD5DE" w14:textId="77761038" w:rsidR="00841651" w:rsidRDefault="00E92B2B" w:rsidP="00E92B2B">
      <w:pPr>
        <w:shd w:val="clear" w:color="auto" w:fill="FFFFFF"/>
        <w:jc w:val="left"/>
        <w:rPr>
          <w:ins w:id="1561" w:author="mp4" w:date="2018-11-02T11:49:00Z"/>
          <w:rFonts w:ascii="Courier New" w:hAnsi="Courier New" w:cs="Courier New"/>
          <w:color w:val="0000FF"/>
          <w:sz w:val="20"/>
          <w:szCs w:val="20"/>
        </w:rPr>
      </w:pPr>
      <w:r w:rsidRPr="00E92B2B">
        <w:rPr>
          <w:rFonts w:ascii="Courier New" w:hAnsi="Courier New" w:cs="Courier New"/>
          <w:color w:val="0000FF"/>
          <w:sz w:val="20"/>
          <w:szCs w:val="20"/>
        </w:rPr>
        <w:t>&lt;</w:t>
      </w:r>
      <w:proofErr w:type="spellStart"/>
      <w:r w:rsidRPr="00E92B2B">
        <w:rPr>
          <w:rFonts w:ascii="Courier New" w:hAnsi="Courier New" w:cs="Courier New"/>
          <w:color w:val="0000FF"/>
          <w:sz w:val="20"/>
          <w:szCs w:val="20"/>
        </w:rPr>
        <w:t>initial_segment_velocity</w:t>
      </w:r>
      <w:proofErr w:type="spellEnd"/>
      <w:r w:rsidRPr="00E92B2B">
        <w:rPr>
          <w:rFonts w:ascii="Courier New" w:hAnsi="Courier New" w:cs="Courier New"/>
          <w:color w:val="0000FF"/>
          <w:sz w:val="20"/>
          <w:szCs w:val="20"/>
        </w:rPr>
        <w:t>&gt;</w:t>
      </w:r>
      <w:del w:id="1562" w:author="Steven LaBelle" w:date="2019-08-01T15:32:00Z">
        <w:r w:rsidRPr="00E92B2B" w:rsidDel="008D1531">
          <w:rPr>
            <w:rFonts w:ascii="Courier New" w:hAnsi="Courier New" w:cs="Courier New"/>
            <w:b/>
            <w:bCs/>
            <w:color w:val="000000"/>
            <w:sz w:val="20"/>
            <w:szCs w:val="20"/>
          </w:rPr>
          <w:delText>1</w:delText>
        </w:r>
      </w:del>
      <w:ins w:id="1563" w:author="Steven LaBelle" w:date="2019-08-01T15:32:00Z">
        <w:r w:rsidR="008B2170">
          <w:rPr>
            <w:rFonts w:ascii="Courier New" w:hAnsi="Courier New" w:cs="Courier New"/>
            <w:b/>
            <w:bCs/>
            <w:color w:val="000000"/>
            <w:sz w:val="20"/>
            <w:szCs w:val="20"/>
          </w:rPr>
          <w:t>7.5</w:t>
        </w:r>
      </w:ins>
      <w:del w:id="1564" w:author="Steven LaBelle" w:date="2019-08-01T15:32:00Z">
        <w:r w:rsidRPr="00E92B2B" w:rsidDel="008D1531">
          <w:rPr>
            <w:rFonts w:ascii="Courier New" w:hAnsi="Courier New" w:cs="Courier New"/>
            <w:b/>
            <w:bCs/>
            <w:color w:val="000000"/>
            <w:sz w:val="20"/>
            <w:szCs w:val="20"/>
          </w:rPr>
          <w:delText>20</w:delText>
        </w:r>
      </w:del>
      <w:r w:rsidRPr="00E92B2B">
        <w:rPr>
          <w:rFonts w:ascii="Courier New" w:hAnsi="Courier New" w:cs="Courier New"/>
          <w:color w:val="0000FF"/>
          <w:sz w:val="20"/>
          <w:szCs w:val="20"/>
        </w:rPr>
        <w:t>&lt;/</w:t>
      </w:r>
      <w:proofErr w:type="spellStart"/>
      <w:r w:rsidRPr="00E92B2B">
        <w:rPr>
          <w:rFonts w:ascii="Courier New" w:hAnsi="Courier New" w:cs="Courier New"/>
          <w:color w:val="0000FF"/>
          <w:sz w:val="20"/>
          <w:szCs w:val="20"/>
        </w:rPr>
        <w:t>initial_segment_velocity</w:t>
      </w:r>
      <w:proofErr w:type="spellEnd"/>
      <w:r w:rsidRPr="00E92B2B">
        <w:rPr>
          <w:rFonts w:ascii="Courier New" w:hAnsi="Courier New" w:cs="Courier New"/>
          <w:color w:val="0000FF"/>
          <w:sz w:val="20"/>
          <w:szCs w:val="20"/>
        </w:rPr>
        <w:t>&gt;</w:t>
      </w:r>
    </w:p>
    <w:p w14:paraId="1C903B16" w14:textId="6BEA2671" w:rsidR="00B82DE2" w:rsidRDefault="00B82DE2" w:rsidP="00E92B2B">
      <w:pPr>
        <w:shd w:val="clear" w:color="auto" w:fill="FFFFFF"/>
        <w:jc w:val="left"/>
        <w:rPr>
          <w:ins w:id="1565" w:author="mp4" w:date="2018-11-02T11:49:00Z"/>
          <w:rFonts w:ascii="Courier New" w:hAnsi="Courier New" w:cs="Courier New"/>
          <w:color w:val="0000FF"/>
          <w:sz w:val="20"/>
          <w:szCs w:val="20"/>
        </w:rPr>
      </w:pPr>
    </w:p>
    <w:p w14:paraId="10D1B9F6" w14:textId="7DA86745" w:rsidR="00B82DE2" w:rsidRDefault="00B82DE2">
      <w:pPr>
        <w:pStyle w:val="Heading2"/>
        <w:rPr>
          <w:ins w:id="1566" w:author="mp4" w:date="2018-11-02T11:49:00Z"/>
        </w:rPr>
        <w:pPrChange w:id="1567" w:author="mp4" w:date="2018-11-02T11:49:00Z">
          <w:pPr>
            <w:shd w:val="clear" w:color="auto" w:fill="FFFFFF"/>
            <w:jc w:val="left"/>
          </w:pPr>
        </w:pPrChange>
      </w:pPr>
      <w:ins w:id="1568" w:author="mp4" w:date="2018-11-02T11:49:00Z">
        <w:r>
          <w:t>Vessel Radius</w:t>
        </w:r>
      </w:ins>
    </w:p>
    <w:p w14:paraId="408ECD95" w14:textId="06D86CC9" w:rsidR="00B82DE2" w:rsidRDefault="00B82DE2">
      <w:pPr>
        <w:rPr>
          <w:ins w:id="1569" w:author="mp4" w:date="2018-11-02T11:49:00Z"/>
        </w:rPr>
        <w:pPrChange w:id="1570" w:author="mp4" w:date="2018-11-02T11:49:00Z">
          <w:pPr>
            <w:shd w:val="clear" w:color="auto" w:fill="FFFFFF"/>
            <w:jc w:val="left"/>
          </w:pPr>
        </w:pPrChange>
      </w:pPr>
      <w:ins w:id="1571" w:author="mp4" w:date="2018-11-02T11:49:00Z">
        <w:r>
          <w:t xml:space="preserve">Vessel radius specifies the radius of the vessels. This is used to calculate the relative contribution of the matrix and vessel </w:t>
        </w:r>
        <w:proofErr w:type="spellStart"/>
        <w:proofErr w:type="gramStart"/>
        <w:r>
          <w:t>submaterials</w:t>
        </w:r>
        <w:proofErr w:type="spellEnd"/>
        <w:r>
          <w:t>.</w:t>
        </w:r>
      </w:ins>
      <w:ins w:id="1572" w:author="mp4" w:date="2018-12-03T12:59:00Z">
        <w:r w:rsidR="008B729E">
          <w:t>(</w:t>
        </w:r>
        <w:proofErr w:type="gramEnd"/>
        <w:r w:rsidR="008B729E">
          <w:t xml:space="preserve">This calculation is done assuming that the vessels do not change in volume as deformation </w:t>
        </w:r>
        <w:proofErr w:type="spellStart"/>
        <w:r w:rsidR="008B729E">
          <w:t>occours</w:t>
        </w:r>
        <w:proofErr w:type="spellEnd"/>
        <w:r w:rsidR="008B729E">
          <w:t>)</w:t>
        </w:r>
      </w:ins>
      <w:ins w:id="1573" w:author="mp4" w:date="2018-12-03T12:58:00Z">
        <w:r w:rsidR="008B729E">
          <w:t xml:space="preserve"> </w:t>
        </w:r>
      </w:ins>
    </w:p>
    <w:p w14:paraId="35B633ED" w14:textId="05422FB9" w:rsidR="00B82DE2" w:rsidRDefault="00B82DE2">
      <w:pPr>
        <w:rPr>
          <w:ins w:id="1574" w:author="mp4" w:date="2018-11-02T11:50:00Z"/>
        </w:rPr>
        <w:pPrChange w:id="1575" w:author="mp4" w:date="2018-11-02T11:49:00Z">
          <w:pPr>
            <w:shd w:val="clear" w:color="auto" w:fill="FFFFFF"/>
            <w:jc w:val="left"/>
          </w:pPr>
        </w:pPrChange>
      </w:pPr>
      <w:ins w:id="1576" w:author="mp4" w:date="2018-11-02T11:50:00Z">
        <w:r>
          <w:t>e.g.</w:t>
        </w:r>
      </w:ins>
    </w:p>
    <w:p w14:paraId="6F8A74FA" w14:textId="69569397" w:rsidR="00B82DE2" w:rsidRDefault="00B82DE2" w:rsidP="00B82DE2">
      <w:pPr>
        <w:shd w:val="clear" w:color="auto" w:fill="FFFFFF"/>
        <w:jc w:val="left"/>
        <w:rPr>
          <w:ins w:id="1577" w:author="mp4" w:date="2018-11-02T11:50:00Z"/>
          <w:rFonts w:ascii="Courier New" w:hAnsi="Courier New" w:cs="Courier New"/>
          <w:color w:val="0000FF"/>
          <w:sz w:val="20"/>
          <w:szCs w:val="20"/>
        </w:rPr>
      </w:pPr>
      <w:ins w:id="1578" w:author="mp4" w:date="2018-11-02T11:50:00Z">
        <w:r>
          <w:rPr>
            <w:rFonts w:ascii="Courier New" w:hAnsi="Courier New" w:cs="Courier New"/>
            <w:color w:val="0000FF"/>
            <w:sz w:val="20"/>
            <w:szCs w:val="20"/>
          </w:rPr>
          <w:t>&lt;</w:t>
        </w:r>
        <w:proofErr w:type="spellStart"/>
        <w:r>
          <w:rPr>
            <w:rFonts w:ascii="Courier New" w:hAnsi="Courier New" w:cs="Courier New"/>
            <w:color w:val="0000FF"/>
            <w:sz w:val="20"/>
            <w:szCs w:val="20"/>
          </w:rPr>
          <w:t>vessel_radius</w:t>
        </w:r>
        <w:proofErr w:type="spellEnd"/>
        <w:r w:rsidRPr="00E92B2B">
          <w:rPr>
            <w:rFonts w:ascii="Courier New" w:hAnsi="Courier New" w:cs="Courier New"/>
            <w:color w:val="0000FF"/>
            <w:sz w:val="20"/>
            <w:szCs w:val="20"/>
          </w:rPr>
          <w:t>&gt;</w:t>
        </w:r>
        <w:del w:id="1579" w:author="Steven LaBelle" w:date="2019-08-01T15:32:00Z">
          <w:r w:rsidRPr="00E92B2B" w:rsidDel="008D1531">
            <w:rPr>
              <w:rFonts w:ascii="Courier New" w:hAnsi="Courier New" w:cs="Courier New"/>
              <w:b/>
              <w:bCs/>
              <w:color w:val="000000"/>
              <w:sz w:val="20"/>
              <w:szCs w:val="20"/>
            </w:rPr>
            <w:delText>12</w:delText>
          </w:r>
        </w:del>
      </w:ins>
      <w:ins w:id="1580" w:author="Steven LaBelle" w:date="2019-08-01T15:32:00Z">
        <w:r w:rsidR="008D1531">
          <w:rPr>
            <w:rFonts w:ascii="Courier New" w:hAnsi="Courier New" w:cs="Courier New"/>
            <w:b/>
            <w:bCs/>
            <w:color w:val="000000"/>
            <w:sz w:val="20"/>
            <w:szCs w:val="20"/>
          </w:rPr>
          <w:t>7</w:t>
        </w:r>
      </w:ins>
      <w:ins w:id="1581" w:author="mp4" w:date="2018-11-02T11:50:00Z">
        <w:del w:id="1582" w:author="Steven LaBelle" w:date="2019-08-01T15:32:00Z">
          <w:r w:rsidRPr="00E92B2B" w:rsidDel="008D1531">
            <w:rPr>
              <w:rFonts w:ascii="Courier New" w:hAnsi="Courier New" w:cs="Courier New"/>
              <w:b/>
              <w:bCs/>
              <w:color w:val="000000"/>
              <w:sz w:val="20"/>
              <w:szCs w:val="20"/>
            </w:rPr>
            <w:delText>0</w:delText>
          </w:r>
        </w:del>
        <w:r>
          <w:rPr>
            <w:rFonts w:ascii="Courier New" w:hAnsi="Courier New" w:cs="Courier New"/>
            <w:color w:val="0000FF"/>
            <w:sz w:val="20"/>
            <w:szCs w:val="20"/>
          </w:rPr>
          <w:t>&lt;/</w:t>
        </w:r>
        <w:proofErr w:type="spellStart"/>
        <w:r>
          <w:rPr>
            <w:rFonts w:ascii="Courier New" w:hAnsi="Courier New" w:cs="Courier New"/>
            <w:color w:val="0000FF"/>
            <w:sz w:val="20"/>
            <w:szCs w:val="20"/>
          </w:rPr>
          <w:t>vessel_radius</w:t>
        </w:r>
        <w:proofErr w:type="spellEnd"/>
        <w:r w:rsidRPr="00E92B2B">
          <w:rPr>
            <w:rFonts w:ascii="Courier New" w:hAnsi="Courier New" w:cs="Courier New"/>
            <w:color w:val="0000FF"/>
            <w:sz w:val="20"/>
            <w:szCs w:val="20"/>
          </w:rPr>
          <w:t>&gt;</w:t>
        </w:r>
      </w:ins>
    </w:p>
    <w:p w14:paraId="572D7198" w14:textId="2A58CB2C" w:rsidR="00B82DE2" w:rsidRDefault="00B82DE2">
      <w:pPr>
        <w:rPr>
          <w:ins w:id="1583" w:author="Steven LaBelle" w:date="2019-04-16T17:07:00Z"/>
        </w:rPr>
        <w:pPrChange w:id="1584" w:author="mp4" w:date="2018-11-02T11:49:00Z">
          <w:pPr>
            <w:shd w:val="clear" w:color="auto" w:fill="FFFFFF"/>
            <w:jc w:val="left"/>
          </w:pPr>
        </w:pPrChange>
      </w:pPr>
    </w:p>
    <w:p w14:paraId="2B770E5C" w14:textId="0C8F14F0" w:rsidR="00294085" w:rsidRDefault="00294085">
      <w:pPr>
        <w:pStyle w:val="Heading2"/>
        <w:rPr>
          <w:ins w:id="1585" w:author="Steven LaBelle" w:date="2019-04-16T17:07:00Z"/>
        </w:rPr>
        <w:pPrChange w:id="1586" w:author="Steven LaBelle" w:date="2019-04-16T17:07:00Z">
          <w:pPr>
            <w:shd w:val="clear" w:color="auto" w:fill="FFFFFF"/>
            <w:jc w:val="left"/>
          </w:pPr>
        </w:pPrChange>
      </w:pPr>
      <w:bookmarkStart w:id="1587" w:name="_Ref6916335"/>
      <w:ins w:id="1588" w:author="Steven LaBelle" w:date="2019-04-16T17:07:00Z">
        <w:r>
          <w:t>Mix Method</w:t>
        </w:r>
        <w:bookmarkEnd w:id="1587"/>
      </w:ins>
    </w:p>
    <w:p w14:paraId="7EC9AAF3" w14:textId="77777777" w:rsidR="00294085" w:rsidRDefault="00294085">
      <w:pPr>
        <w:rPr>
          <w:ins w:id="1589" w:author="Steven LaBelle" w:date="2019-04-16T17:13:00Z"/>
        </w:rPr>
        <w:pPrChange w:id="1590" w:author="Steven LaBelle" w:date="2019-04-16T17:07:00Z">
          <w:pPr>
            <w:shd w:val="clear" w:color="auto" w:fill="FFFFFF"/>
            <w:jc w:val="left"/>
          </w:pPr>
        </w:pPrChange>
      </w:pPr>
      <w:ins w:id="1591" w:author="Steven LaBelle" w:date="2019-04-16T17:07:00Z">
        <w:r>
          <w:t xml:space="preserve">Different methods may be used to determine a direction based on two other vector directions. </w:t>
        </w:r>
      </w:ins>
    </w:p>
    <w:p w14:paraId="7549B137" w14:textId="68DDA1C5" w:rsidR="00294085" w:rsidRDefault="00294085">
      <w:pPr>
        <w:rPr>
          <w:ins w:id="1592" w:author="Steven LaBelle" w:date="2019-04-23T12:55:00Z"/>
        </w:rPr>
        <w:pPrChange w:id="1593" w:author="Steven LaBelle" w:date="2019-04-16T17:07:00Z">
          <w:pPr>
            <w:shd w:val="clear" w:color="auto" w:fill="FFFFFF"/>
            <w:jc w:val="left"/>
          </w:pPr>
        </w:pPrChange>
      </w:pPr>
    </w:p>
    <w:p w14:paraId="1993E8D9" w14:textId="72399668" w:rsidR="004B2907" w:rsidRDefault="004B2907">
      <w:pPr>
        <w:pStyle w:val="Heading3"/>
        <w:rPr>
          <w:ins w:id="1594" w:author="Steven LaBelle" w:date="2019-04-16T17:13:00Z"/>
        </w:rPr>
        <w:pPrChange w:id="1595" w:author="Steven LaBelle" w:date="2019-04-23T12:55:00Z">
          <w:pPr>
            <w:shd w:val="clear" w:color="auto" w:fill="FFFFFF"/>
            <w:jc w:val="left"/>
          </w:pPr>
        </w:pPrChange>
      </w:pPr>
      <w:ins w:id="1596" w:author="Steven LaBelle" w:date="2019-04-23T12:55:00Z">
        <w:r>
          <w:t>Linear Interpolation Mix Method</w:t>
        </w:r>
      </w:ins>
    </w:p>
    <w:p w14:paraId="6822F7E1" w14:textId="4D2A92AC" w:rsidR="00294085" w:rsidRDefault="00294085">
      <w:pPr>
        <w:rPr>
          <w:ins w:id="1597" w:author="Steven LaBelle" w:date="2019-04-16T17:07:00Z"/>
        </w:rPr>
        <w:pPrChange w:id="1598" w:author="Steven LaBelle" w:date="2019-04-16T17:07:00Z">
          <w:pPr>
            <w:shd w:val="clear" w:color="auto" w:fill="FFFFFF"/>
            <w:jc w:val="left"/>
          </w:pPr>
        </w:pPrChange>
      </w:pPr>
      <w:ins w:id="1599" w:author="Steven LaBelle" w:date="2019-04-16T17:07:00Z">
        <w:r>
          <w:t>The legacy method of linear interpolation between the components of the two input vectors is specified via</w:t>
        </w:r>
      </w:ins>
    </w:p>
    <w:p w14:paraId="59AD8401" w14:textId="4685D8BC" w:rsidR="00294085" w:rsidRDefault="00294085">
      <w:pPr>
        <w:pStyle w:val="MTDisplayEquation"/>
        <w:rPr>
          <w:ins w:id="1600" w:author="Steven LaBelle" w:date="2019-04-16T17:09:00Z"/>
        </w:rPr>
        <w:pPrChange w:id="1601" w:author="Steven LaBelle" w:date="2019-04-16T17:08:00Z">
          <w:pPr>
            <w:shd w:val="clear" w:color="auto" w:fill="FFFFFF"/>
            <w:jc w:val="left"/>
          </w:pPr>
        </w:pPrChange>
      </w:pPr>
      <w:ins w:id="1602" w:author="Steven LaBelle" w:date="2019-04-16T17:08:00Z">
        <w:r>
          <w:tab/>
        </w:r>
      </w:ins>
      <w:ins w:id="1603" w:author="Steven LaBelle" w:date="2019-04-16T17:08:00Z">
        <w:r w:rsidR="00626A02" w:rsidRPr="00294085">
          <w:rPr>
            <w:position w:val="-12"/>
            <w:rPrChange w:id="1604" w:author="Steven LaBelle" w:date="2019-04-16T17:09:00Z">
              <w:rPr>
                <w:position w:val="-12"/>
              </w:rPr>
            </w:rPrChange>
          </w:rPr>
          <w:object w:dxaOrig="2140" w:dyaOrig="360" w14:anchorId="467BD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pt;height:18pt" o:ole="">
              <v:imagedata r:id="rId21" o:title=""/>
            </v:shape>
            <o:OLEObject Type="Embed" ProgID="Equation.DSMT4" ShapeID="_x0000_i1025" DrawAspect="Content" ObjectID="_1676705666" r:id="rId22"/>
          </w:object>
        </w:r>
      </w:ins>
      <w:ins w:id="1605" w:author="Steven LaBelle" w:date="2019-04-16T17:08:00Z">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MTChap \c \* Arabic \* MERGEFORMAT </w:instrText>
        </w:r>
      </w:ins>
      <w:r>
        <w:fldChar w:fldCharType="separate"/>
      </w:r>
      <w:ins w:id="1606" w:author="Steven LaBelle" w:date="2019-04-22T18:00:00Z">
        <w:r w:rsidR="00EC5F36">
          <w:rPr>
            <w:noProof/>
          </w:rPr>
          <w:instrText>4</w:instrText>
        </w:r>
      </w:ins>
      <w:ins w:id="1607" w:author="Steven LaBelle" w:date="2019-04-16T17:08:00Z">
        <w:r>
          <w:fldChar w:fldCharType="end"/>
        </w:r>
        <w:r>
          <w:instrText>.</w:instrText>
        </w:r>
        <w:r>
          <w:fldChar w:fldCharType="begin"/>
        </w:r>
        <w:r>
          <w:instrText xml:space="preserve"> SEQ MTEqn \c \* Arabic \* MERGEFORMAT </w:instrText>
        </w:r>
      </w:ins>
      <w:r>
        <w:fldChar w:fldCharType="separate"/>
      </w:r>
      <w:ins w:id="1608" w:author="Steven LaBelle" w:date="2019-04-22T18:00:00Z">
        <w:r w:rsidR="00EC5F36">
          <w:rPr>
            <w:noProof/>
          </w:rPr>
          <w:instrText>1</w:instrText>
        </w:r>
      </w:ins>
      <w:ins w:id="1609" w:author="Steven LaBelle" w:date="2019-04-16T17:08:00Z">
        <w:r>
          <w:fldChar w:fldCharType="end"/>
        </w:r>
        <w:r>
          <w:instrText>)</w:instrText>
        </w:r>
        <w:r>
          <w:fldChar w:fldCharType="end"/>
        </w:r>
      </w:ins>
    </w:p>
    <w:p w14:paraId="493DBA7D" w14:textId="346D3D8B" w:rsidR="00294085" w:rsidRDefault="00294085">
      <w:pPr>
        <w:rPr>
          <w:ins w:id="1610" w:author="Steven LaBelle" w:date="2019-04-16T17:11:00Z"/>
        </w:rPr>
        <w:pPrChange w:id="1611" w:author="Steven LaBelle" w:date="2019-04-16T17:09:00Z">
          <w:pPr>
            <w:shd w:val="clear" w:color="auto" w:fill="FFFFFF"/>
            <w:jc w:val="left"/>
          </w:pPr>
        </w:pPrChange>
      </w:pPr>
      <w:ins w:id="1612" w:author="Steven LaBelle" w:date="2019-04-16T17:09:00Z">
        <w:r>
          <w:t xml:space="preserve">In the context of </w:t>
        </w:r>
        <w:proofErr w:type="gramStart"/>
        <w:r>
          <w:t>growth</w:t>
        </w:r>
        <w:proofErr w:type="gramEnd"/>
        <w:r>
          <w:t xml:space="preserve"> the new direction (psi) is linearly interpolated between the previous direction (psi) and the collagen fibril direction (theta). This leads to a nonlinear space of effective </w:t>
        </w:r>
        <w:r>
          <w:lastRenderedPageBreak/>
          <w:t xml:space="preserve">rotations and is no longer recommended but is still supported for legacy purposes. To use a linear interpolation of vector </w:t>
        </w:r>
        <w:proofErr w:type="gramStart"/>
        <w:r>
          <w:t>components</w:t>
        </w:r>
        <w:proofErr w:type="gramEnd"/>
        <w:r>
          <w:t xml:space="preserve"> include </w:t>
        </w:r>
        <w:r w:rsidRPr="00294085">
          <w:rPr>
            <w:rFonts w:ascii="Courier New" w:hAnsi="Courier New" w:cs="Courier New"/>
            <w:sz w:val="22"/>
            <w:szCs w:val="22"/>
            <w:rPrChange w:id="1613" w:author="Steven LaBelle" w:date="2019-04-16T17:13:00Z">
              <w:rPr/>
            </w:rPrChange>
          </w:rPr>
          <w:t>&lt;</w:t>
        </w:r>
        <w:proofErr w:type="spellStart"/>
        <w:r w:rsidRPr="00294085">
          <w:rPr>
            <w:rFonts w:ascii="Courier New" w:hAnsi="Courier New" w:cs="Courier New"/>
            <w:sz w:val="22"/>
            <w:szCs w:val="22"/>
            <w:rPrChange w:id="1614" w:author="Steven LaBelle" w:date="2019-04-16T17:13:00Z">
              <w:rPr/>
            </w:rPrChange>
          </w:rPr>
          <w:t>mix_method</w:t>
        </w:r>
        <w:proofErr w:type="spellEnd"/>
        <w:r w:rsidRPr="00294085">
          <w:rPr>
            <w:rFonts w:ascii="Courier New" w:hAnsi="Courier New" w:cs="Courier New"/>
            <w:sz w:val="22"/>
            <w:szCs w:val="22"/>
            <w:rPrChange w:id="1615" w:author="Steven LaBelle" w:date="2019-04-16T17:13:00Z">
              <w:rPr/>
            </w:rPrChange>
          </w:rPr>
          <w:t xml:space="preserve"> type=</w:t>
        </w:r>
      </w:ins>
      <w:ins w:id="1616" w:author="Steven LaBelle" w:date="2019-04-16T17:10:00Z">
        <w:r w:rsidRPr="00294085">
          <w:rPr>
            <w:rFonts w:ascii="Courier New" w:hAnsi="Courier New" w:cs="Courier New"/>
            <w:sz w:val="22"/>
            <w:szCs w:val="22"/>
            <w:rPrChange w:id="1617" w:author="Steven LaBelle" w:date="2019-04-16T17:13:00Z">
              <w:rPr/>
            </w:rPrChange>
          </w:rPr>
          <w:t xml:space="preserve"> “</w:t>
        </w:r>
        <w:proofErr w:type="spellStart"/>
        <w:r w:rsidRPr="00294085">
          <w:rPr>
            <w:rFonts w:ascii="Courier New" w:hAnsi="Courier New" w:cs="Courier New"/>
            <w:sz w:val="22"/>
            <w:szCs w:val="22"/>
            <w:rPrChange w:id="1618" w:author="Steven LaBelle" w:date="2019-04-16T17:13:00Z">
              <w:rPr/>
            </w:rPrChange>
          </w:rPr>
          <w:t>LinInterp</w:t>
        </w:r>
        <w:proofErr w:type="spellEnd"/>
        <w:r w:rsidRPr="00294085">
          <w:rPr>
            <w:rFonts w:ascii="Courier New" w:hAnsi="Courier New" w:cs="Courier New"/>
            <w:sz w:val="22"/>
            <w:szCs w:val="22"/>
            <w:rPrChange w:id="1619" w:author="Steven LaBelle" w:date="2019-04-16T17:13:00Z">
              <w:rPr/>
            </w:rPrChange>
          </w:rPr>
          <w:t>”&gt;&lt;/</w:t>
        </w:r>
        <w:proofErr w:type="spellStart"/>
        <w:r w:rsidRPr="00294085">
          <w:rPr>
            <w:rFonts w:ascii="Courier New" w:hAnsi="Courier New" w:cs="Courier New"/>
            <w:sz w:val="22"/>
            <w:szCs w:val="22"/>
            <w:rPrChange w:id="1620" w:author="Steven LaBelle" w:date="2019-04-16T17:13:00Z">
              <w:rPr/>
            </w:rPrChange>
          </w:rPr>
          <w:t>mix_method</w:t>
        </w:r>
        <w:proofErr w:type="spellEnd"/>
        <w:r w:rsidRPr="00294085">
          <w:rPr>
            <w:rFonts w:ascii="Courier New" w:hAnsi="Courier New" w:cs="Courier New"/>
            <w:sz w:val="22"/>
            <w:szCs w:val="22"/>
            <w:rPrChange w:id="1621" w:author="Steven LaBelle" w:date="2019-04-16T17:13:00Z">
              <w:rPr/>
            </w:rPrChange>
          </w:rPr>
          <w:t>&gt;</w:t>
        </w:r>
        <w:r>
          <w:t xml:space="preserve"> within the </w:t>
        </w:r>
        <w:proofErr w:type="spellStart"/>
        <w:r>
          <w:t>angio</w:t>
        </w:r>
        <w:proofErr w:type="spellEnd"/>
        <w:r>
          <w:t xml:space="preserve"> material. </w:t>
        </w:r>
      </w:ins>
    </w:p>
    <w:p w14:paraId="5DDEC846" w14:textId="3DF60DD3" w:rsidR="00294085" w:rsidRDefault="00294085">
      <w:pPr>
        <w:rPr>
          <w:ins w:id="1622" w:author="Steven LaBelle" w:date="2019-04-23T12:55:00Z"/>
        </w:rPr>
        <w:pPrChange w:id="1623" w:author="Steven LaBelle" w:date="2019-04-16T17:09:00Z">
          <w:pPr>
            <w:shd w:val="clear" w:color="auto" w:fill="FFFFFF"/>
            <w:jc w:val="left"/>
          </w:pPr>
        </w:pPrChange>
      </w:pPr>
    </w:p>
    <w:p w14:paraId="237D2CA0" w14:textId="7D7528E1" w:rsidR="004B2907" w:rsidRDefault="004B2907">
      <w:pPr>
        <w:pStyle w:val="Heading3"/>
        <w:rPr>
          <w:ins w:id="1624" w:author="Steven LaBelle" w:date="2019-04-23T12:55:00Z"/>
        </w:rPr>
        <w:pPrChange w:id="1625" w:author="Steven LaBelle" w:date="2019-04-23T12:55:00Z">
          <w:pPr>
            <w:shd w:val="clear" w:color="auto" w:fill="FFFFFF"/>
            <w:jc w:val="left"/>
          </w:pPr>
        </w:pPrChange>
      </w:pPr>
      <w:ins w:id="1626" w:author="Steven LaBelle" w:date="2019-04-23T12:55:00Z">
        <w:r>
          <w:t>Linear Scaled Rotation Mix Method</w:t>
        </w:r>
      </w:ins>
    </w:p>
    <w:p w14:paraId="23C75802" w14:textId="77777777" w:rsidR="004B2907" w:rsidRDefault="004B2907">
      <w:pPr>
        <w:rPr>
          <w:ins w:id="1627" w:author="Steven LaBelle" w:date="2019-04-16T17:11:00Z"/>
        </w:rPr>
        <w:pPrChange w:id="1628" w:author="Steven LaBelle" w:date="2019-04-16T17:09:00Z">
          <w:pPr>
            <w:shd w:val="clear" w:color="auto" w:fill="FFFFFF"/>
            <w:jc w:val="left"/>
          </w:pPr>
        </w:pPrChange>
      </w:pPr>
    </w:p>
    <w:p w14:paraId="1D3B2998" w14:textId="5E789626" w:rsidR="00294085" w:rsidRDefault="00294085">
      <w:pPr>
        <w:rPr>
          <w:ins w:id="1629" w:author="Steven LaBelle" w:date="2019-04-17T12:40:00Z"/>
        </w:rPr>
        <w:pPrChange w:id="1630" w:author="Steven LaBelle" w:date="2019-04-16T17:09:00Z">
          <w:pPr>
            <w:shd w:val="clear" w:color="auto" w:fill="FFFFFF"/>
            <w:jc w:val="left"/>
          </w:pPr>
        </w:pPrChange>
      </w:pPr>
      <w:ins w:id="1631" w:author="Steven LaBelle" w:date="2019-04-16T17:11:00Z">
        <w:r>
          <w:t>The recommended method is a linear rotation or a scaling of the rotation from the first vector to the second within the plane spanned by both vectors.</w:t>
        </w:r>
      </w:ins>
      <w:ins w:id="1632" w:author="Steven LaBelle" w:date="2019-04-17T12:40:00Z">
        <w:r w:rsidR="00946248">
          <w:t xml:space="preserve"> First the normal to the plane by the vectors is determined</w:t>
        </w:r>
      </w:ins>
    </w:p>
    <w:p w14:paraId="5325212C" w14:textId="41B918C1" w:rsidR="00946248" w:rsidRDefault="00946248">
      <w:pPr>
        <w:pStyle w:val="MTDisplayEquation"/>
        <w:rPr>
          <w:ins w:id="1633" w:author="Steven LaBelle" w:date="2019-04-17T12:43:00Z"/>
        </w:rPr>
        <w:pPrChange w:id="1634" w:author="Steven LaBelle" w:date="2019-04-17T12:40:00Z">
          <w:pPr>
            <w:shd w:val="clear" w:color="auto" w:fill="FFFFFF"/>
            <w:jc w:val="left"/>
          </w:pPr>
        </w:pPrChange>
      </w:pPr>
      <w:ins w:id="1635" w:author="Steven LaBelle" w:date="2019-04-17T12:40:00Z">
        <w:r>
          <w:tab/>
        </w:r>
      </w:ins>
      <w:ins w:id="1636" w:author="Steven LaBelle" w:date="2019-04-17T12:40:00Z">
        <w:r w:rsidRPr="00946248">
          <w:rPr>
            <w:position w:val="-10"/>
            <w:rPrChange w:id="1637" w:author="Steven LaBelle" w:date="2019-04-17T12:42:00Z">
              <w:rPr>
                <w:position w:val="-10"/>
              </w:rPr>
            </w:rPrChange>
          </w:rPr>
          <w:object w:dxaOrig="940" w:dyaOrig="320" w14:anchorId="6B642A22">
            <v:shape id="_x0000_i1026" type="#_x0000_t75" style="width:47pt;height:16.5pt" o:ole="">
              <v:imagedata r:id="rId23" o:title=""/>
            </v:shape>
            <o:OLEObject Type="Embed" ProgID="Equation.DSMT4" ShapeID="_x0000_i1026" DrawAspect="Content" ObjectID="_1676705667" r:id="rId24"/>
          </w:object>
        </w:r>
      </w:ins>
      <w:ins w:id="1638" w:author="Steven LaBelle" w:date="2019-04-17T12:40:00Z">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MTChap \c \* Arabic \* MERGEFORMAT </w:instrText>
        </w:r>
      </w:ins>
      <w:r>
        <w:fldChar w:fldCharType="separate"/>
      </w:r>
      <w:ins w:id="1639" w:author="Steven LaBelle" w:date="2019-04-22T18:00:00Z">
        <w:r w:rsidR="00EC5F36">
          <w:rPr>
            <w:noProof/>
          </w:rPr>
          <w:instrText>4</w:instrText>
        </w:r>
      </w:ins>
      <w:ins w:id="1640" w:author="Steven LaBelle" w:date="2019-04-17T12:40:00Z">
        <w:r>
          <w:fldChar w:fldCharType="end"/>
        </w:r>
        <w:r>
          <w:instrText>.</w:instrText>
        </w:r>
        <w:r>
          <w:fldChar w:fldCharType="begin"/>
        </w:r>
        <w:r>
          <w:instrText xml:space="preserve"> SEQ MTEqn \c \* Arabic \* MERGEFORMAT </w:instrText>
        </w:r>
      </w:ins>
      <w:r>
        <w:fldChar w:fldCharType="separate"/>
      </w:r>
      <w:ins w:id="1641" w:author="Steven LaBelle" w:date="2019-04-22T18:00:00Z">
        <w:r w:rsidR="00EC5F36">
          <w:rPr>
            <w:noProof/>
          </w:rPr>
          <w:instrText>2</w:instrText>
        </w:r>
      </w:ins>
      <w:ins w:id="1642" w:author="Steven LaBelle" w:date="2019-04-17T12:40:00Z">
        <w:r>
          <w:fldChar w:fldCharType="end"/>
        </w:r>
        <w:r>
          <w:instrText>)</w:instrText>
        </w:r>
        <w:r>
          <w:fldChar w:fldCharType="end"/>
        </w:r>
      </w:ins>
    </w:p>
    <w:p w14:paraId="002E771B" w14:textId="5E14C159" w:rsidR="00946248" w:rsidRPr="00946248" w:rsidRDefault="00946248">
      <w:pPr>
        <w:rPr>
          <w:ins w:id="1643" w:author="Steven LaBelle" w:date="2019-04-17T12:43:00Z"/>
        </w:rPr>
        <w:pPrChange w:id="1644" w:author="Steven LaBelle" w:date="2019-04-17T12:43:00Z">
          <w:pPr>
            <w:shd w:val="clear" w:color="auto" w:fill="FFFFFF"/>
            <w:jc w:val="left"/>
          </w:pPr>
        </w:pPrChange>
      </w:pPr>
      <w:ins w:id="1645" w:author="Steven LaBelle" w:date="2019-04-17T12:43:00Z">
        <w:r>
          <w:t xml:space="preserve">The </w:t>
        </w:r>
      </w:ins>
      <w:ins w:id="1646" w:author="Steven LaBelle" w:date="2019-04-17T12:44:00Z">
        <w:r>
          <w:t xml:space="preserve">angle </w:t>
        </w:r>
      </w:ins>
      <w:ins w:id="1647" w:author="Steven LaBelle" w:date="2019-04-17T12:45:00Z">
        <w:r w:rsidRPr="00946248">
          <w:rPr>
            <w:i/>
            <w:rPrChange w:id="1648" w:author="Steven LaBelle" w:date="2019-04-17T12:45:00Z">
              <w:rPr/>
            </w:rPrChange>
          </w:rPr>
          <w:t>φ</w:t>
        </w:r>
        <w:r>
          <w:t xml:space="preserve"> </w:t>
        </w:r>
      </w:ins>
      <w:ins w:id="1649" w:author="Steven LaBelle" w:date="2019-04-17T12:44:00Z">
        <w:r>
          <w:t>between the previous direction and influential direction is determined from the dot product</w:t>
        </w:r>
      </w:ins>
      <w:ins w:id="1650" w:author="Steven LaBelle" w:date="2019-04-17T12:45:00Z">
        <w:r>
          <w:t xml:space="preserve"> then a rot</w:t>
        </w:r>
        <w:r w:rsidR="00D96278">
          <w:t xml:space="preserve">ation about the normal vector by the angle </w:t>
        </w:r>
      </w:ins>
      <w:ins w:id="1651" w:author="Steven LaBelle" w:date="2019-04-17T13:01:00Z">
        <w:r w:rsidR="00D96278" w:rsidRPr="00C93981">
          <w:rPr>
            <w:i/>
          </w:rPr>
          <w:t>φ</w:t>
        </w:r>
        <w:r w:rsidR="00D96278">
          <w:t xml:space="preserve"> scaled by </w:t>
        </w:r>
        <w:r w:rsidR="00D96278" w:rsidRPr="00D96278">
          <w:rPr>
            <w:i/>
            <w:rPrChange w:id="1652" w:author="Steven LaBelle" w:date="2019-04-17T13:01:00Z">
              <w:rPr/>
            </w:rPrChange>
          </w:rPr>
          <w:t>α</w:t>
        </w:r>
        <w:r w:rsidR="00D96278">
          <w:t>:</w:t>
        </w:r>
      </w:ins>
    </w:p>
    <w:p w14:paraId="18435294" w14:textId="77777777" w:rsidR="00946248" w:rsidRPr="00946248" w:rsidRDefault="00946248">
      <w:pPr>
        <w:rPr>
          <w:ins w:id="1653" w:author="Steven LaBelle" w:date="2019-04-16T17:13:00Z"/>
        </w:rPr>
        <w:pPrChange w:id="1654" w:author="Steven LaBelle" w:date="2019-04-17T12:43:00Z">
          <w:pPr>
            <w:shd w:val="clear" w:color="auto" w:fill="FFFFFF"/>
            <w:jc w:val="left"/>
          </w:pPr>
        </w:pPrChange>
      </w:pPr>
    </w:p>
    <w:p w14:paraId="4FC909BA" w14:textId="699E3762" w:rsidR="00294085" w:rsidRDefault="00294085">
      <w:pPr>
        <w:pStyle w:val="MTDisplayEquation"/>
        <w:rPr>
          <w:ins w:id="1655" w:author="Steven LaBelle" w:date="2019-04-16T17:14:00Z"/>
        </w:rPr>
        <w:pPrChange w:id="1656" w:author="Steven LaBelle" w:date="2019-04-16T17:14:00Z">
          <w:pPr>
            <w:shd w:val="clear" w:color="auto" w:fill="FFFFFF"/>
            <w:jc w:val="left"/>
          </w:pPr>
        </w:pPrChange>
      </w:pPr>
      <w:ins w:id="1657" w:author="Steven LaBelle" w:date="2019-04-16T17:14:00Z">
        <w:r>
          <w:tab/>
        </w:r>
      </w:ins>
      <w:ins w:id="1658" w:author="Steven LaBelle" w:date="2019-04-16T17:14:00Z">
        <w:r w:rsidR="00D96278" w:rsidRPr="00294085">
          <w:rPr>
            <w:position w:val="-12"/>
            <w:rPrChange w:id="1659" w:author="Steven LaBelle" w:date="2019-04-17T12:39:00Z">
              <w:rPr>
                <w:position w:val="-12"/>
              </w:rPr>
            </w:rPrChange>
          </w:rPr>
          <w:object w:dxaOrig="1820" w:dyaOrig="360" w14:anchorId="254B3783">
            <v:shape id="_x0000_i1027" type="#_x0000_t75" style="width:90.5pt;height:18pt" o:ole="">
              <v:imagedata r:id="rId25" o:title=""/>
            </v:shape>
            <o:OLEObject Type="Embed" ProgID="Equation.DSMT4" ShapeID="_x0000_i1027" DrawAspect="Content" ObjectID="_1676705668" r:id="rId26"/>
          </w:object>
        </w:r>
      </w:ins>
      <w:ins w:id="1660" w:author="Steven LaBelle" w:date="2019-04-16T17:14:00Z">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MTChap \c \* Arabic \* MERGEFORMAT </w:instrText>
        </w:r>
      </w:ins>
      <w:r>
        <w:fldChar w:fldCharType="separate"/>
      </w:r>
      <w:ins w:id="1661" w:author="Steven LaBelle" w:date="2019-04-22T18:00:00Z">
        <w:r w:rsidR="00EC5F36">
          <w:rPr>
            <w:noProof/>
          </w:rPr>
          <w:instrText>4</w:instrText>
        </w:r>
      </w:ins>
      <w:ins w:id="1662" w:author="Steven LaBelle" w:date="2019-04-16T17:14:00Z">
        <w:r>
          <w:fldChar w:fldCharType="end"/>
        </w:r>
        <w:r>
          <w:instrText>.</w:instrText>
        </w:r>
        <w:r>
          <w:fldChar w:fldCharType="begin"/>
        </w:r>
        <w:r>
          <w:instrText xml:space="preserve"> SEQ MTEqn \c \* Arabic \* MERGEFORMAT </w:instrText>
        </w:r>
      </w:ins>
      <w:r>
        <w:fldChar w:fldCharType="separate"/>
      </w:r>
      <w:ins w:id="1663" w:author="Steven LaBelle" w:date="2019-04-22T18:00:00Z">
        <w:r w:rsidR="00EC5F36">
          <w:rPr>
            <w:noProof/>
          </w:rPr>
          <w:instrText>3</w:instrText>
        </w:r>
      </w:ins>
      <w:ins w:id="1664" w:author="Steven LaBelle" w:date="2019-04-16T17:14:00Z">
        <w:r>
          <w:fldChar w:fldCharType="end"/>
        </w:r>
        <w:r>
          <w:instrText>)</w:instrText>
        </w:r>
        <w:r>
          <w:fldChar w:fldCharType="end"/>
        </w:r>
      </w:ins>
    </w:p>
    <w:p w14:paraId="7508F5B2" w14:textId="77777777" w:rsidR="00294085" w:rsidRDefault="00294085">
      <w:pPr>
        <w:rPr>
          <w:ins w:id="1665" w:author="Steven LaBelle" w:date="2019-04-16T17:13:00Z"/>
        </w:rPr>
        <w:pPrChange w:id="1666" w:author="Steven LaBelle" w:date="2019-04-16T17:09:00Z">
          <w:pPr>
            <w:shd w:val="clear" w:color="auto" w:fill="FFFFFF"/>
            <w:jc w:val="left"/>
          </w:pPr>
        </w:pPrChange>
      </w:pPr>
    </w:p>
    <w:p w14:paraId="5A6B66F5" w14:textId="34EBEE82" w:rsidR="00294085" w:rsidRPr="00294085" w:rsidRDefault="00294085">
      <w:pPr>
        <w:pPrChange w:id="1667" w:author="Steven LaBelle" w:date="2019-04-16T17:09:00Z">
          <w:pPr>
            <w:shd w:val="clear" w:color="auto" w:fill="FFFFFF"/>
            <w:jc w:val="left"/>
          </w:pPr>
        </w:pPrChange>
      </w:pPr>
      <w:ins w:id="1668" w:author="Steven LaBelle" w:date="2019-04-16T17:11:00Z">
        <w:r>
          <w:t xml:space="preserve">This method guarantees that the relative change in direction is linear with respect to the scaling weight. To use a linear rotation between vectors within their shared plane include </w:t>
        </w:r>
        <w:r w:rsidRPr="00294085">
          <w:rPr>
            <w:rFonts w:ascii="Courier New" w:hAnsi="Courier New" w:cs="Courier New"/>
            <w:sz w:val="22"/>
            <w:szCs w:val="22"/>
          </w:rPr>
          <w:t>&lt;</w:t>
        </w:r>
        <w:proofErr w:type="spellStart"/>
        <w:r w:rsidRPr="00294085">
          <w:rPr>
            <w:rFonts w:ascii="Courier New" w:hAnsi="Courier New" w:cs="Courier New"/>
            <w:sz w:val="22"/>
            <w:szCs w:val="22"/>
          </w:rPr>
          <w:t>mix_method</w:t>
        </w:r>
        <w:proofErr w:type="spellEnd"/>
        <w:r w:rsidRPr="00294085">
          <w:rPr>
            <w:rFonts w:ascii="Courier New" w:hAnsi="Courier New" w:cs="Courier New"/>
            <w:sz w:val="22"/>
            <w:szCs w:val="22"/>
          </w:rPr>
          <w:t xml:space="preserve"> type</w:t>
        </w:r>
        <w:proofErr w:type="gramStart"/>
        <w:r w:rsidRPr="00294085">
          <w:rPr>
            <w:rFonts w:ascii="Courier New" w:hAnsi="Courier New" w:cs="Courier New"/>
            <w:sz w:val="22"/>
            <w:szCs w:val="22"/>
          </w:rPr>
          <w:t>=</w:t>
        </w:r>
      </w:ins>
      <w:ins w:id="1669" w:author="Steven LaBelle" w:date="2019-04-16T17:12:00Z">
        <w:r w:rsidRPr="00294085">
          <w:rPr>
            <w:rFonts w:ascii="Courier New" w:hAnsi="Courier New" w:cs="Courier New"/>
            <w:sz w:val="22"/>
            <w:szCs w:val="22"/>
            <w:rPrChange w:id="1670" w:author="Steven LaBelle" w:date="2019-04-16T17:13:00Z">
              <w:rPr/>
            </w:rPrChange>
          </w:rPr>
          <w:t>“</w:t>
        </w:r>
        <w:proofErr w:type="spellStart"/>
        <w:proofErr w:type="gramEnd"/>
        <w:r w:rsidRPr="00294085">
          <w:rPr>
            <w:rFonts w:ascii="Courier New" w:hAnsi="Courier New" w:cs="Courier New"/>
            <w:sz w:val="22"/>
            <w:szCs w:val="22"/>
            <w:rPrChange w:id="1671" w:author="Steven LaBelle" w:date="2019-04-16T17:13:00Z">
              <w:rPr/>
            </w:rPrChange>
          </w:rPr>
          <w:t>LinRot</w:t>
        </w:r>
        <w:proofErr w:type="spellEnd"/>
        <w:r w:rsidRPr="00294085">
          <w:rPr>
            <w:rFonts w:ascii="Courier New" w:hAnsi="Courier New" w:cs="Courier New"/>
            <w:sz w:val="22"/>
            <w:szCs w:val="22"/>
            <w:rPrChange w:id="1672" w:author="Steven LaBelle" w:date="2019-04-16T17:13:00Z">
              <w:rPr/>
            </w:rPrChange>
          </w:rPr>
          <w:t>”&gt;&lt;/</w:t>
        </w:r>
        <w:proofErr w:type="spellStart"/>
        <w:r w:rsidRPr="00294085">
          <w:rPr>
            <w:rFonts w:ascii="Courier New" w:hAnsi="Courier New" w:cs="Courier New"/>
            <w:sz w:val="22"/>
            <w:szCs w:val="22"/>
            <w:rPrChange w:id="1673" w:author="Steven LaBelle" w:date="2019-04-16T17:13:00Z">
              <w:rPr/>
            </w:rPrChange>
          </w:rPr>
          <w:t>mix_method</w:t>
        </w:r>
        <w:proofErr w:type="spellEnd"/>
        <w:r w:rsidRPr="00294085">
          <w:rPr>
            <w:rFonts w:ascii="Courier New" w:hAnsi="Courier New" w:cs="Courier New"/>
            <w:sz w:val="22"/>
            <w:szCs w:val="22"/>
            <w:rPrChange w:id="1674" w:author="Steven LaBelle" w:date="2019-04-16T17:13:00Z">
              <w:rPr/>
            </w:rPrChange>
          </w:rPr>
          <w:t>&gt;</w:t>
        </w:r>
        <w:r>
          <w:t>.</w:t>
        </w:r>
      </w:ins>
    </w:p>
    <w:p w14:paraId="460F65B3" w14:textId="747417DB" w:rsidR="00E21124" w:rsidRDefault="00E21124" w:rsidP="00B3513E">
      <w:pPr>
        <w:pStyle w:val="Heading2"/>
      </w:pPr>
      <w:bookmarkStart w:id="1675" w:name="_Toc522883718"/>
      <w:r>
        <w:t>Initial Modifier</w:t>
      </w:r>
      <w:bookmarkEnd w:id="1675"/>
    </w:p>
    <w:p w14:paraId="24C41D7A" w14:textId="05F4279A" w:rsidR="00E21124" w:rsidRDefault="00E21124" w:rsidP="00E21124">
      <w:r>
        <w:t xml:space="preserve">Initial Modifiers are a way to specify values to all </w:t>
      </w:r>
      <w:proofErr w:type="spellStart"/>
      <w:r>
        <w:t>angio</w:t>
      </w:r>
      <w:proofErr w:type="spellEnd"/>
      <w:r>
        <w:t xml:space="preserve"> elements within an </w:t>
      </w:r>
      <w:proofErr w:type="spellStart"/>
      <w:r>
        <w:t>angio</w:t>
      </w:r>
      <w:proofErr w:type="spellEnd"/>
      <w:r>
        <w:t xml:space="preserve"> material</w:t>
      </w:r>
      <w:ins w:id="1676" w:author="Steven LaBelle" w:date="2018-08-21T11:50:00Z">
        <w:r w:rsidR="004E62C2">
          <w:t xml:space="preserve"> at the beginning of the </w:t>
        </w:r>
      </w:ins>
      <w:ins w:id="1677" w:author="mp4" w:date="2018-12-03T13:00:00Z">
        <w:r w:rsidR="00DC70E9">
          <w:t>simulation</w:t>
        </w:r>
        <w:r w:rsidR="002D7B30">
          <w:t>. Some examples of initial modifiers</w:t>
        </w:r>
      </w:ins>
      <w:ins w:id="1678" w:author="Steven LaBelle" w:date="2018-08-21T11:50:00Z">
        <w:del w:id="1679" w:author="mp4" w:date="2018-12-03T13:00:00Z">
          <w:r w:rsidR="004E62C2" w:rsidDel="00DC70E9">
            <w:delText>step</w:delText>
          </w:r>
        </w:del>
        <w:r w:rsidR="004E62C2">
          <w:t xml:space="preserve"> </w:t>
        </w:r>
      </w:ins>
      <w:ins w:id="1680" w:author="mp4" w:date="2018-12-03T13:00:00Z">
        <w:r w:rsidR="002D7B30">
          <w:t xml:space="preserve">are: </w:t>
        </w:r>
      </w:ins>
      <w:ins w:id="1681" w:author="Steven LaBelle" w:date="2018-08-21T11:50:00Z">
        <w:del w:id="1682" w:author="mp4" w:date="2018-12-03T13:00:00Z">
          <w:r w:rsidR="004E62C2" w:rsidDel="002D7B30">
            <w:delText xml:space="preserve">such as </w:delText>
          </w:r>
        </w:del>
        <w:r w:rsidR="004E62C2">
          <w:t>fiber orientation, ECM density, etc.</w:t>
        </w:r>
      </w:ins>
      <w:del w:id="1683" w:author="Steven LaBelle" w:date="2018-08-21T11:51:00Z">
        <w:r w:rsidDel="004E62C2">
          <w:delText>.</w:delText>
        </w:r>
      </w:del>
      <w:r>
        <w:t xml:space="preserve"> </w:t>
      </w:r>
      <w:ins w:id="1684" w:author="Steven LaBelle" w:date="2018-08-21T11:52:00Z">
        <w:r w:rsidR="004E62C2">
          <w:t xml:space="preserve">Initial modifiers are contained within the </w:t>
        </w:r>
      </w:ins>
      <w:ins w:id="1685" w:author="Steven LaBelle" w:date="2018-08-21T11:51:00Z">
        <w:r w:rsidR="004E62C2">
          <w:t>&lt;</w:t>
        </w:r>
        <w:proofErr w:type="spellStart"/>
        <w:r w:rsidR="004E62C2">
          <w:t>im_manager</w:t>
        </w:r>
        <w:proofErr w:type="spellEnd"/>
        <w:r w:rsidR="004E62C2">
          <w:t>&gt; tag</w:t>
        </w:r>
      </w:ins>
      <w:ins w:id="1686" w:author="Steven LaBelle" w:date="2018-08-21T11:52:00Z">
        <w:r w:rsidR="004E62C2">
          <w:t xml:space="preserve"> where each individual modification is contained within an &lt;initial modifier&gt; tag.</w:t>
        </w:r>
      </w:ins>
    </w:p>
    <w:p w14:paraId="4A2C28E7" w14:textId="77777777" w:rsidR="004E62C2" w:rsidRDefault="004E62C2" w:rsidP="00E21124">
      <w:pPr>
        <w:rPr>
          <w:ins w:id="1687" w:author="Steven LaBelle" w:date="2018-08-21T11:50:00Z"/>
        </w:rPr>
      </w:pPr>
    </w:p>
    <w:p w14:paraId="0F8C8D21" w14:textId="320059ED" w:rsidR="00E21124" w:rsidRDefault="004E62C2" w:rsidP="00E21124">
      <w:ins w:id="1688" w:author="Steven LaBelle" w:date="2018-08-21T11:52:00Z">
        <w:r>
          <w:t xml:space="preserve">e.g. </w:t>
        </w:r>
      </w:ins>
      <w:del w:id="1689" w:author="Steven LaBelle" w:date="2018-08-21T11:51:00Z">
        <w:r w:rsidR="00E21124" w:rsidDel="004E62C2">
          <w:delText>e.g.</w:delText>
        </w:r>
      </w:del>
    </w:p>
    <w:p w14:paraId="6BB3C8FC" w14:textId="77777777" w:rsidR="00E92B2B" w:rsidRPr="00E92B2B" w:rsidRDefault="00E92B2B" w:rsidP="00E92B2B">
      <w:pPr>
        <w:shd w:val="clear" w:color="auto" w:fill="FFFFFF"/>
        <w:jc w:val="left"/>
        <w:rPr>
          <w:rFonts w:ascii="Courier New" w:hAnsi="Courier New" w:cs="Courier New"/>
          <w:b/>
          <w:bCs/>
          <w:color w:val="000000"/>
          <w:sz w:val="20"/>
          <w:szCs w:val="20"/>
        </w:rPr>
      </w:pPr>
      <w:r w:rsidRPr="00E92B2B">
        <w:rPr>
          <w:rFonts w:ascii="Courier New" w:hAnsi="Courier New" w:cs="Courier New"/>
          <w:color w:val="0000FF"/>
          <w:sz w:val="20"/>
          <w:szCs w:val="20"/>
        </w:rPr>
        <w:t>&lt;</w:t>
      </w:r>
      <w:proofErr w:type="spellStart"/>
      <w:r w:rsidRPr="00E92B2B">
        <w:rPr>
          <w:rFonts w:ascii="Courier New" w:hAnsi="Courier New" w:cs="Courier New"/>
          <w:color w:val="0000FF"/>
          <w:sz w:val="20"/>
          <w:szCs w:val="20"/>
        </w:rPr>
        <w:t>im_manager</w:t>
      </w:r>
      <w:proofErr w:type="spellEnd"/>
      <w:r w:rsidRPr="00E92B2B">
        <w:rPr>
          <w:rFonts w:ascii="Courier New" w:hAnsi="Courier New" w:cs="Courier New"/>
          <w:color w:val="000000"/>
          <w:sz w:val="20"/>
          <w:szCs w:val="20"/>
        </w:rPr>
        <w:t xml:space="preserve"> </w:t>
      </w:r>
      <w:r w:rsidRPr="00E92B2B">
        <w:rPr>
          <w:rFonts w:ascii="Courier New" w:hAnsi="Courier New" w:cs="Courier New"/>
          <w:color w:val="FF0000"/>
          <w:sz w:val="20"/>
          <w:szCs w:val="20"/>
        </w:rPr>
        <w:t>type</w:t>
      </w:r>
      <w:r w:rsidRPr="00E92B2B">
        <w:rPr>
          <w:rFonts w:ascii="Courier New" w:hAnsi="Courier New" w:cs="Courier New"/>
          <w:color w:val="000000"/>
          <w:sz w:val="20"/>
          <w:szCs w:val="20"/>
        </w:rPr>
        <w:t>=</w:t>
      </w:r>
      <w:r w:rsidRPr="00E92B2B">
        <w:rPr>
          <w:rFonts w:ascii="Courier New" w:hAnsi="Courier New" w:cs="Courier New"/>
          <w:b/>
          <w:bCs/>
          <w:color w:val="8000FF"/>
          <w:sz w:val="20"/>
          <w:szCs w:val="20"/>
        </w:rPr>
        <w:t>"</w:t>
      </w:r>
      <w:proofErr w:type="spellStart"/>
      <w:r w:rsidRPr="00E92B2B">
        <w:rPr>
          <w:rFonts w:ascii="Courier New" w:hAnsi="Courier New" w:cs="Courier New"/>
          <w:b/>
          <w:bCs/>
          <w:color w:val="8000FF"/>
          <w:sz w:val="20"/>
          <w:szCs w:val="20"/>
        </w:rPr>
        <w:t>im_manager</w:t>
      </w:r>
      <w:proofErr w:type="spellEnd"/>
      <w:r w:rsidRPr="00E92B2B">
        <w:rPr>
          <w:rFonts w:ascii="Courier New" w:hAnsi="Courier New" w:cs="Courier New"/>
          <w:b/>
          <w:bCs/>
          <w:color w:val="8000FF"/>
          <w:sz w:val="20"/>
          <w:szCs w:val="20"/>
        </w:rPr>
        <w:t>"</w:t>
      </w:r>
      <w:r w:rsidRPr="00E92B2B">
        <w:rPr>
          <w:rFonts w:ascii="Courier New" w:hAnsi="Courier New" w:cs="Courier New"/>
          <w:color w:val="0000FF"/>
          <w:sz w:val="20"/>
          <w:szCs w:val="20"/>
        </w:rPr>
        <w:t>&gt;</w:t>
      </w:r>
    </w:p>
    <w:p w14:paraId="6B325EA2" w14:textId="77777777" w:rsidR="00E92B2B" w:rsidRPr="00E92B2B" w:rsidRDefault="00E92B2B" w:rsidP="00E92B2B">
      <w:pPr>
        <w:shd w:val="clear" w:color="auto" w:fill="FFFFFF"/>
        <w:jc w:val="left"/>
        <w:rPr>
          <w:rFonts w:ascii="Courier New" w:hAnsi="Courier New" w:cs="Courier New"/>
          <w:b/>
          <w:bCs/>
          <w:color w:val="000000"/>
          <w:sz w:val="20"/>
          <w:szCs w:val="20"/>
        </w:rPr>
      </w:pPr>
      <w:r w:rsidRPr="00E92B2B">
        <w:rPr>
          <w:rFonts w:ascii="Courier New" w:hAnsi="Courier New" w:cs="Courier New"/>
          <w:b/>
          <w:bCs/>
          <w:color w:val="000000"/>
          <w:sz w:val="20"/>
          <w:szCs w:val="20"/>
        </w:rPr>
        <w:t xml:space="preserve">    </w:t>
      </w:r>
      <w:r w:rsidRPr="00E92B2B">
        <w:rPr>
          <w:rFonts w:ascii="Courier New" w:hAnsi="Courier New" w:cs="Courier New"/>
          <w:color w:val="0000FF"/>
          <w:sz w:val="20"/>
          <w:szCs w:val="20"/>
        </w:rPr>
        <w:t>&lt;</w:t>
      </w:r>
      <w:proofErr w:type="spellStart"/>
      <w:r w:rsidRPr="00E92B2B">
        <w:rPr>
          <w:rFonts w:ascii="Courier New" w:hAnsi="Courier New" w:cs="Courier New"/>
          <w:color w:val="0000FF"/>
          <w:sz w:val="20"/>
          <w:szCs w:val="20"/>
        </w:rPr>
        <w:t>initial_modifier</w:t>
      </w:r>
      <w:proofErr w:type="spellEnd"/>
      <w:r w:rsidRPr="00E92B2B">
        <w:rPr>
          <w:rFonts w:ascii="Courier New" w:hAnsi="Courier New" w:cs="Courier New"/>
          <w:color w:val="000000"/>
          <w:sz w:val="20"/>
          <w:szCs w:val="20"/>
        </w:rPr>
        <w:t xml:space="preserve"> </w:t>
      </w:r>
      <w:r w:rsidRPr="00E92B2B">
        <w:rPr>
          <w:rFonts w:ascii="Courier New" w:hAnsi="Courier New" w:cs="Courier New"/>
          <w:color w:val="FF0000"/>
          <w:sz w:val="20"/>
          <w:szCs w:val="20"/>
        </w:rPr>
        <w:t>type</w:t>
      </w:r>
      <w:r w:rsidRPr="00E92B2B">
        <w:rPr>
          <w:rFonts w:ascii="Courier New" w:hAnsi="Courier New" w:cs="Courier New"/>
          <w:color w:val="000000"/>
          <w:sz w:val="20"/>
          <w:szCs w:val="20"/>
        </w:rPr>
        <w:t>=</w:t>
      </w:r>
      <w:r w:rsidRPr="00E92B2B">
        <w:rPr>
          <w:rFonts w:ascii="Courier New" w:hAnsi="Courier New" w:cs="Courier New"/>
          <w:b/>
          <w:bCs/>
          <w:color w:val="8000FF"/>
          <w:sz w:val="20"/>
          <w:szCs w:val="20"/>
        </w:rPr>
        <w:t>"</w:t>
      </w:r>
      <w:proofErr w:type="spellStart"/>
      <w:r w:rsidRPr="00E92B2B">
        <w:rPr>
          <w:rFonts w:ascii="Courier New" w:hAnsi="Courier New" w:cs="Courier New"/>
          <w:b/>
          <w:bCs/>
          <w:color w:val="8000FF"/>
          <w:sz w:val="20"/>
          <w:szCs w:val="20"/>
        </w:rPr>
        <w:t>fiber_randomizer</w:t>
      </w:r>
      <w:proofErr w:type="spellEnd"/>
      <w:r w:rsidRPr="00E92B2B">
        <w:rPr>
          <w:rFonts w:ascii="Courier New" w:hAnsi="Courier New" w:cs="Courier New"/>
          <w:b/>
          <w:bCs/>
          <w:color w:val="8000FF"/>
          <w:sz w:val="20"/>
          <w:szCs w:val="20"/>
        </w:rPr>
        <w:t>"</w:t>
      </w:r>
      <w:r w:rsidRPr="00E92B2B">
        <w:rPr>
          <w:rFonts w:ascii="Courier New" w:hAnsi="Courier New" w:cs="Courier New"/>
          <w:color w:val="0000FF"/>
          <w:sz w:val="20"/>
          <w:szCs w:val="20"/>
        </w:rPr>
        <w:t>&gt;</w:t>
      </w:r>
    </w:p>
    <w:p w14:paraId="06656D0F" w14:textId="77777777" w:rsidR="00E92B2B" w:rsidRPr="00E92B2B" w:rsidRDefault="00E92B2B" w:rsidP="00E92B2B">
      <w:pPr>
        <w:shd w:val="clear" w:color="auto" w:fill="FFFFFF"/>
        <w:jc w:val="left"/>
        <w:rPr>
          <w:rFonts w:ascii="Courier New" w:hAnsi="Courier New" w:cs="Courier New"/>
          <w:b/>
          <w:bCs/>
          <w:color w:val="000000"/>
          <w:sz w:val="20"/>
          <w:szCs w:val="20"/>
        </w:rPr>
      </w:pPr>
      <w:r w:rsidRPr="00E92B2B">
        <w:rPr>
          <w:rFonts w:ascii="Courier New" w:hAnsi="Courier New" w:cs="Courier New"/>
          <w:b/>
          <w:bCs/>
          <w:color w:val="000000"/>
          <w:sz w:val="20"/>
          <w:szCs w:val="20"/>
        </w:rPr>
        <w:t xml:space="preserve">    </w:t>
      </w:r>
      <w:r w:rsidRPr="00E92B2B">
        <w:rPr>
          <w:rFonts w:ascii="Courier New" w:hAnsi="Courier New" w:cs="Courier New"/>
          <w:color w:val="0000FF"/>
          <w:sz w:val="20"/>
          <w:szCs w:val="20"/>
        </w:rPr>
        <w:t>&lt;/</w:t>
      </w:r>
      <w:proofErr w:type="spellStart"/>
      <w:r w:rsidRPr="00E92B2B">
        <w:rPr>
          <w:rFonts w:ascii="Courier New" w:hAnsi="Courier New" w:cs="Courier New"/>
          <w:color w:val="0000FF"/>
          <w:sz w:val="20"/>
          <w:szCs w:val="20"/>
        </w:rPr>
        <w:t>initial_modifier</w:t>
      </w:r>
      <w:proofErr w:type="spellEnd"/>
      <w:r w:rsidRPr="00E92B2B">
        <w:rPr>
          <w:rFonts w:ascii="Courier New" w:hAnsi="Courier New" w:cs="Courier New"/>
          <w:color w:val="0000FF"/>
          <w:sz w:val="20"/>
          <w:szCs w:val="20"/>
        </w:rPr>
        <w:t>&gt;</w:t>
      </w:r>
    </w:p>
    <w:p w14:paraId="7C1583D4" w14:textId="77777777" w:rsidR="00E92B2B" w:rsidRPr="00E92B2B" w:rsidRDefault="00E92B2B" w:rsidP="00E92B2B">
      <w:pPr>
        <w:shd w:val="clear" w:color="auto" w:fill="FFFFFF"/>
        <w:jc w:val="left"/>
        <w:rPr>
          <w:rFonts w:ascii="Courier New" w:hAnsi="Courier New" w:cs="Courier New"/>
          <w:b/>
          <w:bCs/>
          <w:color w:val="000000"/>
          <w:sz w:val="20"/>
          <w:szCs w:val="20"/>
        </w:rPr>
      </w:pPr>
      <w:r w:rsidRPr="00E92B2B">
        <w:rPr>
          <w:rFonts w:ascii="Courier New" w:hAnsi="Courier New" w:cs="Courier New"/>
          <w:b/>
          <w:bCs/>
          <w:color w:val="000000"/>
          <w:sz w:val="20"/>
          <w:szCs w:val="20"/>
        </w:rPr>
        <w:t xml:space="preserve">    </w:t>
      </w:r>
      <w:r w:rsidRPr="00E92B2B">
        <w:rPr>
          <w:rFonts w:ascii="Courier New" w:hAnsi="Courier New" w:cs="Courier New"/>
          <w:color w:val="0000FF"/>
          <w:sz w:val="20"/>
          <w:szCs w:val="20"/>
        </w:rPr>
        <w:t>&lt;</w:t>
      </w:r>
      <w:proofErr w:type="spellStart"/>
      <w:r w:rsidRPr="00E92B2B">
        <w:rPr>
          <w:rFonts w:ascii="Courier New" w:hAnsi="Courier New" w:cs="Courier New"/>
          <w:color w:val="0000FF"/>
          <w:sz w:val="20"/>
          <w:szCs w:val="20"/>
        </w:rPr>
        <w:t>initial_modifier</w:t>
      </w:r>
      <w:proofErr w:type="spellEnd"/>
      <w:r w:rsidRPr="00E92B2B">
        <w:rPr>
          <w:rFonts w:ascii="Courier New" w:hAnsi="Courier New" w:cs="Courier New"/>
          <w:color w:val="000000"/>
          <w:sz w:val="20"/>
          <w:szCs w:val="20"/>
        </w:rPr>
        <w:t xml:space="preserve"> </w:t>
      </w:r>
      <w:r w:rsidRPr="00E92B2B">
        <w:rPr>
          <w:rFonts w:ascii="Courier New" w:hAnsi="Courier New" w:cs="Courier New"/>
          <w:color w:val="FF0000"/>
          <w:sz w:val="20"/>
          <w:szCs w:val="20"/>
        </w:rPr>
        <w:t>type</w:t>
      </w:r>
      <w:r w:rsidRPr="00E92B2B">
        <w:rPr>
          <w:rFonts w:ascii="Courier New" w:hAnsi="Courier New" w:cs="Courier New"/>
          <w:color w:val="000000"/>
          <w:sz w:val="20"/>
          <w:szCs w:val="20"/>
        </w:rPr>
        <w:t>=</w:t>
      </w:r>
      <w:r w:rsidRPr="00E92B2B">
        <w:rPr>
          <w:rFonts w:ascii="Courier New" w:hAnsi="Courier New" w:cs="Courier New"/>
          <w:b/>
          <w:bCs/>
          <w:color w:val="8000FF"/>
          <w:sz w:val="20"/>
          <w:szCs w:val="20"/>
        </w:rPr>
        <w:t>"</w:t>
      </w:r>
      <w:proofErr w:type="spellStart"/>
      <w:r w:rsidRPr="00E92B2B">
        <w:rPr>
          <w:rFonts w:ascii="Courier New" w:hAnsi="Courier New" w:cs="Courier New"/>
          <w:b/>
          <w:bCs/>
          <w:color w:val="8000FF"/>
          <w:sz w:val="20"/>
          <w:szCs w:val="20"/>
        </w:rPr>
        <w:t>density_initializer</w:t>
      </w:r>
      <w:proofErr w:type="spellEnd"/>
      <w:r w:rsidRPr="00E92B2B">
        <w:rPr>
          <w:rFonts w:ascii="Courier New" w:hAnsi="Courier New" w:cs="Courier New"/>
          <w:b/>
          <w:bCs/>
          <w:color w:val="8000FF"/>
          <w:sz w:val="20"/>
          <w:szCs w:val="20"/>
        </w:rPr>
        <w:t>"</w:t>
      </w:r>
      <w:r w:rsidRPr="00E92B2B">
        <w:rPr>
          <w:rFonts w:ascii="Courier New" w:hAnsi="Courier New" w:cs="Courier New"/>
          <w:color w:val="0000FF"/>
          <w:sz w:val="20"/>
          <w:szCs w:val="20"/>
        </w:rPr>
        <w:t>&gt;</w:t>
      </w:r>
    </w:p>
    <w:p w14:paraId="606F62BC" w14:textId="77777777" w:rsidR="00E92B2B" w:rsidRPr="00E92B2B" w:rsidRDefault="00E92B2B" w:rsidP="00E92B2B">
      <w:pPr>
        <w:shd w:val="clear" w:color="auto" w:fill="FFFFFF"/>
        <w:jc w:val="left"/>
        <w:rPr>
          <w:rFonts w:ascii="Courier New" w:hAnsi="Courier New" w:cs="Courier New"/>
          <w:b/>
          <w:bCs/>
          <w:color w:val="000000"/>
          <w:sz w:val="20"/>
          <w:szCs w:val="20"/>
        </w:rPr>
      </w:pPr>
      <w:r w:rsidRPr="00E92B2B">
        <w:rPr>
          <w:rFonts w:ascii="Courier New" w:hAnsi="Courier New" w:cs="Courier New"/>
          <w:b/>
          <w:bCs/>
          <w:color w:val="000000"/>
          <w:sz w:val="20"/>
          <w:szCs w:val="20"/>
        </w:rPr>
        <w:t xml:space="preserve">        </w:t>
      </w:r>
      <w:r w:rsidRPr="00E92B2B">
        <w:rPr>
          <w:rFonts w:ascii="Courier New" w:hAnsi="Courier New" w:cs="Courier New"/>
          <w:color w:val="0000FF"/>
          <w:sz w:val="20"/>
          <w:szCs w:val="20"/>
        </w:rPr>
        <w:t>&lt;</w:t>
      </w:r>
      <w:proofErr w:type="spellStart"/>
      <w:r w:rsidRPr="00E92B2B">
        <w:rPr>
          <w:rFonts w:ascii="Courier New" w:hAnsi="Courier New" w:cs="Courier New"/>
          <w:color w:val="0000FF"/>
          <w:sz w:val="20"/>
          <w:szCs w:val="20"/>
        </w:rPr>
        <w:t>initial_density</w:t>
      </w:r>
      <w:proofErr w:type="spellEnd"/>
      <w:r w:rsidRPr="00E92B2B">
        <w:rPr>
          <w:rFonts w:ascii="Courier New" w:hAnsi="Courier New" w:cs="Courier New"/>
          <w:color w:val="0000FF"/>
          <w:sz w:val="20"/>
          <w:szCs w:val="20"/>
        </w:rPr>
        <w:t>&gt;</w:t>
      </w:r>
      <w:r w:rsidRPr="00E92B2B">
        <w:rPr>
          <w:rFonts w:ascii="Courier New" w:hAnsi="Courier New" w:cs="Courier New"/>
          <w:b/>
          <w:bCs/>
          <w:color w:val="000000"/>
          <w:sz w:val="20"/>
          <w:szCs w:val="20"/>
        </w:rPr>
        <w:t>3.0</w:t>
      </w:r>
      <w:r w:rsidRPr="00E92B2B">
        <w:rPr>
          <w:rFonts w:ascii="Courier New" w:hAnsi="Courier New" w:cs="Courier New"/>
          <w:color w:val="0000FF"/>
          <w:sz w:val="20"/>
          <w:szCs w:val="20"/>
        </w:rPr>
        <w:t>&lt;/</w:t>
      </w:r>
      <w:proofErr w:type="spellStart"/>
      <w:r w:rsidRPr="00E92B2B">
        <w:rPr>
          <w:rFonts w:ascii="Courier New" w:hAnsi="Courier New" w:cs="Courier New"/>
          <w:color w:val="0000FF"/>
          <w:sz w:val="20"/>
          <w:szCs w:val="20"/>
        </w:rPr>
        <w:t>initial_density</w:t>
      </w:r>
      <w:proofErr w:type="spellEnd"/>
      <w:r w:rsidRPr="00E92B2B">
        <w:rPr>
          <w:rFonts w:ascii="Courier New" w:hAnsi="Courier New" w:cs="Courier New"/>
          <w:color w:val="0000FF"/>
          <w:sz w:val="20"/>
          <w:szCs w:val="20"/>
        </w:rPr>
        <w:t>&gt;</w:t>
      </w:r>
    </w:p>
    <w:p w14:paraId="2C2BB6EA" w14:textId="77777777" w:rsidR="00E92B2B" w:rsidRPr="00E92B2B" w:rsidRDefault="00E92B2B" w:rsidP="00E92B2B">
      <w:pPr>
        <w:shd w:val="clear" w:color="auto" w:fill="FFFFFF"/>
        <w:jc w:val="left"/>
        <w:rPr>
          <w:rFonts w:ascii="Courier New" w:hAnsi="Courier New" w:cs="Courier New"/>
          <w:b/>
          <w:bCs/>
          <w:color w:val="000000"/>
          <w:sz w:val="20"/>
          <w:szCs w:val="20"/>
        </w:rPr>
      </w:pPr>
      <w:r w:rsidRPr="00E92B2B">
        <w:rPr>
          <w:rFonts w:ascii="Courier New" w:hAnsi="Courier New" w:cs="Courier New"/>
          <w:b/>
          <w:bCs/>
          <w:color w:val="000000"/>
          <w:sz w:val="20"/>
          <w:szCs w:val="20"/>
        </w:rPr>
        <w:t xml:space="preserve">    </w:t>
      </w:r>
      <w:r w:rsidRPr="00E92B2B">
        <w:rPr>
          <w:rFonts w:ascii="Courier New" w:hAnsi="Courier New" w:cs="Courier New"/>
          <w:color w:val="0000FF"/>
          <w:sz w:val="20"/>
          <w:szCs w:val="20"/>
        </w:rPr>
        <w:t>&lt;/</w:t>
      </w:r>
      <w:proofErr w:type="spellStart"/>
      <w:r w:rsidRPr="00E92B2B">
        <w:rPr>
          <w:rFonts w:ascii="Courier New" w:hAnsi="Courier New" w:cs="Courier New"/>
          <w:color w:val="0000FF"/>
          <w:sz w:val="20"/>
          <w:szCs w:val="20"/>
        </w:rPr>
        <w:t>initial_modifier</w:t>
      </w:r>
      <w:proofErr w:type="spellEnd"/>
      <w:r w:rsidRPr="00E92B2B">
        <w:rPr>
          <w:rFonts w:ascii="Courier New" w:hAnsi="Courier New" w:cs="Courier New"/>
          <w:color w:val="0000FF"/>
          <w:sz w:val="20"/>
          <w:szCs w:val="20"/>
        </w:rPr>
        <w:t>&gt;</w:t>
      </w:r>
    </w:p>
    <w:p w14:paraId="3D3BAA6E" w14:textId="5D1BCF1E" w:rsidR="00E92B2B" w:rsidRDefault="00E92B2B" w:rsidP="00E92B2B">
      <w:pPr>
        <w:shd w:val="clear" w:color="auto" w:fill="FFFFFF"/>
        <w:jc w:val="left"/>
      </w:pPr>
      <w:r w:rsidRPr="00E92B2B">
        <w:rPr>
          <w:rFonts w:ascii="Courier New" w:hAnsi="Courier New" w:cs="Courier New"/>
          <w:color w:val="0000FF"/>
          <w:sz w:val="20"/>
          <w:szCs w:val="20"/>
        </w:rPr>
        <w:t>&lt;/</w:t>
      </w:r>
      <w:proofErr w:type="spellStart"/>
      <w:r w:rsidRPr="00E92B2B">
        <w:rPr>
          <w:rFonts w:ascii="Courier New" w:hAnsi="Courier New" w:cs="Courier New"/>
          <w:color w:val="0000FF"/>
          <w:sz w:val="20"/>
          <w:szCs w:val="20"/>
        </w:rPr>
        <w:t>im_manager</w:t>
      </w:r>
      <w:proofErr w:type="spellEnd"/>
      <w:r w:rsidRPr="00E92B2B">
        <w:rPr>
          <w:rFonts w:ascii="Courier New" w:hAnsi="Courier New" w:cs="Courier New"/>
          <w:color w:val="0000FF"/>
          <w:sz w:val="20"/>
          <w:szCs w:val="20"/>
        </w:rPr>
        <w:t>&gt;</w:t>
      </w:r>
    </w:p>
    <w:p w14:paraId="48807C4D" w14:textId="044BCBFA" w:rsidR="00E21124" w:rsidRDefault="00E21124" w:rsidP="00E21124">
      <w:pPr>
        <w:pStyle w:val="Heading3"/>
      </w:pPr>
      <w:bookmarkStart w:id="1690" w:name="_Toc522883719"/>
      <w:r>
        <w:t>Fiber Randomizer</w:t>
      </w:r>
      <w:bookmarkEnd w:id="1690"/>
    </w:p>
    <w:p w14:paraId="6ADCEC84" w14:textId="09464EE7" w:rsidR="00E21124" w:rsidRDefault="00CE6676" w:rsidP="00E21124">
      <w:r>
        <w:t xml:space="preserve">Multiplies the material orientation matrix by a </w:t>
      </w:r>
      <w:ins w:id="1691" w:author="Steven LaBelle" w:date="2018-08-21T11:53:00Z">
        <w:r w:rsidR="004E62C2">
          <w:t xml:space="preserve">random </w:t>
        </w:r>
      </w:ins>
      <w:r>
        <w:t xml:space="preserve">rotation matrix. </w:t>
      </w:r>
      <w:del w:id="1692" w:author="Steven LaBelle" w:date="2018-08-21T11:53:00Z">
        <w:r w:rsidDel="004E62C2">
          <w:delText xml:space="preserve">Effectively </w:delText>
        </w:r>
        <w:r w:rsidR="00410B08" w:rsidDel="004E62C2">
          <w:delText xml:space="preserve">sets all material orientations the random orientations. </w:delText>
        </w:r>
      </w:del>
      <w:del w:id="1693" w:author="Steven LaBelle" w:date="2018-08-21T11:54:00Z">
        <w:r w:rsidR="00410B08" w:rsidDel="004E62C2">
          <w:delText>Note fibers may be specife</w:delText>
        </w:r>
      </w:del>
      <w:del w:id="1694" w:author="Steven LaBelle" w:date="2018-08-21T11:53:00Z">
        <w:r w:rsidR="00410B08" w:rsidDel="004E62C2">
          <w:delText>r</w:delText>
        </w:r>
      </w:del>
      <w:del w:id="1695" w:author="Steven LaBelle" w:date="2018-08-21T11:54:00Z">
        <w:r w:rsidR="00410B08" w:rsidDel="004E62C2">
          <w:delText>d by specifying a fixed material o</w:delText>
        </w:r>
        <w:r w:rsidR="005F3B8D" w:rsidDel="004E62C2">
          <w:delText>rientation from FEBio(Don’t use</w:delText>
        </w:r>
        <w:r w:rsidR="00410B08" w:rsidDel="004E62C2">
          <w:delText xml:space="preserve"> this with this randomizer)</w:delText>
        </w:r>
      </w:del>
    </w:p>
    <w:p w14:paraId="56E91BE4" w14:textId="2CCA83F6" w:rsidR="00773890" w:rsidRDefault="00773890" w:rsidP="00E21124">
      <w:r>
        <w:t>e.g.</w:t>
      </w:r>
    </w:p>
    <w:p w14:paraId="23D4BE3E" w14:textId="77777777" w:rsidR="00E92B2B" w:rsidRPr="00E92B2B" w:rsidRDefault="00E92B2B" w:rsidP="00E92B2B">
      <w:pPr>
        <w:shd w:val="clear" w:color="auto" w:fill="FFFFFF"/>
        <w:jc w:val="left"/>
        <w:rPr>
          <w:rFonts w:ascii="Courier New" w:hAnsi="Courier New" w:cs="Courier New"/>
          <w:b/>
          <w:bCs/>
          <w:color w:val="000000"/>
          <w:sz w:val="20"/>
          <w:szCs w:val="20"/>
        </w:rPr>
      </w:pPr>
      <w:r w:rsidRPr="00E92B2B">
        <w:rPr>
          <w:rFonts w:ascii="Courier New" w:hAnsi="Courier New" w:cs="Courier New"/>
          <w:color w:val="0000FF"/>
          <w:sz w:val="20"/>
          <w:szCs w:val="20"/>
        </w:rPr>
        <w:t>&lt;</w:t>
      </w:r>
      <w:proofErr w:type="spellStart"/>
      <w:r w:rsidRPr="00E92B2B">
        <w:rPr>
          <w:rFonts w:ascii="Courier New" w:hAnsi="Courier New" w:cs="Courier New"/>
          <w:color w:val="0000FF"/>
          <w:sz w:val="20"/>
          <w:szCs w:val="20"/>
        </w:rPr>
        <w:t>initial_modifier</w:t>
      </w:r>
      <w:proofErr w:type="spellEnd"/>
      <w:r w:rsidRPr="00E92B2B">
        <w:rPr>
          <w:rFonts w:ascii="Courier New" w:hAnsi="Courier New" w:cs="Courier New"/>
          <w:color w:val="000000"/>
          <w:sz w:val="20"/>
          <w:szCs w:val="20"/>
        </w:rPr>
        <w:t xml:space="preserve"> </w:t>
      </w:r>
      <w:r w:rsidRPr="00E92B2B">
        <w:rPr>
          <w:rFonts w:ascii="Courier New" w:hAnsi="Courier New" w:cs="Courier New"/>
          <w:color w:val="FF0000"/>
          <w:sz w:val="20"/>
          <w:szCs w:val="20"/>
        </w:rPr>
        <w:t>type</w:t>
      </w:r>
      <w:r w:rsidRPr="00E92B2B">
        <w:rPr>
          <w:rFonts w:ascii="Courier New" w:hAnsi="Courier New" w:cs="Courier New"/>
          <w:color w:val="000000"/>
          <w:sz w:val="20"/>
          <w:szCs w:val="20"/>
        </w:rPr>
        <w:t>=</w:t>
      </w:r>
      <w:r w:rsidRPr="00E92B2B">
        <w:rPr>
          <w:rFonts w:ascii="Courier New" w:hAnsi="Courier New" w:cs="Courier New"/>
          <w:b/>
          <w:bCs/>
          <w:color w:val="8000FF"/>
          <w:sz w:val="20"/>
          <w:szCs w:val="20"/>
        </w:rPr>
        <w:t>"</w:t>
      </w:r>
      <w:proofErr w:type="spellStart"/>
      <w:r w:rsidRPr="00E92B2B">
        <w:rPr>
          <w:rFonts w:ascii="Courier New" w:hAnsi="Courier New" w:cs="Courier New"/>
          <w:b/>
          <w:bCs/>
          <w:color w:val="8000FF"/>
          <w:sz w:val="20"/>
          <w:szCs w:val="20"/>
        </w:rPr>
        <w:t>fiber_randomizer</w:t>
      </w:r>
      <w:proofErr w:type="spellEnd"/>
      <w:r w:rsidRPr="00E92B2B">
        <w:rPr>
          <w:rFonts w:ascii="Courier New" w:hAnsi="Courier New" w:cs="Courier New"/>
          <w:b/>
          <w:bCs/>
          <w:color w:val="8000FF"/>
          <w:sz w:val="20"/>
          <w:szCs w:val="20"/>
        </w:rPr>
        <w:t>"</w:t>
      </w:r>
      <w:r w:rsidRPr="00E92B2B">
        <w:rPr>
          <w:rFonts w:ascii="Courier New" w:hAnsi="Courier New" w:cs="Courier New"/>
          <w:color w:val="0000FF"/>
          <w:sz w:val="20"/>
          <w:szCs w:val="20"/>
        </w:rPr>
        <w:t>&gt;</w:t>
      </w:r>
    </w:p>
    <w:p w14:paraId="7035340E" w14:textId="576CE2F6" w:rsidR="00E92B2B" w:rsidRDefault="00E92B2B" w:rsidP="00E92B2B">
      <w:pPr>
        <w:shd w:val="clear" w:color="auto" w:fill="FFFFFF"/>
        <w:jc w:val="left"/>
        <w:rPr>
          <w:ins w:id="1696" w:author="Steven" w:date="2021-03-08T10:45:00Z"/>
          <w:rFonts w:ascii="Courier New" w:hAnsi="Courier New" w:cs="Courier New"/>
          <w:color w:val="0000FF"/>
          <w:sz w:val="20"/>
          <w:szCs w:val="20"/>
        </w:rPr>
      </w:pPr>
      <w:r w:rsidRPr="00E92B2B">
        <w:rPr>
          <w:rFonts w:ascii="Courier New" w:hAnsi="Courier New" w:cs="Courier New"/>
          <w:color w:val="0000FF"/>
          <w:sz w:val="20"/>
          <w:szCs w:val="20"/>
        </w:rPr>
        <w:t>&lt;/</w:t>
      </w:r>
      <w:proofErr w:type="spellStart"/>
      <w:r w:rsidRPr="00E92B2B">
        <w:rPr>
          <w:rFonts w:ascii="Courier New" w:hAnsi="Courier New" w:cs="Courier New"/>
          <w:color w:val="0000FF"/>
          <w:sz w:val="20"/>
          <w:szCs w:val="20"/>
        </w:rPr>
        <w:t>initial_modifier</w:t>
      </w:r>
      <w:proofErr w:type="spellEnd"/>
      <w:r w:rsidRPr="00E92B2B">
        <w:rPr>
          <w:rFonts w:ascii="Courier New" w:hAnsi="Courier New" w:cs="Courier New"/>
          <w:color w:val="0000FF"/>
          <w:sz w:val="20"/>
          <w:szCs w:val="20"/>
        </w:rPr>
        <w:t>&gt;</w:t>
      </w:r>
    </w:p>
    <w:p w14:paraId="074BDE3F" w14:textId="194E7B2F" w:rsidR="0030237E" w:rsidRDefault="0030237E" w:rsidP="00E92B2B">
      <w:pPr>
        <w:shd w:val="clear" w:color="auto" w:fill="FFFFFF"/>
        <w:jc w:val="left"/>
        <w:rPr>
          <w:ins w:id="1697" w:author="Steven" w:date="2021-03-08T10:45:00Z"/>
          <w:rFonts w:ascii="Courier New" w:hAnsi="Courier New" w:cs="Courier New"/>
          <w:color w:val="0000FF"/>
          <w:sz w:val="20"/>
          <w:szCs w:val="20"/>
        </w:rPr>
      </w:pPr>
    </w:p>
    <w:p w14:paraId="72D8715E" w14:textId="5F97D217" w:rsidR="0030237E" w:rsidRDefault="0030237E" w:rsidP="0030237E">
      <w:pPr>
        <w:pStyle w:val="Heading3"/>
        <w:rPr>
          <w:ins w:id="1698" w:author="Steven" w:date="2021-03-08T10:45:00Z"/>
        </w:rPr>
        <w:pPrChange w:id="1699" w:author="Steven" w:date="2021-03-08T10:45:00Z">
          <w:pPr>
            <w:shd w:val="clear" w:color="auto" w:fill="FFFFFF"/>
            <w:jc w:val="left"/>
          </w:pPr>
        </w:pPrChange>
      </w:pPr>
      <w:ins w:id="1700" w:author="Steven" w:date="2021-03-08T10:45:00Z">
        <w:r>
          <w:t>EFD Fiber Randomizer</w:t>
        </w:r>
      </w:ins>
    </w:p>
    <w:p w14:paraId="5E63B570" w14:textId="5CEB7CDA" w:rsidR="0030237E" w:rsidRDefault="0030237E" w:rsidP="0030237E">
      <w:pPr>
        <w:rPr>
          <w:ins w:id="1701" w:author="Steven" w:date="2021-03-08T10:46:00Z"/>
        </w:rPr>
        <w:pPrChange w:id="1702" w:author="Steven" w:date="2021-03-08T10:45:00Z">
          <w:pPr>
            <w:shd w:val="clear" w:color="auto" w:fill="FFFFFF"/>
            <w:jc w:val="left"/>
          </w:pPr>
        </w:pPrChange>
      </w:pPr>
      <w:ins w:id="1703" w:author="Steven" w:date="2021-03-08T10:45:00Z">
        <w:r>
          <w:t xml:space="preserve">Samples a user defined ellipsoidal fiber distribution </w:t>
        </w:r>
      </w:ins>
      <w:ins w:id="1704" w:author="Steven" w:date="2021-03-08T10:48:00Z">
        <w:r>
          <w:t>(</w:t>
        </w:r>
        <w:proofErr w:type="spellStart"/>
        <w:r>
          <w:t>spd</w:t>
        </w:r>
        <w:proofErr w:type="spellEnd"/>
        <w:r>
          <w:t xml:space="preserve"> i.e. symmetric positive-definite matrix) </w:t>
        </w:r>
      </w:ins>
      <w:ins w:id="1705" w:author="Steven" w:date="2021-03-08T10:45:00Z">
        <w:r>
          <w:t xml:space="preserve">and assigns a </w:t>
        </w:r>
        <w:proofErr w:type="spellStart"/>
        <w:r>
          <w:t>disrete</w:t>
        </w:r>
        <w:proofErr w:type="spellEnd"/>
        <w:r>
          <w:t xml:space="preserve"> fiber to the material points based on this. </w:t>
        </w:r>
      </w:ins>
      <w:ins w:id="1706" w:author="Steven" w:date="2021-03-08T10:47:00Z">
        <w:r>
          <w:t>The values are entered in the order (XX, YY, ZZ, XY, YZ, XZ).</w:t>
        </w:r>
      </w:ins>
    </w:p>
    <w:p w14:paraId="2C146E28" w14:textId="45015757" w:rsidR="0030237E" w:rsidRDefault="0030237E" w:rsidP="0030237E">
      <w:pPr>
        <w:rPr>
          <w:ins w:id="1707" w:author="Steven" w:date="2021-03-08T10:46:00Z"/>
        </w:rPr>
        <w:pPrChange w:id="1708" w:author="Steven" w:date="2021-03-08T10:45:00Z">
          <w:pPr>
            <w:shd w:val="clear" w:color="auto" w:fill="FFFFFF"/>
            <w:jc w:val="left"/>
          </w:pPr>
        </w:pPrChange>
      </w:pPr>
    </w:p>
    <w:p w14:paraId="5F80808A" w14:textId="0F03D196" w:rsidR="0030237E" w:rsidRDefault="0030237E" w:rsidP="0030237E">
      <w:pPr>
        <w:rPr>
          <w:ins w:id="1709" w:author="Steven" w:date="2021-03-08T10:46:00Z"/>
        </w:rPr>
        <w:pPrChange w:id="1710" w:author="Steven" w:date="2021-03-08T10:45:00Z">
          <w:pPr>
            <w:shd w:val="clear" w:color="auto" w:fill="FFFFFF"/>
            <w:jc w:val="left"/>
          </w:pPr>
        </w:pPrChange>
      </w:pPr>
      <w:ins w:id="1711" w:author="Steven" w:date="2021-03-08T10:46:00Z">
        <w:r>
          <w:t>e.g.</w:t>
        </w:r>
      </w:ins>
    </w:p>
    <w:p w14:paraId="1A3F4F10" w14:textId="7B67E562" w:rsidR="0030237E" w:rsidRDefault="0030237E" w:rsidP="0030237E">
      <w:pPr>
        <w:shd w:val="clear" w:color="auto" w:fill="FFFFFF"/>
        <w:jc w:val="left"/>
        <w:rPr>
          <w:ins w:id="1712" w:author="Steven" w:date="2021-03-08T10:46:00Z"/>
          <w:rFonts w:ascii="Courier New" w:hAnsi="Courier New" w:cs="Courier New"/>
          <w:color w:val="0000FF"/>
          <w:sz w:val="20"/>
          <w:szCs w:val="20"/>
        </w:rPr>
      </w:pPr>
      <w:ins w:id="1713" w:author="Steven" w:date="2021-03-08T10:46:00Z">
        <w:r w:rsidRPr="00E92B2B">
          <w:rPr>
            <w:rFonts w:ascii="Courier New" w:hAnsi="Courier New" w:cs="Courier New"/>
            <w:color w:val="0000FF"/>
            <w:sz w:val="20"/>
            <w:szCs w:val="20"/>
          </w:rPr>
          <w:t>&lt;</w:t>
        </w:r>
        <w:proofErr w:type="spellStart"/>
        <w:r w:rsidRPr="00E92B2B">
          <w:rPr>
            <w:rFonts w:ascii="Courier New" w:hAnsi="Courier New" w:cs="Courier New"/>
            <w:color w:val="0000FF"/>
            <w:sz w:val="20"/>
            <w:szCs w:val="20"/>
          </w:rPr>
          <w:t>initial_modifier</w:t>
        </w:r>
        <w:proofErr w:type="spellEnd"/>
        <w:r w:rsidRPr="00E92B2B">
          <w:rPr>
            <w:rFonts w:ascii="Courier New" w:hAnsi="Courier New" w:cs="Courier New"/>
            <w:color w:val="000000"/>
            <w:sz w:val="20"/>
            <w:szCs w:val="20"/>
          </w:rPr>
          <w:t xml:space="preserve"> </w:t>
        </w:r>
        <w:r w:rsidRPr="00E92B2B">
          <w:rPr>
            <w:rFonts w:ascii="Courier New" w:hAnsi="Courier New" w:cs="Courier New"/>
            <w:color w:val="FF0000"/>
            <w:sz w:val="20"/>
            <w:szCs w:val="20"/>
          </w:rPr>
          <w:t>type</w:t>
        </w:r>
        <w:r w:rsidRPr="00E92B2B">
          <w:rPr>
            <w:rFonts w:ascii="Courier New" w:hAnsi="Courier New" w:cs="Courier New"/>
            <w:color w:val="000000"/>
            <w:sz w:val="20"/>
            <w:szCs w:val="20"/>
          </w:rPr>
          <w:t>=</w:t>
        </w:r>
        <w:r w:rsidRPr="00E92B2B">
          <w:rPr>
            <w:rFonts w:ascii="Courier New" w:hAnsi="Courier New" w:cs="Courier New"/>
            <w:b/>
            <w:bCs/>
            <w:color w:val="8000FF"/>
            <w:sz w:val="20"/>
            <w:szCs w:val="20"/>
          </w:rPr>
          <w:t>"</w:t>
        </w:r>
      </w:ins>
      <w:proofErr w:type="spellStart"/>
      <w:ins w:id="1714" w:author="Steven" w:date="2021-03-08T10:47:00Z">
        <w:r>
          <w:rPr>
            <w:rFonts w:ascii="Courier New" w:hAnsi="Courier New" w:cs="Courier New"/>
            <w:b/>
            <w:bCs/>
            <w:color w:val="8000FF"/>
            <w:sz w:val="20"/>
            <w:szCs w:val="20"/>
          </w:rPr>
          <w:t>discrete_fiber_efd</w:t>
        </w:r>
        <w:bookmarkStart w:id="1715" w:name="_GoBack"/>
        <w:bookmarkEnd w:id="1715"/>
        <w:r>
          <w:rPr>
            <w:rFonts w:ascii="Courier New" w:hAnsi="Courier New" w:cs="Courier New"/>
            <w:b/>
            <w:bCs/>
            <w:color w:val="8000FF"/>
            <w:sz w:val="20"/>
            <w:szCs w:val="20"/>
          </w:rPr>
          <w:t>_mat</w:t>
        </w:r>
      </w:ins>
      <w:ins w:id="1716" w:author="Steven" w:date="2021-03-08T10:46:00Z">
        <w:r w:rsidRPr="00E92B2B">
          <w:rPr>
            <w:rFonts w:ascii="Courier New" w:hAnsi="Courier New" w:cs="Courier New"/>
            <w:b/>
            <w:bCs/>
            <w:color w:val="8000FF"/>
            <w:sz w:val="20"/>
            <w:szCs w:val="20"/>
          </w:rPr>
          <w:t>_randomizer</w:t>
        </w:r>
        <w:proofErr w:type="spellEnd"/>
        <w:r w:rsidRPr="00E92B2B">
          <w:rPr>
            <w:rFonts w:ascii="Courier New" w:hAnsi="Courier New" w:cs="Courier New"/>
            <w:b/>
            <w:bCs/>
            <w:color w:val="8000FF"/>
            <w:sz w:val="20"/>
            <w:szCs w:val="20"/>
          </w:rPr>
          <w:t>"</w:t>
        </w:r>
        <w:r w:rsidRPr="00E92B2B">
          <w:rPr>
            <w:rFonts w:ascii="Courier New" w:hAnsi="Courier New" w:cs="Courier New"/>
            <w:color w:val="0000FF"/>
            <w:sz w:val="20"/>
            <w:szCs w:val="20"/>
          </w:rPr>
          <w:t>&gt;</w:t>
        </w:r>
      </w:ins>
    </w:p>
    <w:p w14:paraId="2CCF7E6F" w14:textId="3AA665DF" w:rsidR="0030237E" w:rsidRPr="0030237E" w:rsidRDefault="0030237E" w:rsidP="0030237E">
      <w:pPr>
        <w:shd w:val="clear" w:color="auto" w:fill="FFFFFF"/>
        <w:jc w:val="left"/>
        <w:rPr>
          <w:ins w:id="1717" w:author="Steven" w:date="2021-03-08T10:46:00Z"/>
          <w:rFonts w:ascii="Courier New" w:hAnsi="Courier New" w:cs="Courier New"/>
          <w:b/>
          <w:bCs/>
          <w:color w:val="000000"/>
          <w:sz w:val="20"/>
          <w:szCs w:val="20"/>
          <w:rPrChange w:id="1718" w:author="Steven" w:date="2021-03-08T10:48:00Z">
            <w:rPr>
              <w:ins w:id="1719" w:author="Steven" w:date="2021-03-08T10:46:00Z"/>
              <w:rFonts w:ascii="Courier New" w:hAnsi="Courier New" w:cs="Courier New"/>
              <w:b/>
              <w:bCs/>
              <w:color w:val="000000"/>
              <w:sz w:val="20"/>
              <w:szCs w:val="20"/>
            </w:rPr>
          </w:rPrChange>
        </w:rPr>
      </w:pPr>
      <w:ins w:id="1720" w:author="Steven" w:date="2021-03-08T10:46:00Z">
        <w:r>
          <w:rPr>
            <w:rFonts w:ascii="Courier New" w:hAnsi="Courier New" w:cs="Courier New"/>
            <w:color w:val="0000FF"/>
            <w:sz w:val="20"/>
            <w:szCs w:val="20"/>
          </w:rPr>
          <w:tab/>
        </w:r>
        <w:r w:rsidRPr="0030237E">
          <w:rPr>
            <w:rFonts w:ascii="Courier New" w:hAnsi="Courier New" w:cs="Courier New"/>
            <w:color w:val="0000FF"/>
            <w:sz w:val="20"/>
            <w:szCs w:val="20"/>
            <w:rPrChange w:id="1721" w:author="Steven" w:date="2021-03-08T10:48:00Z">
              <w:rPr>
                <w:rFonts w:ascii="Courier New" w:hAnsi="Courier New" w:cs="Courier New"/>
                <w:color w:val="0000FF"/>
                <w:sz w:val="20"/>
                <w:szCs w:val="20"/>
              </w:rPr>
            </w:rPrChange>
          </w:rPr>
          <w:t>&lt;</w:t>
        </w:r>
        <w:proofErr w:type="spellStart"/>
        <w:r w:rsidRPr="0030237E">
          <w:rPr>
            <w:rFonts w:ascii="Courier New" w:hAnsi="Courier New" w:cs="Courier New"/>
            <w:color w:val="0000FF"/>
            <w:sz w:val="20"/>
            <w:szCs w:val="20"/>
            <w:rPrChange w:id="1722" w:author="Steven" w:date="2021-03-08T10:48:00Z">
              <w:rPr>
                <w:rFonts w:ascii="Courier New" w:hAnsi="Courier New" w:cs="Courier New"/>
                <w:color w:val="0000FF"/>
                <w:sz w:val="20"/>
                <w:szCs w:val="20"/>
              </w:rPr>
            </w:rPrChange>
          </w:rPr>
          <w:t>spd</w:t>
        </w:r>
        <w:proofErr w:type="spellEnd"/>
        <w:r w:rsidRPr="0030237E">
          <w:rPr>
            <w:rFonts w:ascii="Courier New" w:hAnsi="Courier New" w:cs="Courier New"/>
            <w:color w:val="0000FF"/>
            <w:sz w:val="20"/>
            <w:szCs w:val="20"/>
            <w:rPrChange w:id="1723" w:author="Steven" w:date="2021-03-08T10:48:00Z">
              <w:rPr>
                <w:rFonts w:ascii="Courier New" w:hAnsi="Courier New" w:cs="Courier New"/>
                <w:color w:val="0000FF"/>
                <w:sz w:val="20"/>
                <w:szCs w:val="20"/>
              </w:rPr>
            </w:rPrChange>
          </w:rPr>
          <w:t>&gt;</w:t>
        </w:r>
        <w:r w:rsidRPr="0030237E">
          <w:rPr>
            <w:rFonts w:ascii="Courier New" w:hAnsi="Courier New" w:cs="Courier New"/>
            <w:color w:val="0000FF"/>
            <w:sz w:val="20"/>
            <w:szCs w:val="20"/>
            <w:rPrChange w:id="1724" w:author="Steven" w:date="2021-03-08T10:48:00Z">
              <w:rPr>
                <w:rFonts w:ascii="Courier New" w:hAnsi="Courier New" w:cs="Courier New"/>
                <w:color w:val="0000FF"/>
                <w:sz w:val="20"/>
                <w:szCs w:val="20"/>
                <w:lang w:val="es-MX"/>
              </w:rPr>
            </w:rPrChange>
          </w:rPr>
          <w:t>5</w:t>
        </w:r>
        <w:r w:rsidRPr="0030237E">
          <w:rPr>
            <w:rFonts w:ascii="Courier New" w:hAnsi="Courier New" w:cs="Courier New"/>
            <w:color w:val="0000FF"/>
            <w:sz w:val="20"/>
            <w:szCs w:val="20"/>
            <w:rPrChange w:id="1725" w:author="Steven" w:date="2021-03-08T10:48:00Z">
              <w:rPr>
                <w:rFonts w:ascii="Courier New" w:hAnsi="Courier New" w:cs="Courier New"/>
                <w:color w:val="0000FF"/>
                <w:sz w:val="20"/>
                <w:szCs w:val="20"/>
              </w:rPr>
            </w:rPrChange>
          </w:rPr>
          <w:t>,</w:t>
        </w:r>
      </w:ins>
      <w:ins w:id="1726" w:author="Steven" w:date="2021-03-08T10:47:00Z">
        <w:r w:rsidRPr="0030237E">
          <w:rPr>
            <w:rFonts w:ascii="Courier New" w:hAnsi="Courier New" w:cs="Courier New"/>
            <w:color w:val="0000FF"/>
            <w:sz w:val="20"/>
            <w:szCs w:val="20"/>
            <w:rPrChange w:id="1727" w:author="Steven" w:date="2021-03-08T10:48:00Z">
              <w:rPr>
                <w:rFonts w:ascii="Courier New" w:hAnsi="Courier New" w:cs="Courier New"/>
                <w:color w:val="0000FF"/>
                <w:sz w:val="20"/>
                <w:szCs w:val="20"/>
                <w:lang w:val="es-MX"/>
              </w:rPr>
            </w:rPrChange>
          </w:rPr>
          <w:t>1</w:t>
        </w:r>
      </w:ins>
      <w:ins w:id="1728" w:author="Steven" w:date="2021-03-08T10:46:00Z">
        <w:r w:rsidRPr="0030237E">
          <w:rPr>
            <w:rFonts w:ascii="Courier New" w:hAnsi="Courier New" w:cs="Courier New"/>
            <w:color w:val="0000FF"/>
            <w:sz w:val="20"/>
            <w:szCs w:val="20"/>
            <w:rPrChange w:id="1729" w:author="Steven" w:date="2021-03-08T10:48:00Z">
              <w:rPr>
                <w:rFonts w:ascii="Courier New" w:hAnsi="Courier New" w:cs="Courier New"/>
                <w:color w:val="0000FF"/>
                <w:sz w:val="20"/>
                <w:szCs w:val="20"/>
              </w:rPr>
            </w:rPrChange>
          </w:rPr>
          <w:t>,</w:t>
        </w:r>
      </w:ins>
      <w:ins w:id="1730" w:author="Steven" w:date="2021-03-08T10:47:00Z">
        <w:r w:rsidRPr="0030237E">
          <w:rPr>
            <w:rFonts w:ascii="Courier New" w:hAnsi="Courier New" w:cs="Courier New"/>
            <w:color w:val="0000FF"/>
            <w:sz w:val="20"/>
            <w:szCs w:val="20"/>
            <w:rPrChange w:id="1731" w:author="Steven" w:date="2021-03-08T10:48:00Z">
              <w:rPr>
                <w:rFonts w:ascii="Courier New" w:hAnsi="Courier New" w:cs="Courier New"/>
                <w:color w:val="0000FF"/>
                <w:sz w:val="20"/>
                <w:szCs w:val="20"/>
                <w:lang w:val="es-MX"/>
              </w:rPr>
            </w:rPrChange>
          </w:rPr>
          <w:t>1</w:t>
        </w:r>
      </w:ins>
      <w:ins w:id="1732" w:author="Steven" w:date="2021-03-08T10:46:00Z">
        <w:r w:rsidRPr="0030237E">
          <w:rPr>
            <w:rFonts w:ascii="Courier New" w:hAnsi="Courier New" w:cs="Courier New"/>
            <w:color w:val="0000FF"/>
            <w:sz w:val="20"/>
            <w:szCs w:val="20"/>
            <w:rPrChange w:id="1733" w:author="Steven" w:date="2021-03-08T10:48:00Z">
              <w:rPr>
                <w:rFonts w:ascii="Courier New" w:hAnsi="Courier New" w:cs="Courier New"/>
                <w:color w:val="0000FF"/>
                <w:sz w:val="20"/>
                <w:szCs w:val="20"/>
              </w:rPr>
            </w:rPrChange>
          </w:rPr>
          <w:t>,</w:t>
        </w:r>
      </w:ins>
      <w:ins w:id="1734" w:author="Steven" w:date="2021-03-08T10:47:00Z">
        <w:r w:rsidRPr="0030237E">
          <w:rPr>
            <w:rFonts w:ascii="Courier New" w:hAnsi="Courier New" w:cs="Courier New"/>
            <w:color w:val="0000FF"/>
            <w:sz w:val="20"/>
            <w:szCs w:val="20"/>
            <w:rPrChange w:id="1735" w:author="Steven" w:date="2021-03-08T10:48:00Z">
              <w:rPr>
                <w:rFonts w:ascii="Courier New" w:hAnsi="Courier New" w:cs="Courier New"/>
                <w:color w:val="0000FF"/>
                <w:sz w:val="20"/>
                <w:szCs w:val="20"/>
                <w:lang w:val="es-MX"/>
              </w:rPr>
            </w:rPrChange>
          </w:rPr>
          <w:t>0</w:t>
        </w:r>
      </w:ins>
      <w:ins w:id="1736" w:author="Steven" w:date="2021-03-08T10:46:00Z">
        <w:r w:rsidRPr="0030237E">
          <w:rPr>
            <w:rFonts w:ascii="Courier New" w:hAnsi="Courier New" w:cs="Courier New"/>
            <w:color w:val="0000FF"/>
            <w:sz w:val="20"/>
            <w:szCs w:val="20"/>
            <w:rPrChange w:id="1737" w:author="Steven" w:date="2021-03-08T10:48:00Z">
              <w:rPr>
                <w:rFonts w:ascii="Courier New" w:hAnsi="Courier New" w:cs="Courier New"/>
                <w:color w:val="0000FF"/>
                <w:sz w:val="20"/>
                <w:szCs w:val="20"/>
              </w:rPr>
            </w:rPrChange>
          </w:rPr>
          <w:t>,</w:t>
        </w:r>
      </w:ins>
      <w:ins w:id="1738" w:author="Steven" w:date="2021-03-08T10:47:00Z">
        <w:r w:rsidRPr="0030237E">
          <w:rPr>
            <w:rFonts w:ascii="Courier New" w:hAnsi="Courier New" w:cs="Courier New"/>
            <w:color w:val="0000FF"/>
            <w:sz w:val="20"/>
            <w:szCs w:val="20"/>
            <w:rPrChange w:id="1739" w:author="Steven" w:date="2021-03-08T10:48:00Z">
              <w:rPr>
                <w:rFonts w:ascii="Courier New" w:hAnsi="Courier New" w:cs="Courier New"/>
                <w:color w:val="0000FF"/>
                <w:sz w:val="20"/>
                <w:szCs w:val="20"/>
                <w:lang w:val="es-MX"/>
              </w:rPr>
            </w:rPrChange>
          </w:rPr>
          <w:t>0</w:t>
        </w:r>
      </w:ins>
      <w:ins w:id="1740" w:author="Steven" w:date="2021-03-08T10:46:00Z">
        <w:r w:rsidRPr="0030237E">
          <w:rPr>
            <w:rFonts w:ascii="Courier New" w:hAnsi="Courier New" w:cs="Courier New"/>
            <w:color w:val="0000FF"/>
            <w:sz w:val="20"/>
            <w:szCs w:val="20"/>
            <w:rPrChange w:id="1741" w:author="Steven" w:date="2021-03-08T10:48:00Z">
              <w:rPr>
                <w:rFonts w:ascii="Courier New" w:hAnsi="Courier New" w:cs="Courier New"/>
                <w:color w:val="0000FF"/>
                <w:sz w:val="20"/>
                <w:szCs w:val="20"/>
              </w:rPr>
            </w:rPrChange>
          </w:rPr>
          <w:t>,</w:t>
        </w:r>
      </w:ins>
      <w:ins w:id="1742" w:author="Steven" w:date="2021-03-08T10:47:00Z">
        <w:r w:rsidRPr="0030237E">
          <w:rPr>
            <w:rFonts w:ascii="Courier New" w:hAnsi="Courier New" w:cs="Courier New"/>
            <w:color w:val="0000FF"/>
            <w:sz w:val="20"/>
            <w:szCs w:val="20"/>
            <w:rPrChange w:id="1743" w:author="Steven" w:date="2021-03-08T10:48:00Z">
              <w:rPr>
                <w:rFonts w:ascii="Courier New" w:hAnsi="Courier New" w:cs="Courier New"/>
                <w:color w:val="0000FF"/>
                <w:sz w:val="20"/>
                <w:szCs w:val="20"/>
                <w:lang w:val="es-MX"/>
              </w:rPr>
            </w:rPrChange>
          </w:rPr>
          <w:t>0</w:t>
        </w:r>
      </w:ins>
      <w:ins w:id="1744" w:author="Steven" w:date="2021-03-08T10:46:00Z">
        <w:r w:rsidRPr="0030237E">
          <w:rPr>
            <w:rFonts w:ascii="Courier New" w:hAnsi="Courier New" w:cs="Courier New"/>
            <w:color w:val="0000FF"/>
            <w:sz w:val="20"/>
            <w:szCs w:val="20"/>
            <w:rPrChange w:id="1745" w:author="Steven" w:date="2021-03-08T10:48:00Z">
              <w:rPr>
                <w:rFonts w:ascii="Courier New" w:hAnsi="Courier New" w:cs="Courier New"/>
                <w:color w:val="0000FF"/>
                <w:sz w:val="20"/>
                <w:szCs w:val="20"/>
                <w:lang w:val="es-MX"/>
              </w:rPr>
            </w:rPrChange>
          </w:rPr>
          <w:t>&lt;/</w:t>
        </w:r>
        <w:proofErr w:type="spellStart"/>
        <w:r w:rsidRPr="0030237E">
          <w:rPr>
            <w:rFonts w:ascii="Courier New" w:hAnsi="Courier New" w:cs="Courier New"/>
            <w:color w:val="0000FF"/>
            <w:sz w:val="20"/>
            <w:szCs w:val="20"/>
            <w:rPrChange w:id="1746" w:author="Steven" w:date="2021-03-08T10:48:00Z">
              <w:rPr>
                <w:rFonts w:ascii="Courier New" w:hAnsi="Courier New" w:cs="Courier New"/>
                <w:color w:val="0000FF"/>
                <w:sz w:val="20"/>
                <w:szCs w:val="20"/>
                <w:lang w:val="es-MX"/>
              </w:rPr>
            </w:rPrChange>
          </w:rPr>
          <w:t>spd</w:t>
        </w:r>
        <w:proofErr w:type="spellEnd"/>
        <w:r w:rsidRPr="0030237E">
          <w:rPr>
            <w:rFonts w:ascii="Courier New" w:hAnsi="Courier New" w:cs="Courier New"/>
            <w:color w:val="0000FF"/>
            <w:sz w:val="20"/>
            <w:szCs w:val="20"/>
            <w:rPrChange w:id="1747" w:author="Steven" w:date="2021-03-08T10:48:00Z">
              <w:rPr>
                <w:rFonts w:ascii="Courier New" w:hAnsi="Courier New" w:cs="Courier New"/>
                <w:color w:val="0000FF"/>
                <w:sz w:val="20"/>
                <w:szCs w:val="20"/>
                <w:lang w:val="es-MX"/>
              </w:rPr>
            </w:rPrChange>
          </w:rPr>
          <w:t>&gt;</w:t>
        </w:r>
      </w:ins>
    </w:p>
    <w:p w14:paraId="09C8C6F9" w14:textId="77777777" w:rsidR="0030237E" w:rsidRDefault="0030237E" w:rsidP="0030237E">
      <w:pPr>
        <w:shd w:val="clear" w:color="auto" w:fill="FFFFFF"/>
        <w:jc w:val="left"/>
        <w:rPr>
          <w:ins w:id="1748" w:author="Steven" w:date="2021-03-08T10:46:00Z"/>
          <w:rFonts w:ascii="Courier New" w:hAnsi="Courier New" w:cs="Courier New"/>
          <w:color w:val="0000FF"/>
          <w:sz w:val="20"/>
          <w:szCs w:val="20"/>
        </w:rPr>
      </w:pPr>
      <w:ins w:id="1749" w:author="Steven" w:date="2021-03-08T10:46:00Z">
        <w:r w:rsidRPr="00E92B2B">
          <w:rPr>
            <w:rFonts w:ascii="Courier New" w:hAnsi="Courier New" w:cs="Courier New"/>
            <w:color w:val="0000FF"/>
            <w:sz w:val="20"/>
            <w:szCs w:val="20"/>
          </w:rPr>
          <w:t>&lt;/</w:t>
        </w:r>
        <w:proofErr w:type="spellStart"/>
        <w:r w:rsidRPr="00E92B2B">
          <w:rPr>
            <w:rFonts w:ascii="Courier New" w:hAnsi="Courier New" w:cs="Courier New"/>
            <w:color w:val="0000FF"/>
            <w:sz w:val="20"/>
            <w:szCs w:val="20"/>
          </w:rPr>
          <w:t>initial_modifier</w:t>
        </w:r>
        <w:proofErr w:type="spellEnd"/>
        <w:r w:rsidRPr="00E92B2B">
          <w:rPr>
            <w:rFonts w:ascii="Courier New" w:hAnsi="Courier New" w:cs="Courier New"/>
            <w:color w:val="0000FF"/>
            <w:sz w:val="20"/>
            <w:szCs w:val="20"/>
          </w:rPr>
          <w:t>&gt;</w:t>
        </w:r>
      </w:ins>
    </w:p>
    <w:p w14:paraId="208C1E58" w14:textId="77777777" w:rsidR="0030237E" w:rsidRPr="0030237E" w:rsidRDefault="0030237E" w:rsidP="0030237E">
      <w:pPr>
        <w:rPr>
          <w:ins w:id="1750" w:author="Steven LaBelle" w:date="2018-08-21T11:54:00Z"/>
          <w:rPrChange w:id="1751" w:author="Steven" w:date="2021-03-08T10:45:00Z">
            <w:rPr>
              <w:ins w:id="1752" w:author="Steven LaBelle" w:date="2018-08-21T11:54:00Z"/>
            </w:rPr>
          </w:rPrChange>
        </w:rPr>
        <w:pPrChange w:id="1753" w:author="Steven" w:date="2021-03-08T10:45:00Z">
          <w:pPr>
            <w:shd w:val="clear" w:color="auto" w:fill="FFFFFF"/>
            <w:jc w:val="left"/>
          </w:pPr>
        </w:pPrChange>
      </w:pPr>
    </w:p>
    <w:p w14:paraId="7D138135" w14:textId="238284BD" w:rsidR="004E62C2" w:rsidRDefault="004E62C2" w:rsidP="00E92B2B">
      <w:pPr>
        <w:shd w:val="clear" w:color="auto" w:fill="FFFFFF"/>
        <w:jc w:val="left"/>
        <w:rPr>
          <w:ins w:id="1754" w:author="Steven LaBelle" w:date="2018-08-21T11:54:00Z"/>
          <w:rFonts w:ascii="Courier New" w:hAnsi="Courier New" w:cs="Courier New"/>
          <w:color w:val="0000FF"/>
          <w:sz w:val="20"/>
          <w:szCs w:val="20"/>
        </w:rPr>
      </w:pPr>
    </w:p>
    <w:p w14:paraId="612AF93C" w14:textId="5334B1F8" w:rsidR="004E62C2" w:rsidRDefault="004E62C2">
      <w:pPr>
        <w:pStyle w:val="Heading3"/>
        <w:rPr>
          <w:ins w:id="1755" w:author="Steven LaBelle" w:date="2018-08-21T11:54:00Z"/>
        </w:rPr>
        <w:pPrChange w:id="1756" w:author="Steven LaBelle" w:date="2018-08-21T11:54:00Z">
          <w:pPr>
            <w:shd w:val="clear" w:color="auto" w:fill="FFFFFF"/>
            <w:jc w:val="left"/>
          </w:pPr>
        </w:pPrChange>
      </w:pPr>
      <w:bookmarkStart w:id="1757" w:name="_Toc522883720"/>
      <w:commentRangeStart w:id="1758"/>
      <w:ins w:id="1759" w:author="Steven LaBelle" w:date="2018-08-21T11:54:00Z">
        <w:r>
          <w:t>Prescribed Fiber Orientation</w:t>
        </w:r>
        <w:commentRangeEnd w:id="1758"/>
        <w:r>
          <w:rPr>
            <w:rStyle w:val="CommentReference"/>
            <w:rFonts w:cs="Times New Roman"/>
            <w:b w:val="0"/>
            <w:bCs w:val="0"/>
          </w:rPr>
          <w:commentReference w:id="1758"/>
        </w:r>
        <w:bookmarkEnd w:id="1757"/>
      </w:ins>
    </w:p>
    <w:p w14:paraId="45EA4D2A" w14:textId="5B80CEBB" w:rsidR="004E62C2" w:rsidRDefault="004E62C2" w:rsidP="004E62C2">
      <w:pPr>
        <w:rPr>
          <w:ins w:id="1760" w:author="mp4" w:date="2018-09-27T15:38:00Z"/>
        </w:rPr>
      </w:pPr>
      <w:ins w:id="1761" w:author="Steven LaBelle" w:date="2018-08-21T11:54:00Z">
        <w:r>
          <w:t>Fibers may be specified by specifying a fixed material orientation from FEBio</w:t>
        </w:r>
      </w:ins>
      <w:ins w:id="1762" w:author="Steven LaBelle" w:date="2019-12-10T15:18:00Z">
        <w:r w:rsidR="008B2170">
          <w:t xml:space="preserve"> </w:t>
        </w:r>
      </w:ins>
      <w:ins w:id="1763" w:author="Steven LaBelle" w:date="2018-08-21T11:54:00Z">
        <w:r>
          <w:t>(Don’t use this with th</w:t>
        </w:r>
      </w:ins>
      <w:ins w:id="1764" w:author="mp4" w:date="2018-12-03T13:01:00Z">
        <w:r w:rsidR="00E47BC5">
          <w:t>e fiber</w:t>
        </w:r>
      </w:ins>
      <w:ins w:id="1765" w:author="Steven LaBelle" w:date="2018-08-21T11:54:00Z">
        <w:del w:id="1766" w:author="mp4" w:date="2018-12-03T13:01:00Z">
          <w:r w:rsidDel="00E47BC5">
            <w:delText>is</w:delText>
          </w:r>
        </w:del>
        <w:r>
          <w:t xml:space="preserve"> randomizer).</w:t>
        </w:r>
      </w:ins>
    </w:p>
    <w:p w14:paraId="59817AB7" w14:textId="02B46E96" w:rsidR="009A232C" w:rsidRDefault="009A232C" w:rsidP="004E62C2">
      <w:pPr>
        <w:rPr>
          <w:ins w:id="1767" w:author="Steven LaBelle" w:date="2018-08-21T11:54:00Z"/>
        </w:rPr>
      </w:pPr>
      <w:ins w:id="1768" w:author="mp4" w:date="2018-09-27T15:38:00Z">
        <w:r>
          <w:t>See FEBio Manual 4.1.1.1 or 4.1.1.2</w:t>
        </w:r>
      </w:ins>
    </w:p>
    <w:p w14:paraId="279C5CD9" w14:textId="77777777" w:rsidR="004E62C2" w:rsidRPr="004E62C2" w:rsidRDefault="004E62C2">
      <w:pPr>
        <w:pPrChange w:id="1769" w:author="Steven LaBelle" w:date="2018-08-21T11:54:00Z">
          <w:pPr>
            <w:shd w:val="clear" w:color="auto" w:fill="FFFFFF"/>
            <w:jc w:val="left"/>
          </w:pPr>
        </w:pPrChange>
      </w:pPr>
    </w:p>
    <w:p w14:paraId="5B9E65A2" w14:textId="1BED7EB6" w:rsidR="00E21124" w:rsidRDefault="00E21124" w:rsidP="00E21124">
      <w:pPr>
        <w:pStyle w:val="Heading3"/>
      </w:pPr>
      <w:bookmarkStart w:id="1770" w:name="_Toc522883721"/>
      <w:r>
        <w:t>Density Initializer</w:t>
      </w:r>
      <w:bookmarkEnd w:id="1770"/>
    </w:p>
    <w:p w14:paraId="0122BC13" w14:textId="38C689A0" w:rsidR="00AC0373" w:rsidRDefault="00AC0373" w:rsidP="00AC0373">
      <w:r>
        <w:t xml:space="preserve">Sets the density of all elements within an </w:t>
      </w:r>
      <w:proofErr w:type="spellStart"/>
      <w:r>
        <w:t>angio</w:t>
      </w:r>
      <w:proofErr w:type="spellEnd"/>
      <w:r>
        <w:t xml:space="preserve"> material to the specified value</w:t>
      </w:r>
      <w:ins w:id="1771" w:author="Steven LaBelle" w:date="2018-08-21T11:55:00Z">
        <w:r w:rsidR="004E62C2">
          <w:t xml:space="preserve"> in mg/mL collagen</w:t>
        </w:r>
      </w:ins>
      <w:r>
        <w:t>.</w:t>
      </w:r>
      <w:ins w:id="1772" w:author="Steven LaBelle" w:date="2018-08-21T11:55:00Z">
        <w:r w:rsidR="00DA03E8">
          <w:t xml:space="preserve"> Note that the collagen density is always to be specified in units of mg/mL regardless of the chosen units for mass and distance. The collagen density is only used to scale the velocity of segments and not for mechanical or chemical simulations</w:t>
        </w:r>
      </w:ins>
      <w:ins w:id="1773" w:author="Steven LaBelle" w:date="2019-04-17T13:28:00Z">
        <w:r w:rsidR="00D63650">
          <w:t xml:space="preserve"> (see</w:t>
        </w:r>
      </w:ins>
      <w:ins w:id="1774" w:author="Steven LaBelle" w:date="2019-04-17T13:29:00Z">
        <w:r w:rsidR="00D63650">
          <w:t xml:space="preserve"> sections</w:t>
        </w:r>
      </w:ins>
      <w:ins w:id="1775" w:author="Steven LaBelle" w:date="2019-04-17T13:28:00Z">
        <w:r w:rsidR="00D63650">
          <w:t xml:space="preserve"> </w:t>
        </w:r>
        <w:r w:rsidR="00D63650">
          <w:fldChar w:fldCharType="begin"/>
        </w:r>
        <w:r w:rsidR="00D63650">
          <w:instrText xml:space="preserve"> REF _Ref6400150 \r \h </w:instrText>
        </w:r>
      </w:ins>
      <w:r w:rsidR="00D63650">
        <w:fldChar w:fldCharType="separate"/>
      </w:r>
      <w:ins w:id="1776" w:author="Steven LaBelle" w:date="2019-04-22T18:00:00Z">
        <w:r w:rsidR="00EC5F36">
          <w:t>5.9.4</w:t>
        </w:r>
      </w:ins>
      <w:ins w:id="1777" w:author="Steven LaBelle" w:date="2019-04-17T13:28:00Z">
        <w:r w:rsidR="00D63650">
          <w:fldChar w:fldCharType="end"/>
        </w:r>
        <w:r w:rsidR="00D63650">
          <w:t xml:space="preserve">, </w:t>
        </w:r>
      </w:ins>
      <w:ins w:id="1778" w:author="Steven LaBelle" w:date="2019-04-17T13:29:00Z">
        <w:r w:rsidR="00D63650">
          <w:fldChar w:fldCharType="begin"/>
        </w:r>
        <w:r w:rsidR="00D63650">
          <w:instrText xml:space="preserve"> REF _Ref6400164 \r \h </w:instrText>
        </w:r>
      </w:ins>
      <w:r w:rsidR="00D63650">
        <w:fldChar w:fldCharType="separate"/>
      </w:r>
      <w:ins w:id="1779" w:author="Steven LaBelle" w:date="2019-04-22T18:00:00Z">
        <w:r w:rsidR="00EC5F36">
          <w:t>5.9.5</w:t>
        </w:r>
      </w:ins>
      <w:ins w:id="1780" w:author="Steven LaBelle" w:date="2019-04-17T13:29:00Z">
        <w:r w:rsidR="00D63650">
          <w:fldChar w:fldCharType="end"/>
        </w:r>
        <w:r w:rsidR="00D63650">
          <w:t>)</w:t>
        </w:r>
      </w:ins>
      <w:ins w:id="1781" w:author="Steven LaBelle" w:date="2018-08-21T11:55:00Z">
        <w:r w:rsidR="00DA03E8">
          <w:t>.</w:t>
        </w:r>
      </w:ins>
      <w:ins w:id="1782" w:author="Steven LaBelle" w:date="2019-04-17T13:27:00Z">
        <w:r w:rsidR="00D63650">
          <w:t xml:space="preserve"> </w:t>
        </w:r>
      </w:ins>
    </w:p>
    <w:p w14:paraId="10992EAF" w14:textId="56EB3E2F" w:rsidR="00E92B2B" w:rsidRDefault="006E076D" w:rsidP="00E92B2B">
      <w:pPr>
        <w:shd w:val="clear" w:color="auto" w:fill="FFFFFF"/>
      </w:pPr>
      <w:r>
        <w:t>e.g.</w:t>
      </w:r>
      <w:ins w:id="1783" w:author="Steven LaBelle" w:date="2018-08-21T11:54:00Z">
        <w:r w:rsidR="004E62C2">
          <w:br/>
        </w:r>
      </w:ins>
    </w:p>
    <w:p w14:paraId="2C81A1E7" w14:textId="13006115" w:rsidR="00E92B2B" w:rsidRPr="00E92B2B" w:rsidRDefault="00E92B2B" w:rsidP="00E92B2B">
      <w:pPr>
        <w:shd w:val="clear" w:color="auto" w:fill="FFFFFF"/>
        <w:rPr>
          <w:rFonts w:ascii="Courier New" w:hAnsi="Courier New" w:cs="Courier New"/>
          <w:b/>
          <w:bCs/>
          <w:color w:val="000000"/>
          <w:sz w:val="20"/>
          <w:szCs w:val="20"/>
        </w:rPr>
      </w:pPr>
      <w:r w:rsidRPr="00E92B2B">
        <w:t xml:space="preserve"> </w:t>
      </w:r>
      <w:r w:rsidRPr="00E92B2B">
        <w:rPr>
          <w:rFonts w:ascii="Courier New" w:hAnsi="Courier New" w:cs="Courier New"/>
          <w:color w:val="0000FF"/>
          <w:sz w:val="20"/>
          <w:szCs w:val="20"/>
        </w:rPr>
        <w:t>&lt;</w:t>
      </w:r>
      <w:proofErr w:type="spellStart"/>
      <w:r w:rsidRPr="00E92B2B">
        <w:rPr>
          <w:rFonts w:ascii="Courier New" w:hAnsi="Courier New" w:cs="Courier New"/>
          <w:color w:val="0000FF"/>
          <w:sz w:val="20"/>
          <w:szCs w:val="20"/>
        </w:rPr>
        <w:t>initial_modifier</w:t>
      </w:r>
      <w:proofErr w:type="spellEnd"/>
      <w:r w:rsidRPr="00E92B2B">
        <w:rPr>
          <w:rFonts w:ascii="Courier New" w:hAnsi="Courier New" w:cs="Courier New"/>
          <w:color w:val="000000"/>
          <w:sz w:val="20"/>
          <w:szCs w:val="20"/>
        </w:rPr>
        <w:t xml:space="preserve"> </w:t>
      </w:r>
      <w:r w:rsidRPr="00E92B2B">
        <w:rPr>
          <w:rFonts w:ascii="Courier New" w:hAnsi="Courier New" w:cs="Courier New"/>
          <w:color w:val="FF0000"/>
          <w:sz w:val="20"/>
          <w:szCs w:val="20"/>
        </w:rPr>
        <w:t>type</w:t>
      </w:r>
      <w:r w:rsidRPr="00E92B2B">
        <w:rPr>
          <w:rFonts w:ascii="Courier New" w:hAnsi="Courier New" w:cs="Courier New"/>
          <w:color w:val="000000"/>
          <w:sz w:val="20"/>
          <w:szCs w:val="20"/>
        </w:rPr>
        <w:t>=</w:t>
      </w:r>
      <w:r w:rsidRPr="00E92B2B">
        <w:rPr>
          <w:rFonts w:ascii="Courier New" w:hAnsi="Courier New" w:cs="Courier New"/>
          <w:b/>
          <w:bCs/>
          <w:color w:val="8000FF"/>
          <w:sz w:val="20"/>
          <w:szCs w:val="20"/>
        </w:rPr>
        <w:t>"</w:t>
      </w:r>
      <w:proofErr w:type="spellStart"/>
      <w:r w:rsidRPr="00E92B2B">
        <w:rPr>
          <w:rFonts w:ascii="Courier New" w:hAnsi="Courier New" w:cs="Courier New"/>
          <w:b/>
          <w:bCs/>
          <w:color w:val="8000FF"/>
          <w:sz w:val="20"/>
          <w:szCs w:val="20"/>
        </w:rPr>
        <w:t>density_initializer</w:t>
      </w:r>
      <w:proofErr w:type="spellEnd"/>
      <w:r w:rsidRPr="00E92B2B">
        <w:rPr>
          <w:rFonts w:ascii="Courier New" w:hAnsi="Courier New" w:cs="Courier New"/>
          <w:b/>
          <w:bCs/>
          <w:color w:val="8000FF"/>
          <w:sz w:val="20"/>
          <w:szCs w:val="20"/>
        </w:rPr>
        <w:t>"</w:t>
      </w:r>
      <w:r w:rsidRPr="00E92B2B">
        <w:rPr>
          <w:rFonts w:ascii="Courier New" w:hAnsi="Courier New" w:cs="Courier New"/>
          <w:color w:val="0000FF"/>
          <w:sz w:val="20"/>
          <w:szCs w:val="20"/>
        </w:rPr>
        <w:t>&gt;</w:t>
      </w:r>
    </w:p>
    <w:p w14:paraId="042CEE78" w14:textId="77777777" w:rsidR="00E92B2B" w:rsidRPr="00E92B2B" w:rsidRDefault="00E92B2B" w:rsidP="00E92B2B">
      <w:pPr>
        <w:shd w:val="clear" w:color="auto" w:fill="FFFFFF"/>
        <w:jc w:val="left"/>
        <w:rPr>
          <w:rFonts w:ascii="Courier New" w:hAnsi="Courier New" w:cs="Courier New"/>
          <w:b/>
          <w:bCs/>
          <w:color w:val="000000"/>
          <w:sz w:val="20"/>
          <w:szCs w:val="20"/>
        </w:rPr>
      </w:pPr>
      <w:r w:rsidRPr="00E92B2B">
        <w:rPr>
          <w:rFonts w:ascii="Courier New" w:hAnsi="Courier New" w:cs="Courier New"/>
          <w:b/>
          <w:bCs/>
          <w:color w:val="000000"/>
          <w:sz w:val="20"/>
          <w:szCs w:val="20"/>
        </w:rPr>
        <w:t xml:space="preserve">    </w:t>
      </w:r>
      <w:r w:rsidRPr="00E92B2B">
        <w:rPr>
          <w:rFonts w:ascii="Courier New" w:hAnsi="Courier New" w:cs="Courier New"/>
          <w:color w:val="0000FF"/>
          <w:sz w:val="20"/>
          <w:szCs w:val="20"/>
        </w:rPr>
        <w:t>&lt;</w:t>
      </w:r>
      <w:proofErr w:type="spellStart"/>
      <w:r w:rsidRPr="00E92B2B">
        <w:rPr>
          <w:rFonts w:ascii="Courier New" w:hAnsi="Courier New" w:cs="Courier New"/>
          <w:color w:val="0000FF"/>
          <w:sz w:val="20"/>
          <w:szCs w:val="20"/>
        </w:rPr>
        <w:t>initial_density</w:t>
      </w:r>
      <w:proofErr w:type="spellEnd"/>
      <w:r w:rsidRPr="00E92B2B">
        <w:rPr>
          <w:rFonts w:ascii="Courier New" w:hAnsi="Courier New" w:cs="Courier New"/>
          <w:color w:val="0000FF"/>
          <w:sz w:val="20"/>
          <w:szCs w:val="20"/>
        </w:rPr>
        <w:t>&gt;</w:t>
      </w:r>
      <w:r w:rsidRPr="00E92B2B">
        <w:rPr>
          <w:rFonts w:ascii="Courier New" w:hAnsi="Courier New" w:cs="Courier New"/>
          <w:b/>
          <w:bCs/>
          <w:color w:val="000000"/>
          <w:sz w:val="20"/>
          <w:szCs w:val="20"/>
        </w:rPr>
        <w:t>3.0</w:t>
      </w:r>
      <w:r w:rsidRPr="00E92B2B">
        <w:rPr>
          <w:rFonts w:ascii="Courier New" w:hAnsi="Courier New" w:cs="Courier New"/>
          <w:color w:val="0000FF"/>
          <w:sz w:val="20"/>
          <w:szCs w:val="20"/>
        </w:rPr>
        <w:t>&lt;/</w:t>
      </w:r>
      <w:proofErr w:type="spellStart"/>
      <w:r w:rsidRPr="00E92B2B">
        <w:rPr>
          <w:rFonts w:ascii="Courier New" w:hAnsi="Courier New" w:cs="Courier New"/>
          <w:color w:val="0000FF"/>
          <w:sz w:val="20"/>
          <w:szCs w:val="20"/>
        </w:rPr>
        <w:t>initial_density</w:t>
      </w:r>
      <w:proofErr w:type="spellEnd"/>
      <w:r w:rsidRPr="00E92B2B">
        <w:rPr>
          <w:rFonts w:ascii="Courier New" w:hAnsi="Courier New" w:cs="Courier New"/>
          <w:color w:val="0000FF"/>
          <w:sz w:val="20"/>
          <w:szCs w:val="20"/>
        </w:rPr>
        <w:t>&gt;</w:t>
      </w:r>
    </w:p>
    <w:p w14:paraId="69F4056A" w14:textId="6020B400" w:rsidR="00D63650" w:rsidRDefault="00E92B2B" w:rsidP="00E92B2B">
      <w:pPr>
        <w:shd w:val="clear" w:color="auto" w:fill="FFFFFF"/>
        <w:jc w:val="left"/>
        <w:rPr>
          <w:ins w:id="1784" w:author="Steven" w:date="2020-08-18T14:06:00Z"/>
          <w:rFonts w:ascii="Courier New" w:hAnsi="Courier New" w:cs="Courier New"/>
          <w:color w:val="0000FF"/>
          <w:sz w:val="20"/>
          <w:szCs w:val="20"/>
        </w:rPr>
      </w:pPr>
      <w:r w:rsidRPr="00E92B2B">
        <w:rPr>
          <w:rFonts w:ascii="Courier New" w:hAnsi="Courier New" w:cs="Courier New"/>
          <w:color w:val="0000FF"/>
          <w:sz w:val="20"/>
          <w:szCs w:val="20"/>
        </w:rPr>
        <w:t>&lt;/</w:t>
      </w:r>
      <w:proofErr w:type="spellStart"/>
      <w:r w:rsidRPr="00E92B2B">
        <w:rPr>
          <w:rFonts w:ascii="Courier New" w:hAnsi="Courier New" w:cs="Courier New"/>
          <w:color w:val="0000FF"/>
          <w:sz w:val="20"/>
          <w:szCs w:val="20"/>
        </w:rPr>
        <w:t>initial_modifier</w:t>
      </w:r>
      <w:proofErr w:type="spellEnd"/>
      <w:r w:rsidRPr="00E92B2B">
        <w:rPr>
          <w:rFonts w:ascii="Courier New" w:hAnsi="Courier New" w:cs="Courier New"/>
          <w:color w:val="0000FF"/>
          <w:sz w:val="20"/>
          <w:szCs w:val="20"/>
        </w:rPr>
        <w:t>&gt;</w:t>
      </w:r>
    </w:p>
    <w:p w14:paraId="61A6572A" w14:textId="259DD1AC" w:rsidR="00321DFB" w:rsidRDefault="00321DFB" w:rsidP="00E92B2B">
      <w:pPr>
        <w:shd w:val="clear" w:color="auto" w:fill="FFFFFF"/>
        <w:jc w:val="left"/>
        <w:rPr>
          <w:ins w:id="1785" w:author="Steven" w:date="2020-08-18T14:06:00Z"/>
          <w:rFonts w:ascii="Courier New" w:hAnsi="Courier New" w:cs="Courier New"/>
          <w:color w:val="0000FF"/>
          <w:sz w:val="20"/>
          <w:szCs w:val="20"/>
        </w:rPr>
      </w:pPr>
    </w:p>
    <w:p w14:paraId="5DB6E532" w14:textId="52FEDE03" w:rsidR="00321DFB" w:rsidRDefault="00321DFB" w:rsidP="00321DFB">
      <w:pPr>
        <w:pStyle w:val="Heading3"/>
        <w:rPr>
          <w:ins w:id="1786" w:author="Steven" w:date="2020-08-18T14:06:00Z"/>
        </w:rPr>
      </w:pPr>
      <w:ins w:id="1787" w:author="Steven" w:date="2020-08-18T14:06:00Z">
        <w:r>
          <w:t>Ellipsoidal Fibril Distribution Initializer</w:t>
        </w:r>
      </w:ins>
    </w:p>
    <w:p w14:paraId="4C839118" w14:textId="69F436C7" w:rsidR="00321DFB" w:rsidRDefault="00321DFB" w:rsidP="00321DFB">
      <w:pPr>
        <w:rPr>
          <w:ins w:id="1788" w:author="Steven" w:date="2020-08-18T14:06:00Z"/>
        </w:rPr>
      </w:pPr>
      <w:ins w:id="1789" w:author="Steven" w:date="2020-08-18T14:06:00Z">
        <w:r>
          <w:t xml:space="preserve">This prescribes an ellipsoidal fibril distribution </w:t>
        </w:r>
      </w:ins>
      <w:ins w:id="1790" w:author="Steven" w:date="2020-08-18T14:07:00Z">
        <w:r>
          <w:t xml:space="preserve">(EFD) </w:t>
        </w:r>
      </w:ins>
      <w:ins w:id="1791" w:author="Steven" w:date="2020-08-18T14:06:00Z">
        <w:r>
          <w:t xml:space="preserve">to each element. </w:t>
        </w:r>
      </w:ins>
      <w:ins w:id="1792" w:author="Steven" w:date="2020-08-18T14:07:00Z">
        <w:r>
          <w:t xml:space="preserve">The same EFD is set to all elements. </w:t>
        </w:r>
      </w:ins>
      <w:ins w:id="1793" w:author="Steven" w:date="2020-08-18T14:08:00Z">
        <w:r>
          <w:t>The EFD is prescribed as a symmetric positive-definite matrix (SPD). Due to symmetry only 6 unique values are needed.</w:t>
        </w:r>
      </w:ins>
      <w:ins w:id="1794" w:author="Steven" w:date="2020-08-18T14:06:00Z">
        <w:r>
          <w:t xml:space="preserve"> </w:t>
        </w:r>
      </w:ins>
      <w:ins w:id="1795" w:author="Steven" w:date="2020-08-18T14:09:00Z">
        <w:r>
          <w:t>The values are entered in the order (XX, YY, ZZ, XY, YZ, XZ)</w:t>
        </w:r>
      </w:ins>
      <w:ins w:id="1796" w:author="Steven" w:date="2020-09-01T13:15:00Z">
        <w:r w:rsidR="00E07A73">
          <w:t>. Note that if a value other than a semi-positive definite matrix is entered the model may fail.</w:t>
        </w:r>
      </w:ins>
    </w:p>
    <w:p w14:paraId="6E622F11" w14:textId="77777777" w:rsidR="00321DFB" w:rsidRDefault="00321DFB" w:rsidP="00321DFB">
      <w:pPr>
        <w:shd w:val="clear" w:color="auto" w:fill="FFFFFF"/>
        <w:rPr>
          <w:ins w:id="1797" w:author="Steven" w:date="2020-08-18T14:06:00Z"/>
        </w:rPr>
      </w:pPr>
      <w:ins w:id="1798" w:author="Steven" w:date="2020-08-18T14:06:00Z">
        <w:r>
          <w:t>e.g.</w:t>
        </w:r>
        <w:r>
          <w:br/>
        </w:r>
      </w:ins>
    </w:p>
    <w:p w14:paraId="47B487DA" w14:textId="462E9BAD" w:rsidR="00321DFB" w:rsidRPr="00E92B2B" w:rsidRDefault="00321DFB" w:rsidP="00321DFB">
      <w:pPr>
        <w:shd w:val="clear" w:color="auto" w:fill="FFFFFF"/>
        <w:rPr>
          <w:ins w:id="1799" w:author="Steven" w:date="2020-08-18T14:06:00Z"/>
          <w:rFonts w:ascii="Courier New" w:hAnsi="Courier New" w:cs="Courier New"/>
          <w:b/>
          <w:bCs/>
          <w:color w:val="000000"/>
          <w:sz w:val="20"/>
          <w:szCs w:val="20"/>
        </w:rPr>
      </w:pPr>
      <w:ins w:id="1800" w:author="Steven" w:date="2020-08-18T14:06:00Z">
        <w:r w:rsidRPr="00E92B2B">
          <w:t xml:space="preserve"> </w:t>
        </w:r>
        <w:r w:rsidRPr="00E92B2B">
          <w:rPr>
            <w:rFonts w:ascii="Courier New" w:hAnsi="Courier New" w:cs="Courier New"/>
            <w:color w:val="0000FF"/>
            <w:sz w:val="20"/>
            <w:szCs w:val="20"/>
          </w:rPr>
          <w:t>&lt;</w:t>
        </w:r>
        <w:proofErr w:type="spellStart"/>
        <w:r w:rsidRPr="00E92B2B">
          <w:rPr>
            <w:rFonts w:ascii="Courier New" w:hAnsi="Courier New" w:cs="Courier New"/>
            <w:color w:val="0000FF"/>
            <w:sz w:val="20"/>
            <w:szCs w:val="20"/>
          </w:rPr>
          <w:t>initial_modifier</w:t>
        </w:r>
        <w:proofErr w:type="spellEnd"/>
        <w:r w:rsidRPr="00E92B2B">
          <w:rPr>
            <w:rFonts w:ascii="Courier New" w:hAnsi="Courier New" w:cs="Courier New"/>
            <w:color w:val="000000"/>
            <w:sz w:val="20"/>
            <w:szCs w:val="20"/>
          </w:rPr>
          <w:t xml:space="preserve"> </w:t>
        </w:r>
        <w:r w:rsidRPr="00E92B2B">
          <w:rPr>
            <w:rFonts w:ascii="Courier New" w:hAnsi="Courier New" w:cs="Courier New"/>
            <w:color w:val="FF0000"/>
            <w:sz w:val="20"/>
            <w:szCs w:val="20"/>
          </w:rPr>
          <w:t>type</w:t>
        </w:r>
        <w:r w:rsidRPr="00E92B2B">
          <w:rPr>
            <w:rFonts w:ascii="Courier New" w:hAnsi="Courier New" w:cs="Courier New"/>
            <w:color w:val="000000"/>
            <w:sz w:val="20"/>
            <w:szCs w:val="20"/>
          </w:rPr>
          <w:t>=</w:t>
        </w:r>
        <w:r w:rsidRPr="00E92B2B">
          <w:rPr>
            <w:rFonts w:ascii="Courier New" w:hAnsi="Courier New" w:cs="Courier New"/>
            <w:b/>
            <w:bCs/>
            <w:color w:val="8000FF"/>
            <w:sz w:val="20"/>
            <w:szCs w:val="20"/>
          </w:rPr>
          <w:t>"</w:t>
        </w:r>
      </w:ins>
      <w:proofErr w:type="spellStart"/>
      <w:ins w:id="1801" w:author="Steven" w:date="2020-08-18T14:08:00Z">
        <w:r>
          <w:rPr>
            <w:rFonts w:ascii="Courier New" w:hAnsi="Courier New" w:cs="Courier New"/>
            <w:b/>
            <w:bCs/>
            <w:color w:val="8000FF"/>
            <w:sz w:val="20"/>
            <w:szCs w:val="20"/>
          </w:rPr>
          <w:t>EFD_</w:t>
        </w:r>
      </w:ins>
      <w:ins w:id="1802" w:author="Steven" w:date="2020-08-18T14:06:00Z">
        <w:r w:rsidRPr="00E92B2B">
          <w:rPr>
            <w:rFonts w:ascii="Courier New" w:hAnsi="Courier New" w:cs="Courier New"/>
            <w:b/>
            <w:bCs/>
            <w:color w:val="8000FF"/>
            <w:sz w:val="20"/>
            <w:szCs w:val="20"/>
          </w:rPr>
          <w:t>initializer</w:t>
        </w:r>
        <w:proofErr w:type="spellEnd"/>
        <w:r w:rsidRPr="00E92B2B">
          <w:rPr>
            <w:rFonts w:ascii="Courier New" w:hAnsi="Courier New" w:cs="Courier New"/>
            <w:b/>
            <w:bCs/>
            <w:color w:val="8000FF"/>
            <w:sz w:val="20"/>
            <w:szCs w:val="20"/>
          </w:rPr>
          <w:t>"</w:t>
        </w:r>
        <w:r w:rsidRPr="00E92B2B">
          <w:rPr>
            <w:rFonts w:ascii="Courier New" w:hAnsi="Courier New" w:cs="Courier New"/>
            <w:color w:val="0000FF"/>
            <w:sz w:val="20"/>
            <w:szCs w:val="20"/>
          </w:rPr>
          <w:t>&gt;</w:t>
        </w:r>
      </w:ins>
    </w:p>
    <w:p w14:paraId="73CC8697" w14:textId="6126CD69" w:rsidR="00321DFB" w:rsidRPr="00E92B2B" w:rsidRDefault="00321DFB" w:rsidP="00321DFB">
      <w:pPr>
        <w:shd w:val="clear" w:color="auto" w:fill="FFFFFF"/>
        <w:jc w:val="left"/>
        <w:rPr>
          <w:ins w:id="1803" w:author="Steven" w:date="2020-08-18T14:06:00Z"/>
          <w:rFonts w:ascii="Courier New" w:hAnsi="Courier New" w:cs="Courier New"/>
          <w:b/>
          <w:bCs/>
          <w:color w:val="000000"/>
          <w:sz w:val="20"/>
          <w:szCs w:val="20"/>
        </w:rPr>
      </w:pPr>
      <w:ins w:id="1804" w:author="Steven" w:date="2020-08-18T14:06:00Z">
        <w:r w:rsidRPr="00E92B2B">
          <w:rPr>
            <w:rFonts w:ascii="Courier New" w:hAnsi="Courier New" w:cs="Courier New"/>
            <w:b/>
            <w:bCs/>
            <w:color w:val="000000"/>
            <w:sz w:val="20"/>
            <w:szCs w:val="20"/>
          </w:rPr>
          <w:t xml:space="preserve">    </w:t>
        </w:r>
        <w:r w:rsidRPr="00E92B2B">
          <w:rPr>
            <w:rFonts w:ascii="Courier New" w:hAnsi="Courier New" w:cs="Courier New"/>
            <w:color w:val="0000FF"/>
            <w:sz w:val="20"/>
            <w:szCs w:val="20"/>
          </w:rPr>
          <w:t>&lt;</w:t>
        </w:r>
      </w:ins>
      <w:proofErr w:type="spellStart"/>
      <w:ins w:id="1805" w:author="Steven" w:date="2020-08-18T14:09:00Z">
        <w:r>
          <w:rPr>
            <w:rFonts w:ascii="Courier New" w:hAnsi="Courier New" w:cs="Courier New"/>
            <w:color w:val="0000FF"/>
            <w:sz w:val="20"/>
            <w:szCs w:val="20"/>
          </w:rPr>
          <w:t>spd</w:t>
        </w:r>
      </w:ins>
      <w:proofErr w:type="spellEnd"/>
      <w:ins w:id="1806" w:author="Steven" w:date="2020-08-18T14:06:00Z">
        <w:r w:rsidRPr="00E92B2B">
          <w:rPr>
            <w:rFonts w:ascii="Courier New" w:hAnsi="Courier New" w:cs="Courier New"/>
            <w:color w:val="0000FF"/>
            <w:sz w:val="20"/>
            <w:szCs w:val="20"/>
          </w:rPr>
          <w:t>&gt;</w:t>
        </w:r>
      </w:ins>
      <w:ins w:id="1807" w:author="Steven" w:date="2020-08-18T14:10:00Z">
        <w:r>
          <w:rPr>
            <w:rFonts w:ascii="Courier New" w:hAnsi="Courier New" w:cs="Courier New"/>
            <w:color w:val="0000FF"/>
            <w:sz w:val="20"/>
            <w:szCs w:val="20"/>
          </w:rPr>
          <w:t>3,1,1,0,0,0</w:t>
        </w:r>
      </w:ins>
      <w:ins w:id="1808" w:author="Steven" w:date="2020-08-18T14:06:00Z">
        <w:r w:rsidRPr="00E92B2B">
          <w:rPr>
            <w:rFonts w:ascii="Courier New" w:hAnsi="Courier New" w:cs="Courier New"/>
            <w:color w:val="0000FF"/>
            <w:sz w:val="20"/>
            <w:szCs w:val="20"/>
          </w:rPr>
          <w:t>&lt;/</w:t>
        </w:r>
      </w:ins>
      <w:proofErr w:type="spellStart"/>
      <w:ins w:id="1809" w:author="Steven" w:date="2020-08-18T14:09:00Z">
        <w:r>
          <w:rPr>
            <w:rFonts w:ascii="Courier New" w:hAnsi="Courier New" w:cs="Courier New"/>
            <w:color w:val="0000FF"/>
            <w:sz w:val="20"/>
            <w:szCs w:val="20"/>
          </w:rPr>
          <w:t>spd</w:t>
        </w:r>
      </w:ins>
      <w:proofErr w:type="spellEnd"/>
      <w:ins w:id="1810" w:author="Steven" w:date="2020-08-18T14:06:00Z">
        <w:r w:rsidRPr="00E92B2B">
          <w:rPr>
            <w:rFonts w:ascii="Courier New" w:hAnsi="Courier New" w:cs="Courier New"/>
            <w:color w:val="0000FF"/>
            <w:sz w:val="20"/>
            <w:szCs w:val="20"/>
          </w:rPr>
          <w:t>&gt;</w:t>
        </w:r>
      </w:ins>
    </w:p>
    <w:p w14:paraId="08544B3D" w14:textId="77777777" w:rsidR="00321DFB" w:rsidRDefault="00321DFB" w:rsidP="00321DFB">
      <w:pPr>
        <w:shd w:val="clear" w:color="auto" w:fill="FFFFFF"/>
        <w:jc w:val="left"/>
        <w:rPr>
          <w:ins w:id="1811" w:author="Steven" w:date="2020-08-18T14:06:00Z"/>
          <w:rFonts w:ascii="Courier New" w:hAnsi="Courier New" w:cs="Courier New"/>
          <w:color w:val="0000FF"/>
          <w:sz w:val="20"/>
          <w:szCs w:val="20"/>
        </w:rPr>
      </w:pPr>
      <w:ins w:id="1812" w:author="Steven" w:date="2020-08-18T14:06:00Z">
        <w:r w:rsidRPr="00E92B2B">
          <w:rPr>
            <w:rFonts w:ascii="Courier New" w:hAnsi="Courier New" w:cs="Courier New"/>
            <w:color w:val="0000FF"/>
            <w:sz w:val="20"/>
            <w:szCs w:val="20"/>
          </w:rPr>
          <w:t>&lt;/</w:t>
        </w:r>
        <w:proofErr w:type="spellStart"/>
        <w:r w:rsidRPr="00E92B2B">
          <w:rPr>
            <w:rFonts w:ascii="Courier New" w:hAnsi="Courier New" w:cs="Courier New"/>
            <w:color w:val="0000FF"/>
            <w:sz w:val="20"/>
            <w:szCs w:val="20"/>
          </w:rPr>
          <w:t>initial_modifier</w:t>
        </w:r>
        <w:proofErr w:type="spellEnd"/>
        <w:r w:rsidRPr="00E92B2B">
          <w:rPr>
            <w:rFonts w:ascii="Courier New" w:hAnsi="Courier New" w:cs="Courier New"/>
            <w:color w:val="0000FF"/>
            <w:sz w:val="20"/>
            <w:szCs w:val="20"/>
          </w:rPr>
          <w:t>&gt;</w:t>
        </w:r>
      </w:ins>
    </w:p>
    <w:p w14:paraId="32817785" w14:textId="77777777" w:rsidR="00321DFB" w:rsidRDefault="00321DFB" w:rsidP="00E92B2B">
      <w:pPr>
        <w:shd w:val="clear" w:color="auto" w:fill="FFFFFF"/>
        <w:jc w:val="left"/>
        <w:rPr>
          <w:ins w:id="1813" w:author="Steven LaBelle" w:date="2019-04-17T13:27:00Z"/>
          <w:rFonts w:ascii="Courier New" w:hAnsi="Courier New" w:cs="Courier New"/>
          <w:color w:val="0000FF"/>
          <w:sz w:val="20"/>
          <w:szCs w:val="20"/>
        </w:rPr>
      </w:pPr>
    </w:p>
    <w:p w14:paraId="3EA91569" w14:textId="0D9BDADA" w:rsidR="00D63650" w:rsidDel="00D63650" w:rsidRDefault="00D63650" w:rsidP="00E92B2B">
      <w:pPr>
        <w:shd w:val="clear" w:color="auto" w:fill="FFFFFF"/>
        <w:jc w:val="left"/>
        <w:rPr>
          <w:del w:id="1814" w:author="Steven LaBelle" w:date="2019-04-17T13:28:00Z"/>
        </w:rPr>
      </w:pPr>
    </w:p>
    <w:p w14:paraId="7944B88E" w14:textId="23157B6C" w:rsidR="00E21124" w:rsidRDefault="00E21124" w:rsidP="00E21124">
      <w:pPr>
        <w:pStyle w:val="Heading2"/>
      </w:pPr>
      <w:bookmarkStart w:id="1815" w:name="_Toc522883722"/>
      <w:r>
        <w:t>Node Data Interpolation</w:t>
      </w:r>
      <w:bookmarkEnd w:id="1815"/>
    </w:p>
    <w:p w14:paraId="0A2C9C94" w14:textId="23CDFC72" w:rsidR="0081424C" w:rsidRDefault="0081424C" w:rsidP="0081424C">
      <w:r>
        <w:t>If you need finer control of variable used by AngioFE certain variables can be read in on a per node basis and then interpolated to the gauss points before the finite element simulation begins. This will be applied after the initial modifiers</w:t>
      </w:r>
      <w:ins w:id="1816" w:author="Steven LaBelle" w:date="2018-08-21T11:57:00Z">
        <w:r w:rsidR="00DA03E8">
          <w:t xml:space="preserve">. </w:t>
        </w:r>
      </w:ins>
      <w:commentRangeStart w:id="1817"/>
      <w:ins w:id="1818" w:author="Steven LaBelle" w:date="2018-08-21T11:58:00Z">
        <w:r w:rsidR="00DA03E8">
          <w:t>T</w:t>
        </w:r>
      </w:ins>
      <w:ins w:id="1819" w:author="Steven LaBelle" w:date="2018-08-21T11:57:00Z">
        <w:r w:rsidR="00DA03E8">
          <w:t xml:space="preserve">hus, </w:t>
        </w:r>
      </w:ins>
      <w:del w:id="1820" w:author="Steven LaBelle" w:date="2018-08-21T11:57:00Z">
        <w:r w:rsidDel="00DA03E8">
          <w:delText xml:space="preserve">. This means that </w:delText>
        </w:r>
      </w:del>
      <w:r>
        <w:t xml:space="preserve">initial modifiers can </w:t>
      </w:r>
      <w:ins w:id="1821" w:author="Steven LaBelle" w:date="2018-08-21T11:58:00Z">
        <w:r w:rsidR="00DA03E8">
          <w:t xml:space="preserve">be </w:t>
        </w:r>
      </w:ins>
      <w:del w:id="1822" w:author="Steven LaBelle" w:date="2018-08-21T11:58:00Z">
        <w:r w:rsidDel="00DA03E8">
          <w:delText xml:space="preserve">specify a default value </w:delText>
        </w:r>
      </w:del>
      <w:del w:id="1823" w:author="Steven LaBelle" w:date="2018-08-21T11:57:00Z">
        <w:r w:rsidDel="00DA03E8">
          <w:delText xml:space="preserve">which </w:delText>
        </w:r>
      </w:del>
      <w:del w:id="1824" w:author="Steven LaBelle" w:date="2018-08-21T11:58:00Z">
        <w:r w:rsidDel="00DA03E8">
          <w:delText xml:space="preserve">can then be </w:delText>
        </w:r>
      </w:del>
      <w:proofErr w:type="spellStart"/>
      <w:r>
        <w:t>overr</w:t>
      </w:r>
      <w:del w:id="1825" w:author="Steven LaBelle" w:date="2018-08-21T11:57:00Z">
        <w:r w:rsidDel="00DA03E8">
          <w:delText>r</w:delText>
        </w:r>
      </w:del>
      <w:r>
        <w:t>iden</w:t>
      </w:r>
      <w:proofErr w:type="spellEnd"/>
      <w:r>
        <w:t xml:space="preserve"> in p</w:t>
      </w:r>
      <w:del w:id="1826" w:author="mp4" w:date="2018-12-03T13:02:00Z">
        <w:r w:rsidDel="00146C1F">
          <w:delText>a</w:delText>
        </w:r>
      </w:del>
      <w:r>
        <w:t>l</w:t>
      </w:r>
      <w:ins w:id="1827" w:author="mp4" w:date="2018-12-03T13:02:00Z">
        <w:r w:rsidR="00146C1F">
          <w:t>a</w:t>
        </w:r>
      </w:ins>
      <w:r>
        <w:t xml:space="preserve">ces that </w:t>
      </w:r>
      <w:ins w:id="1828" w:author="Steven LaBelle" w:date="2018-08-21T11:58:00Z">
        <w:r w:rsidR="00DA03E8">
          <w:t>deviate</w:t>
        </w:r>
      </w:ins>
      <w:del w:id="1829" w:author="Steven LaBelle" w:date="2018-08-21T11:58:00Z">
        <w:r w:rsidDel="00DA03E8">
          <w:delText>are different</w:delText>
        </w:r>
      </w:del>
      <w:r>
        <w:t xml:space="preserve"> from the default</w:t>
      </w:r>
      <w:commentRangeEnd w:id="1817"/>
      <w:r w:rsidR="00DA03E8">
        <w:rPr>
          <w:rStyle w:val="CommentReference"/>
        </w:rPr>
        <w:commentReference w:id="1817"/>
      </w:r>
      <w:r>
        <w:t>.</w:t>
      </w:r>
      <w:r w:rsidR="005860A8">
        <w:t xml:space="preserve"> This is done by using a </w:t>
      </w:r>
      <w:proofErr w:type="spellStart"/>
      <w:r w:rsidR="005860A8">
        <w:t>nodeset</w:t>
      </w:r>
      <w:proofErr w:type="spellEnd"/>
      <w:r w:rsidR="005860A8">
        <w:t xml:space="preserve"> and a named mesh data section. The</w:t>
      </w:r>
      <w:del w:id="1830" w:author="Steven LaBelle" w:date="2018-08-21T11:59:00Z">
        <w:r w:rsidR="005860A8" w:rsidDel="00DA03E8">
          <w:delText>re</w:delText>
        </w:r>
      </w:del>
      <w:r w:rsidR="005860A8">
        <w:t xml:space="preserve"> number of items in the </w:t>
      </w:r>
      <w:proofErr w:type="spellStart"/>
      <w:r w:rsidR="005860A8">
        <w:t>nodeset</w:t>
      </w:r>
      <w:proofErr w:type="spellEnd"/>
      <w:r w:rsidR="005860A8">
        <w:t xml:space="preserve"> and the </w:t>
      </w:r>
      <w:proofErr w:type="spellStart"/>
      <w:r w:rsidR="005860A8">
        <w:t>NodeData</w:t>
      </w:r>
      <w:proofErr w:type="spellEnd"/>
      <w:r w:rsidR="005860A8">
        <w:t xml:space="preserve"> sections must match. </w:t>
      </w:r>
      <w:proofErr w:type="spellStart"/>
      <w:r w:rsidR="005860A8">
        <w:t>Node_set_id</w:t>
      </w:r>
      <w:proofErr w:type="spellEnd"/>
      <w:r w:rsidR="005860A8">
        <w:t xml:space="preserve"> is the zero</w:t>
      </w:r>
      <w:ins w:id="1831" w:author="Steven LaBelle" w:date="2018-08-21T11:59:00Z">
        <w:r w:rsidR="00DA03E8">
          <w:t>-</w:t>
        </w:r>
      </w:ins>
      <w:del w:id="1832" w:author="Steven LaBelle" w:date="2018-08-21T11:59:00Z">
        <w:r w:rsidR="005860A8" w:rsidDel="00DA03E8">
          <w:delText xml:space="preserve"> </w:delText>
        </w:r>
      </w:del>
      <w:r w:rsidR="005860A8">
        <w:t xml:space="preserve">indexed </w:t>
      </w:r>
      <w:ins w:id="1833" w:author="Steven LaBelle" w:date="2018-08-21T11:59:00Z">
        <w:r w:rsidR="00DA03E8">
          <w:t>value</w:t>
        </w:r>
      </w:ins>
      <w:del w:id="1834" w:author="Steven LaBelle" w:date="2018-08-21T11:59:00Z">
        <w:r w:rsidR="005860A8" w:rsidDel="00DA03E8">
          <w:delText>index</w:delText>
        </w:r>
      </w:del>
      <w:r w:rsidR="005860A8">
        <w:t xml:space="preserve"> of the </w:t>
      </w:r>
      <w:proofErr w:type="spellStart"/>
      <w:r w:rsidR="005860A8">
        <w:t>nodeset</w:t>
      </w:r>
      <w:proofErr w:type="spellEnd"/>
      <w:r w:rsidR="005860A8">
        <w:t xml:space="preserve"> </w:t>
      </w:r>
      <w:r w:rsidR="001C0986">
        <w:t xml:space="preserve">in the order the </w:t>
      </w:r>
      <w:proofErr w:type="spellStart"/>
      <w:r w:rsidR="001C0986">
        <w:t>nodesets</w:t>
      </w:r>
      <w:proofErr w:type="spellEnd"/>
      <w:r w:rsidR="001C0986">
        <w:t xml:space="preserve"> appear in the .</w:t>
      </w:r>
      <w:proofErr w:type="spellStart"/>
      <w:r w:rsidR="001C0986">
        <w:t>feb</w:t>
      </w:r>
      <w:proofErr w:type="spellEnd"/>
      <w:r w:rsidR="001C0986">
        <w:t xml:space="preserve"> files. The name of </w:t>
      </w:r>
      <w:proofErr w:type="spellStart"/>
      <w:r w:rsidR="001C0986">
        <w:t>NodeData</w:t>
      </w:r>
      <w:proofErr w:type="spellEnd"/>
      <w:r w:rsidR="001C0986">
        <w:t xml:space="preserve"> must match what </w:t>
      </w:r>
      <w:proofErr w:type="spellStart"/>
      <w:r w:rsidR="001C0986">
        <w:t>node_interpolation</w:t>
      </w:r>
      <w:proofErr w:type="spellEnd"/>
      <w:r w:rsidR="001C0986">
        <w:t xml:space="preserve"> value expects.</w:t>
      </w:r>
    </w:p>
    <w:p w14:paraId="5BBDE0FF" w14:textId="72E5748B" w:rsidR="0064674A" w:rsidRDefault="0064674A" w:rsidP="0081424C"/>
    <w:p w14:paraId="67B4DBD9" w14:textId="529382F0" w:rsidR="0064674A" w:rsidRDefault="0064674A" w:rsidP="0081424C">
      <w:r>
        <w:lastRenderedPageBreak/>
        <w:t>e.g.</w:t>
      </w:r>
    </w:p>
    <w:p w14:paraId="2D51AA6E" w14:textId="77777777" w:rsidR="00F41E9A" w:rsidRPr="00F41E9A" w:rsidRDefault="00F41E9A" w:rsidP="00F41E9A">
      <w:pPr>
        <w:shd w:val="clear" w:color="auto" w:fill="FFFFFF"/>
        <w:jc w:val="left"/>
        <w:rPr>
          <w:rFonts w:ascii="Courier New" w:hAnsi="Courier New" w:cs="Courier New"/>
          <w:b/>
          <w:bCs/>
          <w:color w:val="000000"/>
          <w:sz w:val="20"/>
          <w:szCs w:val="20"/>
        </w:rPr>
      </w:pPr>
      <w:commentRangeStart w:id="1835"/>
      <w:r w:rsidRPr="00F41E9A">
        <w:rPr>
          <w:rFonts w:ascii="Courier New" w:hAnsi="Courier New" w:cs="Courier New"/>
          <w:color w:val="0000FF"/>
          <w:sz w:val="20"/>
          <w:szCs w:val="20"/>
        </w:rPr>
        <w:t>&lt;</w:t>
      </w:r>
      <w:proofErr w:type="spellStart"/>
      <w:r w:rsidRPr="00F41E9A">
        <w:rPr>
          <w:rFonts w:ascii="Courier New" w:hAnsi="Courier New" w:cs="Courier New"/>
          <w:color w:val="0000FF"/>
          <w:sz w:val="20"/>
          <w:szCs w:val="20"/>
        </w:rPr>
        <w:t>nodedata_interpolation_manager</w:t>
      </w:r>
      <w:proofErr w:type="spellEnd"/>
      <w:r w:rsidRPr="00F41E9A">
        <w:rPr>
          <w:rFonts w:ascii="Courier New" w:hAnsi="Courier New" w:cs="Courier New"/>
          <w:color w:val="000000"/>
          <w:sz w:val="20"/>
          <w:szCs w:val="20"/>
        </w:rPr>
        <w:t xml:space="preserve"> </w:t>
      </w:r>
      <w:r w:rsidRPr="00F41E9A">
        <w:rPr>
          <w:rFonts w:ascii="Courier New" w:hAnsi="Courier New" w:cs="Courier New"/>
          <w:color w:val="FF0000"/>
          <w:sz w:val="20"/>
          <w:szCs w:val="20"/>
        </w:rPr>
        <w:t>type</w:t>
      </w:r>
      <w:r w:rsidRPr="00F41E9A">
        <w:rPr>
          <w:rFonts w:ascii="Courier New" w:hAnsi="Courier New" w:cs="Courier New"/>
          <w:color w:val="000000"/>
          <w:sz w:val="20"/>
          <w:szCs w:val="20"/>
        </w:rPr>
        <w:t>=</w:t>
      </w:r>
      <w:r w:rsidRPr="00F41E9A">
        <w:rPr>
          <w:rFonts w:ascii="Courier New" w:hAnsi="Courier New" w:cs="Courier New"/>
          <w:b/>
          <w:bCs/>
          <w:color w:val="8000FF"/>
          <w:sz w:val="20"/>
          <w:szCs w:val="20"/>
        </w:rPr>
        <w:t>"</w:t>
      </w:r>
      <w:proofErr w:type="spellStart"/>
      <w:r w:rsidRPr="00F41E9A">
        <w:rPr>
          <w:rFonts w:ascii="Courier New" w:hAnsi="Courier New" w:cs="Courier New"/>
          <w:b/>
          <w:bCs/>
          <w:color w:val="8000FF"/>
          <w:sz w:val="20"/>
          <w:szCs w:val="20"/>
        </w:rPr>
        <w:t>nodedata_interpolation_manager</w:t>
      </w:r>
      <w:proofErr w:type="spellEnd"/>
      <w:r w:rsidRPr="00F41E9A">
        <w:rPr>
          <w:rFonts w:ascii="Courier New" w:hAnsi="Courier New" w:cs="Courier New"/>
          <w:b/>
          <w:bCs/>
          <w:color w:val="8000FF"/>
          <w:sz w:val="20"/>
          <w:szCs w:val="20"/>
        </w:rPr>
        <w:t>"</w:t>
      </w:r>
      <w:r w:rsidRPr="00F41E9A">
        <w:rPr>
          <w:rFonts w:ascii="Courier New" w:hAnsi="Courier New" w:cs="Courier New"/>
          <w:color w:val="0000FF"/>
          <w:sz w:val="20"/>
          <w:szCs w:val="20"/>
        </w:rPr>
        <w:t>&gt;</w:t>
      </w:r>
    </w:p>
    <w:p w14:paraId="3103F81B" w14:textId="77777777" w:rsidR="00F41E9A" w:rsidRPr="00F41E9A" w:rsidRDefault="00F41E9A" w:rsidP="00F41E9A">
      <w:pPr>
        <w:shd w:val="clear" w:color="auto" w:fill="FFFFFF"/>
        <w:jc w:val="left"/>
        <w:rPr>
          <w:rFonts w:ascii="Courier New" w:hAnsi="Courier New" w:cs="Courier New"/>
          <w:b/>
          <w:bCs/>
          <w:color w:val="000000"/>
          <w:sz w:val="20"/>
          <w:szCs w:val="20"/>
        </w:rPr>
      </w:pPr>
      <w:r w:rsidRPr="00F41E9A">
        <w:rPr>
          <w:rFonts w:ascii="Courier New" w:hAnsi="Courier New" w:cs="Courier New"/>
          <w:b/>
          <w:bCs/>
          <w:color w:val="000000"/>
          <w:sz w:val="20"/>
          <w:szCs w:val="20"/>
        </w:rPr>
        <w:t xml:space="preserve">    </w:t>
      </w:r>
      <w:r w:rsidRPr="00F41E9A">
        <w:rPr>
          <w:rFonts w:ascii="Courier New" w:hAnsi="Courier New" w:cs="Courier New"/>
          <w:color w:val="0000FF"/>
          <w:sz w:val="20"/>
          <w:szCs w:val="20"/>
        </w:rPr>
        <w:t>&lt;</w:t>
      </w:r>
      <w:proofErr w:type="spellStart"/>
      <w:r w:rsidRPr="00F41E9A">
        <w:rPr>
          <w:rFonts w:ascii="Courier New" w:hAnsi="Courier New" w:cs="Courier New"/>
          <w:color w:val="0000FF"/>
          <w:sz w:val="20"/>
          <w:szCs w:val="20"/>
        </w:rPr>
        <w:t>node_interpolation_value</w:t>
      </w:r>
      <w:proofErr w:type="spellEnd"/>
      <w:r w:rsidRPr="00F41E9A">
        <w:rPr>
          <w:rFonts w:ascii="Courier New" w:hAnsi="Courier New" w:cs="Courier New"/>
          <w:color w:val="000000"/>
          <w:sz w:val="20"/>
          <w:szCs w:val="20"/>
        </w:rPr>
        <w:t xml:space="preserve"> </w:t>
      </w:r>
      <w:r w:rsidRPr="00F41E9A">
        <w:rPr>
          <w:rFonts w:ascii="Courier New" w:hAnsi="Courier New" w:cs="Courier New"/>
          <w:color w:val="FF0000"/>
          <w:sz w:val="20"/>
          <w:szCs w:val="20"/>
        </w:rPr>
        <w:t>type</w:t>
      </w:r>
      <w:r w:rsidRPr="00F41E9A">
        <w:rPr>
          <w:rFonts w:ascii="Courier New" w:hAnsi="Courier New" w:cs="Courier New"/>
          <w:color w:val="000000"/>
          <w:sz w:val="20"/>
          <w:szCs w:val="20"/>
        </w:rPr>
        <w:t>=</w:t>
      </w:r>
      <w:r w:rsidRPr="00F41E9A">
        <w:rPr>
          <w:rFonts w:ascii="Courier New" w:hAnsi="Courier New" w:cs="Courier New"/>
          <w:b/>
          <w:bCs/>
          <w:color w:val="8000FF"/>
          <w:sz w:val="20"/>
          <w:szCs w:val="20"/>
        </w:rPr>
        <w:t>"</w:t>
      </w:r>
      <w:proofErr w:type="spellStart"/>
      <w:r w:rsidRPr="00F41E9A">
        <w:rPr>
          <w:rFonts w:ascii="Courier New" w:hAnsi="Courier New" w:cs="Courier New"/>
          <w:b/>
          <w:bCs/>
          <w:color w:val="8000FF"/>
          <w:sz w:val="20"/>
          <w:szCs w:val="20"/>
        </w:rPr>
        <w:t>ref_ecm_density</w:t>
      </w:r>
      <w:proofErr w:type="spellEnd"/>
      <w:r w:rsidRPr="00F41E9A">
        <w:rPr>
          <w:rFonts w:ascii="Courier New" w:hAnsi="Courier New" w:cs="Courier New"/>
          <w:b/>
          <w:bCs/>
          <w:color w:val="8000FF"/>
          <w:sz w:val="20"/>
          <w:szCs w:val="20"/>
        </w:rPr>
        <w:t>"</w:t>
      </w:r>
      <w:r w:rsidRPr="00F41E9A">
        <w:rPr>
          <w:rFonts w:ascii="Courier New" w:hAnsi="Courier New" w:cs="Courier New"/>
          <w:color w:val="0000FF"/>
          <w:sz w:val="20"/>
          <w:szCs w:val="20"/>
        </w:rPr>
        <w:t>&gt;</w:t>
      </w:r>
    </w:p>
    <w:p w14:paraId="0051FBDB" w14:textId="77777777" w:rsidR="00F41E9A" w:rsidRPr="00F41E9A" w:rsidRDefault="00F41E9A" w:rsidP="00F41E9A">
      <w:pPr>
        <w:shd w:val="clear" w:color="auto" w:fill="FFFFFF"/>
        <w:jc w:val="left"/>
        <w:rPr>
          <w:rFonts w:ascii="Courier New" w:hAnsi="Courier New" w:cs="Courier New"/>
          <w:b/>
          <w:bCs/>
          <w:color w:val="000000"/>
          <w:sz w:val="20"/>
          <w:szCs w:val="20"/>
        </w:rPr>
      </w:pPr>
      <w:r w:rsidRPr="00F41E9A">
        <w:rPr>
          <w:rFonts w:ascii="Courier New" w:hAnsi="Courier New" w:cs="Courier New"/>
          <w:b/>
          <w:bCs/>
          <w:color w:val="000000"/>
          <w:sz w:val="20"/>
          <w:szCs w:val="20"/>
        </w:rPr>
        <w:t xml:space="preserve">        </w:t>
      </w:r>
      <w:r w:rsidRPr="00F41E9A">
        <w:rPr>
          <w:rFonts w:ascii="Courier New" w:hAnsi="Courier New" w:cs="Courier New"/>
          <w:color w:val="0000FF"/>
          <w:sz w:val="20"/>
          <w:szCs w:val="20"/>
        </w:rPr>
        <w:t>&lt;</w:t>
      </w:r>
      <w:proofErr w:type="spellStart"/>
      <w:r w:rsidRPr="00F41E9A">
        <w:rPr>
          <w:rFonts w:ascii="Courier New" w:hAnsi="Courier New" w:cs="Courier New"/>
          <w:color w:val="0000FF"/>
          <w:sz w:val="20"/>
          <w:szCs w:val="20"/>
        </w:rPr>
        <w:t>node_set_id</w:t>
      </w:r>
      <w:proofErr w:type="spellEnd"/>
      <w:r w:rsidRPr="00F41E9A">
        <w:rPr>
          <w:rFonts w:ascii="Courier New" w:hAnsi="Courier New" w:cs="Courier New"/>
          <w:color w:val="0000FF"/>
          <w:sz w:val="20"/>
          <w:szCs w:val="20"/>
        </w:rPr>
        <w:t>&gt;</w:t>
      </w:r>
      <w:r w:rsidRPr="00F41E9A">
        <w:rPr>
          <w:rFonts w:ascii="Courier New" w:hAnsi="Courier New" w:cs="Courier New"/>
          <w:b/>
          <w:bCs/>
          <w:color w:val="000000"/>
          <w:sz w:val="20"/>
          <w:szCs w:val="20"/>
        </w:rPr>
        <w:t>1</w:t>
      </w:r>
      <w:r w:rsidRPr="00F41E9A">
        <w:rPr>
          <w:rFonts w:ascii="Courier New" w:hAnsi="Courier New" w:cs="Courier New"/>
          <w:color w:val="0000FF"/>
          <w:sz w:val="20"/>
          <w:szCs w:val="20"/>
        </w:rPr>
        <w:t>&lt;/</w:t>
      </w:r>
      <w:proofErr w:type="spellStart"/>
      <w:r w:rsidRPr="00F41E9A">
        <w:rPr>
          <w:rFonts w:ascii="Courier New" w:hAnsi="Courier New" w:cs="Courier New"/>
          <w:color w:val="0000FF"/>
          <w:sz w:val="20"/>
          <w:szCs w:val="20"/>
        </w:rPr>
        <w:t>node_set_id</w:t>
      </w:r>
      <w:proofErr w:type="spellEnd"/>
      <w:r w:rsidRPr="00F41E9A">
        <w:rPr>
          <w:rFonts w:ascii="Courier New" w:hAnsi="Courier New" w:cs="Courier New"/>
          <w:color w:val="0000FF"/>
          <w:sz w:val="20"/>
          <w:szCs w:val="20"/>
        </w:rPr>
        <w:t>&gt;</w:t>
      </w:r>
    </w:p>
    <w:p w14:paraId="64379E14" w14:textId="77777777" w:rsidR="00F41E9A" w:rsidRPr="00F41E9A" w:rsidRDefault="00F41E9A" w:rsidP="00F41E9A">
      <w:pPr>
        <w:shd w:val="clear" w:color="auto" w:fill="FFFFFF"/>
        <w:jc w:val="left"/>
        <w:rPr>
          <w:rFonts w:ascii="Courier New" w:hAnsi="Courier New" w:cs="Courier New"/>
          <w:b/>
          <w:bCs/>
          <w:color w:val="000000"/>
          <w:sz w:val="20"/>
          <w:szCs w:val="20"/>
        </w:rPr>
      </w:pPr>
      <w:r w:rsidRPr="00F41E9A">
        <w:rPr>
          <w:rFonts w:ascii="Courier New" w:hAnsi="Courier New" w:cs="Courier New"/>
          <w:b/>
          <w:bCs/>
          <w:color w:val="000000"/>
          <w:sz w:val="20"/>
          <w:szCs w:val="20"/>
        </w:rPr>
        <w:t xml:space="preserve">    </w:t>
      </w:r>
      <w:r w:rsidRPr="00F41E9A">
        <w:rPr>
          <w:rFonts w:ascii="Courier New" w:hAnsi="Courier New" w:cs="Courier New"/>
          <w:color w:val="0000FF"/>
          <w:sz w:val="20"/>
          <w:szCs w:val="20"/>
        </w:rPr>
        <w:t>&lt;/</w:t>
      </w:r>
      <w:proofErr w:type="spellStart"/>
      <w:r w:rsidRPr="00F41E9A">
        <w:rPr>
          <w:rFonts w:ascii="Courier New" w:hAnsi="Courier New" w:cs="Courier New"/>
          <w:color w:val="0000FF"/>
          <w:sz w:val="20"/>
          <w:szCs w:val="20"/>
        </w:rPr>
        <w:t>node_interpolation_value</w:t>
      </w:r>
      <w:proofErr w:type="spellEnd"/>
      <w:r w:rsidRPr="00F41E9A">
        <w:rPr>
          <w:rFonts w:ascii="Courier New" w:hAnsi="Courier New" w:cs="Courier New"/>
          <w:color w:val="0000FF"/>
          <w:sz w:val="20"/>
          <w:szCs w:val="20"/>
        </w:rPr>
        <w:t>&gt;</w:t>
      </w:r>
    </w:p>
    <w:p w14:paraId="44B854D6" w14:textId="77777777" w:rsidR="00F41E9A" w:rsidRPr="00F41E9A" w:rsidRDefault="00F41E9A" w:rsidP="00F41E9A">
      <w:pPr>
        <w:shd w:val="clear" w:color="auto" w:fill="FFFFFF"/>
        <w:jc w:val="left"/>
        <w:rPr>
          <w:rFonts w:ascii="Courier New" w:hAnsi="Courier New" w:cs="Courier New"/>
          <w:b/>
          <w:bCs/>
          <w:color w:val="000000"/>
          <w:sz w:val="20"/>
          <w:szCs w:val="20"/>
        </w:rPr>
      </w:pPr>
      <w:r w:rsidRPr="00F41E9A">
        <w:rPr>
          <w:rFonts w:ascii="Courier New" w:hAnsi="Courier New" w:cs="Courier New"/>
          <w:color w:val="0000FF"/>
          <w:sz w:val="20"/>
          <w:szCs w:val="20"/>
        </w:rPr>
        <w:t>&lt;/</w:t>
      </w:r>
      <w:proofErr w:type="spellStart"/>
      <w:r w:rsidRPr="00F41E9A">
        <w:rPr>
          <w:rFonts w:ascii="Courier New" w:hAnsi="Courier New" w:cs="Courier New"/>
          <w:color w:val="0000FF"/>
          <w:sz w:val="20"/>
          <w:szCs w:val="20"/>
        </w:rPr>
        <w:t>nodedata_interpolation_manager</w:t>
      </w:r>
      <w:proofErr w:type="spellEnd"/>
      <w:r w:rsidRPr="00F41E9A">
        <w:rPr>
          <w:rFonts w:ascii="Courier New" w:hAnsi="Courier New" w:cs="Courier New"/>
          <w:color w:val="0000FF"/>
          <w:sz w:val="20"/>
          <w:szCs w:val="20"/>
        </w:rPr>
        <w:t>&gt;</w:t>
      </w:r>
    </w:p>
    <w:p w14:paraId="6E9B695C" w14:textId="77777777" w:rsidR="00F41E9A" w:rsidRPr="00F41E9A" w:rsidRDefault="00F41E9A" w:rsidP="00F41E9A">
      <w:pPr>
        <w:shd w:val="clear" w:color="auto" w:fill="FFFFFF"/>
        <w:jc w:val="left"/>
        <w:rPr>
          <w:rFonts w:ascii="Courier New" w:hAnsi="Courier New" w:cs="Courier New"/>
          <w:b/>
          <w:bCs/>
          <w:color w:val="000000"/>
          <w:sz w:val="20"/>
          <w:szCs w:val="20"/>
        </w:rPr>
      </w:pPr>
      <w:r w:rsidRPr="00F41E9A">
        <w:rPr>
          <w:rFonts w:ascii="Courier New" w:hAnsi="Courier New" w:cs="Courier New"/>
          <w:b/>
          <w:bCs/>
          <w:color w:val="000000"/>
          <w:sz w:val="20"/>
          <w:szCs w:val="20"/>
        </w:rPr>
        <w:t>…</w:t>
      </w:r>
    </w:p>
    <w:p w14:paraId="5B25E389" w14:textId="77777777" w:rsidR="00F41E9A" w:rsidRPr="00F41E9A" w:rsidRDefault="00F41E9A" w:rsidP="00F41E9A">
      <w:pPr>
        <w:shd w:val="clear" w:color="auto" w:fill="FFFFFF"/>
        <w:jc w:val="left"/>
        <w:rPr>
          <w:rFonts w:ascii="Courier New" w:hAnsi="Courier New" w:cs="Courier New"/>
          <w:b/>
          <w:bCs/>
          <w:color w:val="000000"/>
          <w:sz w:val="20"/>
          <w:szCs w:val="20"/>
        </w:rPr>
      </w:pPr>
      <w:r w:rsidRPr="00F41E9A">
        <w:rPr>
          <w:rFonts w:ascii="Courier New" w:hAnsi="Courier New" w:cs="Courier New"/>
          <w:color w:val="0000FF"/>
          <w:sz w:val="20"/>
          <w:szCs w:val="20"/>
        </w:rPr>
        <w:t>&lt;</w:t>
      </w:r>
      <w:proofErr w:type="spellStart"/>
      <w:r w:rsidRPr="00F41E9A">
        <w:rPr>
          <w:rFonts w:ascii="Courier New" w:hAnsi="Courier New" w:cs="Courier New"/>
          <w:color w:val="0000FF"/>
          <w:sz w:val="20"/>
          <w:szCs w:val="20"/>
        </w:rPr>
        <w:t>MeshData</w:t>
      </w:r>
      <w:proofErr w:type="spellEnd"/>
      <w:r w:rsidRPr="00F41E9A">
        <w:rPr>
          <w:rFonts w:ascii="Courier New" w:hAnsi="Courier New" w:cs="Courier New"/>
          <w:color w:val="0000FF"/>
          <w:sz w:val="20"/>
          <w:szCs w:val="20"/>
        </w:rPr>
        <w:t>&gt;</w:t>
      </w:r>
    </w:p>
    <w:p w14:paraId="5796D503" w14:textId="77777777" w:rsidR="00F41E9A" w:rsidRPr="00F41E9A" w:rsidRDefault="00F41E9A" w:rsidP="00F41E9A">
      <w:pPr>
        <w:shd w:val="clear" w:color="auto" w:fill="FFFFFF"/>
        <w:jc w:val="left"/>
        <w:rPr>
          <w:rFonts w:ascii="Courier New" w:hAnsi="Courier New" w:cs="Courier New"/>
          <w:b/>
          <w:bCs/>
          <w:color w:val="000000"/>
          <w:sz w:val="20"/>
          <w:szCs w:val="20"/>
        </w:rPr>
      </w:pPr>
      <w:r w:rsidRPr="00F41E9A">
        <w:rPr>
          <w:rFonts w:ascii="Courier New" w:hAnsi="Courier New" w:cs="Courier New"/>
          <w:color w:val="0000FF"/>
          <w:sz w:val="20"/>
          <w:szCs w:val="20"/>
        </w:rPr>
        <w:t>&lt;</w:t>
      </w:r>
      <w:proofErr w:type="spellStart"/>
      <w:r w:rsidRPr="00F41E9A">
        <w:rPr>
          <w:rFonts w:ascii="Courier New" w:hAnsi="Courier New" w:cs="Courier New"/>
          <w:color w:val="0000FF"/>
          <w:sz w:val="20"/>
          <w:szCs w:val="20"/>
        </w:rPr>
        <w:t>NodeData</w:t>
      </w:r>
      <w:proofErr w:type="spellEnd"/>
      <w:r w:rsidRPr="00F41E9A">
        <w:rPr>
          <w:rFonts w:ascii="Courier New" w:hAnsi="Courier New" w:cs="Courier New"/>
          <w:color w:val="000000"/>
          <w:sz w:val="20"/>
          <w:szCs w:val="20"/>
        </w:rPr>
        <w:t xml:space="preserve"> </w:t>
      </w:r>
      <w:r w:rsidRPr="00F41E9A">
        <w:rPr>
          <w:rFonts w:ascii="Courier New" w:hAnsi="Courier New" w:cs="Courier New"/>
          <w:color w:val="FF0000"/>
          <w:sz w:val="20"/>
          <w:szCs w:val="20"/>
        </w:rPr>
        <w:t>name</w:t>
      </w:r>
      <w:r w:rsidRPr="00F41E9A">
        <w:rPr>
          <w:rFonts w:ascii="Courier New" w:hAnsi="Courier New" w:cs="Courier New"/>
          <w:color w:val="000000"/>
          <w:sz w:val="20"/>
          <w:szCs w:val="20"/>
        </w:rPr>
        <w:t>=</w:t>
      </w:r>
      <w:r w:rsidRPr="00F41E9A">
        <w:rPr>
          <w:rFonts w:ascii="Courier New" w:hAnsi="Courier New" w:cs="Courier New"/>
          <w:b/>
          <w:bCs/>
          <w:color w:val="8000FF"/>
          <w:sz w:val="20"/>
          <w:szCs w:val="20"/>
        </w:rPr>
        <w:t>"</w:t>
      </w:r>
      <w:proofErr w:type="spellStart"/>
      <w:r w:rsidRPr="00F41E9A">
        <w:rPr>
          <w:rFonts w:ascii="Courier New" w:hAnsi="Courier New" w:cs="Courier New"/>
          <w:b/>
          <w:bCs/>
          <w:color w:val="8000FF"/>
          <w:sz w:val="20"/>
          <w:szCs w:val="20"/>
        </w:rPr>
        <w:t>ref_ecm_density</w:t>
      </w:r>
      <w:proofErr w:type="spellEnd"/>
      <w:r w:rsidRPr="00F41E9A">
        <w:rPr>
          <w:rFonts w:ascii="Courier New" w:hAnsi="Courier New" w:cs="Courier New"/>
          <w:b/>
          <w:bCs/>
          <w:color w:val="8000FF"/>
          <w:sz w:val="20"/>
          <w:szCs w:val="20"/>
        </w:rPr>
        <w:t>"</w:t>
      </w:r>
      <w:r w:rsidRPr="00F41E9A">
        <w:rPr>
          <w:rFonts w:ascii="Courier New" w:hAnsi="Courier New" w:cs="Courier New"/>
          <w:color w:val="000000"/>
          <w:sz w:val="20"/>
          <w:szCs w:val="20"/>
        </w:rPr>
        <w:t xml:space="preserve"> </w:t>
      </w:r>
      <w:proofErr w:type="spellStart"/>
      <w:r w:rsidRPr="00F41E9A">
        <w:rPr>
          <w:rFonts w:ascii="Courier New" w:hAnsi="Courier New" w:cs="Courier New"/>
          <w:color w:val="FF0000"/>
          <w:sz w:val="20"/>
          <w:szCs w:val="20"/>
        </w:rPr>
        <w:t>node_set</w:t>
      </w:r>
      <w:proofErr w:type="spellEnd"/>
      <w:r w:rsidRPr="00F41E9A">
        <w:rPr>
          <w:rFonts w:ascii="Courier New" w:hAnsi="Courier New" w:cs="Courier New"/>
          <w:color w:val="000000"/>
          <w:sz w:val="20"/>
          <w:szCs w:val="20"/>
        </w:rPr>
        <w:t>=</w:t>
      </w:r>
      <w:r w:rsidRPr="00F41E9A">
        <w:rPr>
          <w:rFonts w:ascii="Courier New" w:hAnsi="Courier New" w:cs="Courier New"/>
          <w:b/>
          <w:bCs/>
          <w:color w:val="8000FF"/>
          <w:sz w:val="20"/>
          <w:szCs w:val="20"/>
        </w:rPr>
        <w:t>"bc2"</w:t>
      </w:r>
      <w:r w:rsidRPr="00F41E9A">
        <w:rPr>
          <w:rFonts w:ascii="Courier New" w:hAnsi="Courier New" w:cs="Courier New"/>
          <w:color w:val="0000FF"/>
          <w:sz w:val="20"/>
          <w:szCs w:val="20"/>
        </w:rPr>
        <w:t>&gt;</w:t>
      </w:r>
    </w:p>
    <w:p w14:paraId="5076B08D" w14:textId="21B9E641" w:rsidR="00F41E9A" w:rsidRPr="00F41E9A" w:rsidRDefault="00F41E9A" w:rsidP="00F41E9A">
      <w:pPr>
        <w:shd w:val="clear" w:color="auto" w:fill="FFFFFF"/>
        <w:jc w:val="left"/>
        <w:rPr>
          <w:rFonts w:ascii="Courier New" w:hAnsi="Courier New" w:cs="Courier New"/>
          <w:b/>
          <w:bCs/>
          <w:color w:val="000000"/>
          <w:sz w:val="20"/>
          <w:szCs w:val="20"/>
        </w:rPr>
      </w:pPr>
      <w:r w:rsidRPr="00F41E9A">
        <w:rPr>
          <w:rFonts w:ascii="Courier New" w:hAnsi="Courier New" w:cs="Courier New"/>
          <w:b/>
          <w:bCs/>
          <w:color w:val="000000"/>
          <w:sz w:val="20"/>
          <w:szCs w:val="20"/>
        </w:rPr>
        <w:t xml:space="preserve">      </w:t>
      </w:r>
      <w:del w:id="1836" w:author="Steven LaBelle" w:date="2019-04-24T15:59:00Z">
        <w:r w:rsidRPr="00F41E9A" w:rsidDel="00ED7D6A">
          <w:rPr>
            <w:rFonts w:ascii="Courier New" w:hAnsi="Courier New" w:cs="Courier New"/>
            <w:b/>
            <w:bCs/>
            <w:color w:val="000000"/>
            <w:sz w:val="20"/>
            <w:szCs w:val="20"/>
          </w:rPr>
          <w:delText xml:space="preserve">  </w:delText>
        </w:r>
      </w:del>
      <w:r w:rsidRPr="00F41E9A">
        <w:rPr>
          <w:rFonts w:ascii="Courier New" w:hAnsi="Courier New" w:cs="Courier New"/>
          <w:color w:val="0000FF"/>
          <w:sz w:val="20"/>
          <w:szCs w:val="20"/>
        </w:rPr>
        <w:t>&lt;node</w:t>
      </w:r>
      <w:r w:rsidRPr="00F41E9A">
        <w:rPr>
          <w:rFonts w:ascii="Courier New" w:hAnsi="Courier New" w:cs="Courier New"/>
          <w:color w:val="000000"/>
          <w:sz w:val="20"/>
          <w:szCs w:val="20"/>
        </w:rPr>
        <w:t xml:space="preserve"> </w:t>
      </w:r>
      <w:r w:rsidRPr="00F41E9A">
        <w:rPr>
          <w:rFonts w:ascii="Courier New" w:hAnsi="Courier New" w:cs="Courier New"/>
          <w:color w:val="FF0000"/>
          <w:sz w:val="20"/>
          <w:szCs w:val="20"/>
        </w:rPr>
        <w:t>lid</w:t>
      </w:r>
      <w:r w:rsidRPr="00F41E9A">
        <w:rPr>
          <w:rFonts w:ascii="Courier New" w:hAnsi="Courier New" w:cs="Courier New"/>
          <w:color w:val="000000"/>
          <w:sz w:val="20"/>
          <w:szCs w:val="20"/>
        </w:rPr>
        <w:t>=</w:t>
      </w:r>
      <w:r w:rsidRPr="00F41E9A">
        <w:rPr>
          <w:rFonts w:ascii="Courier New" w:hAnsi="Courier New" w:cs="Courier New"/>
          <w:b/>
          <w:bCs/>
          <w:color w:val="8000FF"/>
          <w:sz w:val="20"/>
          <w:szCs w:val="20"/>
        </w:rPr>
        <w:t>"1"</w:t>
      </w:r>
      <w:r w:rsidRPr="00F41E9A">
        <w:rPr>
          <w:rFonts w:ascii="Courier New" w:hAnsi="Courier New" w:cs="Courier New"/>
          <w:color w:val="0000FF"/>
          <w:sz w:val="20"/>
          <w:szCs w:val="20"/>
        </w:rPr>
        <w:t>&gt;</w:t>
      </w:r>
      <w:r w:rsidRPr="00F41E9A">
        <w:rPr>
          <w:rFonts w:ascii="Courier New" w:hAnsi="Courier New" w:cs="Courier New"/>
          <w:b/>
          <w:bCs/>
          <w:color w:val="000000"/>
          <w:sz w:val="20"/>
          <w:szCs w:val="20"/>
        </w:rPr>
        <w:t>4.0</w:t>
      </w:r>
      <w:r w:rsidRPr="00F41E9A">
        <w:rPr>
          <w:rFonts w:ascii="Courier New" w:hAnsi="Courier New" w:cs="Courier New"/>
          <w:color w:val="0000FF"/>
          <w:sz w:val="20"/>
          <w:szCs w:val="20"/>
        </w:rPr>
        <w:t>&lt;/node&gt;</w:t>
      </w:r>
    </w:p>
    <w:p w14:paraId="745FF09A" w14:textId="77777777" w:rsidR="00F41E9A" w:rsidRPr="00F41E9A" w:rsidRDefault="00F41E9A">
      <w:pPr>
        <w:shd w:val="clear" w:color="auto" w:fill="FFFFFF"/>
        <w:ind w:firstLine="720"/>
        <w:jc w:val="left"/>
        <w:rPr>
          <w:rFonts w:ascii="Courier New" w:hAnsi="Courier New" w:cs="Courier New"/>
          <w:b/>
          <w:bCs/>
          <w:color w:val="000000"/>
          <w:sz w:val="20"/>
          <w:szCs w:val="20"/>
        </w:rPr>
        <w:pPrChange w:id="1837" w:author="Steven LaBelle" w:date="2019-04-24T15:59:00Z">
          <w:pPr>
            <w:shd w:val="clear" w:color="auto" w:fill="FFFFFF"/>
            <w:jc w:val="left"/>
          </w:pPr>
        </w:pPrChange>
      </w:pPr>
      <w:r w:rsidRPr="00F41E9A">
        <w:rPr>
          <w:rFonts w:ascii="Courier New" w:hAnsi="Courier New" w:cs="Courier New"/>
          <w:color w:val="0000FF"/>
          <w:sz w:val="20"/>
          <w:szCs w:val="20"/>
        </w:rPr>
        <w:t>&lt;node</w:t>
      </w:r>
      <w:r w:rsidRPr="00F41E9A">
        <w:rPr>
          <w:rFonts w:ascii="Courier New" w:hAnsi="Courier New" w:cs="Courier New"/>
          <w:color w:val="000000"/>
          <w:sz w:val="20"/>
          <w:szCs w:val="20"/>
        </w:rPr>
        <w:t xml:space="preserve"> </w:t>
      </w:r>
      <w:r w:rsidRPr="00F41E9A">
        <w:rPr>
          <w:rFonts w:ascii="Courier New" w:hAnsi="Courier New" w:cs="Courier New"/>
          <w:color w:val="FF0000"/>
          <w:sz w:val="20"/>
          <w:szCs w:val="20"/>
        </w:rPr>
        <w:t>lid</w:t>
      </w:r>
      <w:r w:rsidRPr="00F41E9A">
        <w:rPr>
          <w:rFonts w:ascii="Courier New" w:hAnsi="Courier New" w:cs="Courier New"/>
          <w:color w:val="000000"/>
          <w:sz w:val="20"/>
          <w:szCs w:val="20"/>
        </w:rPr>
        <w:t>=</w:t>
      </w:r>
      <w:r w:rsidRPr="00F41E9A">
        <w:rPr>
          <w:rFonts w:ascii="Courier New" w:hAnsi="Courier New" w:cs="Courier New"/>
          <w:b/>
          <w:bCs/>
          <w:color w:val="8000FF"/>
          <w:sz w:val="20"/>
          <w:szCs w:val="20"/>
        </w:rPr>
        <w:t>"2"</w:t>
      </w:r>
      <w:r w:rsidRPr="00F41E9A">
        <w:rPr>
          <w:rFonts w:ascii="Courier New" w:hAnsi="Courier New" w:cs="Courier New"/>
          <w:color w:val="0000FF"/>
          <w:sz w:val="20"/>
          <w:szCs w:val="20"/>
        </w:rPr>
        <w:t>&gt;</w:t>
      </w:r>
      <w:r w:rsidRPr="00F41E9A">
        <w:rPr>
          <w:rFonts w:ascii="Courier New" w:hAnsi="Courier New" w:cs="Courier New"/>
          <w:b/>
          <w:bCs/>
          <w:color w:val="000000"/>
          <w:sz w:val="20"/>
          <w:szCs w:val="20"/>
        </w:rPr>
        <w:t>4.0</w:t>
      </w:r>
      <w:r w:rsidRPr="00F41E9A">
        <w:rPr>
          <w:rFonts w:ascii="Courier New" w:hAnsi="Courier New" w:cs="Courier New"/>
          <w:color w:val="0000FF"/>
          <w:sz w:val="20"/>
          <w:szCs w:val="20"/>
        </w:rPr>
        <w:t>&lt;/node&gt;</w:t>
      </w:r>
    </w:p>
    <w:p w14:paraId="1F9E4CEB" w14:textId="77777777" w:rsidR="00F41E9A" w:rsidRPr="00F41E9A" w:rsidRDefault="00F41E9A" w:rsidP="00F41E9A">
      <w:pPr>
        <w:shd w:val="clear" w:color="auto" w:fill="FFFFFF"/>
        <w:jc w:val="left"/>
        <w:rPr>
          <w:rFonts w:ascii="Courier New" w:hAnsi="Courier New" w:cs="Courier New"/>
          <w:b/>
          <w:bCs/>
          <w:color w:val="000000"/>
          <w:sz w:val="20"/>
          <w:szCs w:val="20"/>
        </w:rPr>
      </w:pPr>
      <w:r w:rsidRPr="00F41E9A">
        <w:rPr>
          <w:rFonts w:ascii="Courier New" w:hAnsi="Courier New" w:cs="Courier New"/>
          <w:b/>
          <w:bCs/>
          <w:color w:val="000000"/>
          <w:sz w:val="20"/>
          <w:szCs w:val="20"/>
        </w:rPr>
        <w:t xml:space="preserve">    </w:t>
      </w:r>
      <w:r w:rsidRPr="00F41E9A">
        <w:rPr>
          <w:rFonts w:ascii="Courier New" w:hAnsi="Courier New" w:cs="Courier New"/>
          <w:color w:val="0000FF"/>
          <w:sz w:val="20"/>
          <w:szCs w:val="20"/>
        </w:rPr>
        <w:t>&lt;/</w:t>
      </w:r>
      <w:proofErr w:type="spellStart"/>
      <w:r w:rsidRPr="00F41E9A">
        <w:rPr>
          <w:rFonts w:ascii="Courier New" w:hAnsi="Courier New" w:cs="Courier New"/>
          <w:color w:val="0000FF"/>
          <w:sz w:val="20"/>
          <w:szCs w:val="20"/>
        </w:rPr>
        <w:t>NodeData</w:t>
      </w:r>
      <w:proofErr w:type="spellEnd"/>
      <w:r w:rsidRPr="00F41E9A">
        <w:rPr>
          <w:rFonts w:ascii="Courier New" w:hAnsi="Courier New" w:cs="Courier New"/>
          <w:color w:val="0000FF"/>
          <w:sz w:val="20"/>
          <w:szCs w:val="20"/>
        </w:rPr>
        <w:t>&gt;</w:t>
      </w:r>
    </w:p>
    <w:p w14:paraId="001304A9" w14:textId="73B1C762" w:rsidR="00F41E9A" w:rsidRDefault="00F41E9A" w:rsidP="00F41E9A">
      <w:pPr>
        <w:shd w:val="clear" w:color="auto" w:fill="FFFFFF"/>
        <w:jc w:val="left"/>
      </w:pPr>
      <w:r w:rsidRPr="00F41E9A">
        <w:rPr>
          <w:rFonts w:ascii="Courier New" w:hAnsi="Courier New" w:cs="Courier New"/>
          <w:color w:val="0000FF"/>
          <w:sz w:val="20"/>
          <w:szCs w:val="20"/>
        </w:rPr>
        <w:t>&lt;/</w:t>
      </w:r>
      <w:proofErr w:type="spellStart"/>
      <w:r w:rsidRPr="00F41E9A">
        <w:rPr>
          <w:rFonts w:ascii="Courier New" w:hAnsi="Courier New" w:cs="Courier New"/>
          <w:color w:val="0000FF"/>
          <w:sz w:val="20"/>
          <w:szCs w:val="20"/>
        </w:rPr>
        <w:t>MeshData</w:t>
      </w:r>
      <w:proofErr w:type="spellEnd"/>
      <w:r w:rsidRPr="00F41E9A">
        <w:rPr>
          <w:rFonts w:ascii="Courier New" w:hAnsi="Courier New" w:cs="Courier New"/>
          <w:color w:val="0000FF"/>
          <w:sz w:val="20"/>
          <w:szCs w:val="20"/>
        </w:rPr>
        <w:t>&gt;</w:t>
      </w:r>
      <w:commentRangeEnd w:id="1835"/>
      <w:r w:rsidR="00DA03E8">
        <w:rPr>
          <w:rStyle w:val="CommentReference"/>
        </w:rPr>
        <w:commentReference w:id="1835"/>
      </w:r>
    </w:p>
    <w:p w14:paraId="61E9C4D1" w14:textId="54BE5F02" w:rsidR="005860A8" w:rsidRDefault="005860A8" w:rsidP="005860A8">
      <w:pPr>
        <w:pStyle w:val="Heading3"/>
      </w:pPr>
      <w:bookmarkStart w:id="1838" w:name="_Toc522883723"/>
      <w:r>
        <w:t>Reference ECM Density</w:t>
      </w:r>
      <w:bookmarkEnd w:id="1838"/>
    </w:p>
    <w:p w14:paraId="264FC2D1" w14:textId="167B70F5" w:rsidR="005860A8" w:rsidRDefault="005860A8" w:rsidP="005860A8">
      <w:commentRangeStart w:id="1839"/>
      <w:r>
        <w:t>Can be used to set the density values in the specified node set.</w:t>
      </w:r>
      <w:r w:rsidR="00F021F8">
        <w:t xml:space="preserve"> The </w:t>
      </w:r>
      <w:proofErr w:type="spellStart"/>
      <w:r w:rsidR="00F021F8">
        <w:t>NodeData</w:t>
      </w:r>
      <w:proofErr w:type="spellEnd"/>
      <w:r w:rsidR="00F021F8">
        <w:t xml:space="preserve"> name this binds to is “</w:t>
      </w:r>
      <w:proofErr w:type="spellStart"/>
      <w:r w:rsidR="00E54325" w:rsidRPr="00D63650">
        <w:rPr>
          <w:rFonts w:ascii="Courier New" w:hAnsi="Courier New" w:cs="Courier New"/>
          <w:color w:val="A31515"/>
          <w:sz w:val="22"/>
          <w:szCs w:val="22"/>
          <w:rPrChange w:id="1840" w:author="Steven LaBelle" w:date="2019-04-17T13:30:00Z">
            <w:rPr>
              <w:rFonts w:ascii="Consolas" w:hAnsi="Consolas" w:cs="Consolas"/>
              <w:color w:val="A31515"/>
            </w:rPr>
          </w:rPrChange>
        </w:rPr>
        <w:t>ref_ecm_density</w:t>
      </w:r>
      <w:proofErr w:type="spellEnd"/>
      <w:r w:rsidR="00F021F8">
        <w:t>”;</w:t>
      </w:r>
      <w:commentRangeEnd w:id="1839"/>
      <w:r w:rsidR="00DA03E8">
        <w:rPr>
          <w:rStyle w:val="CommentReference"/>
        </w:rPr>
        <w:commentReference w:id="1839"/>
      </w:r>
      <w:ins w:id="1841" w:author="mp4" w:date="2018-08-24T13:49:00Z">
        <w:r w:rsidR="005D6A47">
          <w:t xml:space="preserve"> This sets the reference density at the given nodes.</w:t>
        </w:r>
      </w:ins>
    </w:p>
    <w:p w14:paraId="0D07FF47" w14:textId="4A27DD94" w:rsidR="003439E1" w:rsidRDefault="003439E1" w:rsidP="003439E1">
      <w:pPr>
        <w:pStyle w:val="Heading3"/>
      </w:pPr>
      <w:bookmarkStart w:id="1842" w:name="_Toc522883724"/>
      <w:r>
        <w:t>Repulse Value</w:t>
      </w:r>
      <w:bookmarkEnd w:id="1842"/>
    </w:p>
    <w:p w14:paraId="766C503A" w14:textId="593B2F14" w:rsidR="003439E1" w:rsidRPr="003439E1" w:rsidRDefault="003439E1" w:rsidP="003439E1">
      <w:r>
        <w:t xml:space="preserve">Can be used to set the repulse value on a per node basis. </w:t>
      </w:r>
      <w:commentRangeStart w:id="1843"/>
      <w:r>
        <w:t xml:space="preserve">Unless some special behavior is desired </w:t>
      </w:r>
      <w:commentRangeEnd w:id="1843"/>
      <w:r w:rsidR="00DA03E8">
        <w:rPr>
          <w:rStyle w:val="CommentReference"/>
        </w:rPr>
        <w:commentReference w:id="1843"/>
      </w:r>
      <w:r>
        <w:t>set the repulse value to 1.0.</w:t>
      </w:r>
      <w:ins w:id="1844" w:author="mp4" w:date="2018-08-24T13:43:00Z">
        <w:r w:rsidR="00930EE4">
          <w:t xml:space="preserve"> An example of a special behavior</w:t>
        </w:r>
      </w:ins>
      <w:ins w:id="1845" w:author="mp4" w:date="2018-08-24T13:48:00Z">
        <w:r w:rsidR="00930EE4">
          <w:t xml:space="preserve"> would be rep</w:t>
        </w:r>
      </w:ins>
      <w:ins w:id="1846" w:author="mp4" w:date="2018-08-24T13:49:00Z">
        <w:r w:rsidR="00930EE4">
          <w:t>ulsing</w:t>
        </w:r>
      </w:ins>
      <w:ins w:id="1847" w:author="mp4" w:date="2018-08-24T13:48:00Z">
        <w:r w:rsidR="00930EE4">
          <w:t xml:space="preserve"> part way</w:t>
        </w:r>
      </w:ins>
      <w:ins w:id="1848" w:author="mp4" w:date="2018-08-24T13:49:00Z">
        <w:r w:rsidR="00930EE4">
          <w:t xml:space="preserve"> through an element.</w:t>
        </w:r>
      </w:ins>
      <w:ins w:id="1849" w:author="mp4" w:date="2018-08-24T13:48:00Z">
        <w:r w:rsidR="00930EE4">
          <w:t xml:space="preserve"> </w:t>
        </w:r>
      </w:ins>
      <w:r>
        <w:t xml:space="preserve"> The </w:t>
      </w:r>
      <w:proofErr w:type="spellStart"/>
      <w:r>
        <w:t>NodeData</w:t>
      </w:r>
      <w:proofErr w:type="spellEnd"/>
      <w:r>
        <w:t xml:space="preserve"> name this binds to is “</w:t>
      </w:r>
      <w:proofErr w:type="spellStart"/>
      <w:r w:rsidRPr="00D63650">
        <w:rPr>
          <w:rFonts w:ascii="Courier New" w:hAnsi="Courier New" w:cs="Courier New"/>
          <w:color w:val="A31515"/>
          <w:sz w:val="22"/>
          <w:szCs w:val="22"/>
          <w:rPrChange w:id="1850" w:author="Steven LaBelle" w:date="2019-04-17T13:31:00Z">
            <w:rPr>
              <w:rFonts w:ascii="Consolas" w:hAnsi="Consolas" w:cs="Consolas"/>
              <w:color w:val="A31515"/>
            </w:rPr>
          </w:rPrChange>
        </w:rPr>
        <w:t>repulse_value</w:t>
      </w:r>
      <w:proofErr w:type="spellEnd"/>
      <w:r>
        <w:t>”.</w:t>
      </w:r>
    </w:p>
    <w:p w14:paraId="5F463754" w14:textId="0F9AF0AA" w:rsidR="003529C4" w:rsidRDefault="00B3513E" w:rsidP="00B3513E">
      <w:pPr>
        <w:pStyle w:val="Heading2"/>
      </w:pPr>
      <w:bookmarkStart w:id="1851" w:name="_Toc522883725"/>
      <w:r>
        <w:t>Growth Velocity</w:t>
      </w:r>
      <w:bookmarkEnd w:id="1851"/>
    </w:p>
    <w:p w14:paraId="43FE422B" w14:textId="74FDCE55" w:rsidR="00B3513E" w:rsidRDefault="008211C8" w:rsidP="00B3513E">
      <w:r>
        <w:t>The growth velocity manager is required in Angio Materials and defines the velocity of vessels within the material. The velocity modifier</w:t>
      </w:r>
      <w:ins w:id="1852" w:author="Steven LaBelle" w:date="2018-08-21T12:03:00Z">
        <w:r w:rsidR="00DA03E8">
          <w:t>s are applied in the order that they are specified</w:t>
        </w:r>
      </w:ins>
      <w:del w:id="1853" w:author="Steven LaBelle" w:date="2018-08-21T12:03:00Z">
        <w:r w:rsidDel="00DA03E8">
          <w:delText xml:space="preserve"> memebers order matters as they will be applied in the order that they are specified</w:delText>
        </w:r>
      </w:del>
      <w:r>
        <w:t>.</w:t>
      </w:r>
      <w:ins w:id="1854" w:author="Steven LaBelle" w:date="2018-08-21T12:03:00Z">
        <w:r w:rsidR="00DA03E8">
          <w:br/>
        </w:r>
      </w:ins>
    </w:p>
    <w:p w14:paraId="1EAA6E70" w14:textId="3E0658D8" w:rsidR="00B3513E" w:rsidRDefault="00B3513E" w:rsidP="00B3513E">
      <w:r>
        <w:t>e.g.</w:t>
      </w:r>
    </w:p>
    <w:p w14:paraId="6DE567C3" w14:textId="77777777" w:rsidR="00AF72F3" w:rsidRPr="00AF72F3" w:rsidRDefault="00AF72F3" w:rsidP="00AF72F3">
      <w:pPr>
        <w:shd w:val="clear" w:color="auto" w:fill="FFFFFF"/>
        <w:jc w:val="left"/>
        <w:rPr>
          <w:rFonts w:ascii="Courier New" w:hAnsi="Courier New" w:cs="Courier New"/>
          <w:b/>
          <w:bCs/>
          <w:color w:val="000000"/>
          <w:sz w:val="20"/>
          <w:szCs w:val="20"/>
        </w:rPr>
      </w:pPr>
      <w:r w:rsidRPr="00AF72F3">
        <w:rPr>
          <w:rFonts w:ascii="Courier New" w:hAnsi="Courier New" w:cs="Courier New"/>
          <w:color w:val="0000FF"/>
          <w:sz w:val="20"/>
          <w:szCs w:val="20"/>
        </w:rPr>
        <w:t>&lt;</w:t>
      </w:r>
      <w:proofErr w:type="spellStart"/>
      <w:r w:rsidRPr="00AF72F3">
        <w:rPr>
          <w:rFonts w:ascii="Courier New" w:hAnsi="Courier New" w:cs="Courier New"/>
          <w:color w:val="0000FF"/>
          <w:sz w:val="20"/>
          <w:szCs w:val="20"/>
        </w:rPr>
        <w:t>velocity_manager</w:t>
      </w:r>
      <w:proofErr w:type="spellEnd"/>
      <w:r w:rsidRPr="00AF72F3">
        <w:rPr>
          <w:rFonts w:ascii="Courier New" w:hAnsi="Courier New" w:cs="Courier New"/>
          <w:color w:val="000000"/>
          <w:sz w:val="20"/>
          <w:szCs w:val="20"/>
        </w:rPr>
        <w:t xml:space="preserve"> </w:t>
      </w:r>
      <w:r w:rsidRPr="00AF72F3">
        <w:rPr>
          <w:rFonts w:ascii="Courier New" w:hAnsi="Courier New" w:cs="Courier New"/>
          <w:color w:val="FF0000"/>
          <w:sz w:val="20"/>
          <w:szCs w:val="20"/>
        </w:rPr>
        <w:t>type</w:t>
      </w:r>
      <w:r w:rsidRPr="00AF72F3">
        <w:rPr>
          <w:rFonts w:ascii="Courier New" w:hAnsi="Courier New" w:cs="Courier New"/>
          <w:color w:val="000000"/>
          <w:sz w:val="20"/>
          <w:szCs w:val="20"/>
        </w:rPr>
        <w:t>=</w:t>
      </w:r>
      <w:r w:rsidRPr="00AF72F3">
        <w:rPr>
          <w:rFonts w:ascii="Courier New" w:hAnsi="Courier New" w:cs="Courier New"/>
          <w:b/>
          <w:bCs/>
          <w:color w:val="8000FF"/>
          <w:sz w:val="20"/>
          <w:szCs w:val="20"/>
        </w:rPr>
        <w:t>"</w:t>
      </w:r>
      <w:proofErr w:type="spellStart"/>
      <w:r w:rsidRPr="00AF72F3">
        <w:rPr>
          <w:rFonts w:ascii="Courier New" w:hAnsi="Courier New" w:cs="Courier New"/>
          <w:b/>
          <w:bCs/>
          <w:color w:val="8000FF"/>
          <w:sz w:val="20"/>
          <w:szCs w:val="20"/>
        </w:rPr>
        <w:t>segment_growth_velocity_manager</w:t>
      </w:r>
      <w:proofErr w:type="spellEnd"/>
      <w:r w:rsidRPr="00AF72F3">
        <w:rPr>
          <w:rFonts w:ascii="Courier New" w:hAnsi="Courier New" w:cs="Courier New"/>
          <w:b/>
          <w:bCs/>
          <w:color w:val="8000FF"/>
          <w:sz w:val="20"/>
          <w:szCs w:val="20"/>
        </w:rPr>
        <w:t>"</w:t>
      </w:r>
      <w:r w:rsidRPr="00AF72F3">
        <w:rPr>
          <w:rFonts w:ascii="Courier New" w:hAnsi="Courier New" w:cs="Courier New"/>
          <w:color w:val="0000FF"/>
          <w:sz w:val="20"/>
          <w:szCs w:val="20"/>
        </w:rPr>
        <w:t>&gt;</w:t>
      </w:r>
    </w:p>
    <w:p w14:paraId="14CA8CE4" w14:textId="77777777" w:rsidR="00AF72F3" w:rsidRPr="00AF72F3" w:rsidRDefault="00AF72F3" w:rsidP="00AF72F3">
      <w:pPr>
        <w:shd w:val="clear" w:color="auto" w:fill="FFFFFF"/>
        <w:jc w:val="left"/>
        <w:rPr>
          <w:rFonts w:ascii="Courier New" w:hAnsi="Courier New" w:cs="Courier New"/>
          <w:b/>
          <w:bCs/>
          <w:color w:val="000000"/>
          <w:sz w:val="20"/>
          <w:szCs w:val="20"/>
        </w:rPr>
      </w:pPr>
      <w:r w:rsidRPr="00AF72F3">
        <w:rPr>
          <w:rFonts w:ascii="Courier New" w:hAnsi="Courier New" w:cs="Courier New"/>
          <w:b/>
          <w:bCs/>
          <w:color w:val="000000"/>
          <w:sz w:val="20"/>
          <w:szCs w:val="20"/>
        </w:rPr>
        <w:t xml:space="preserve">    </w:t>
      </w:r>
      <w:r w:rsidRPr="00AF72F3">
        <w:rPr>
          <w:rFonts w:ascii="Courier New" w:hAnsi="Courier New" w:cs="Courier New"/>
          <w:color w:val="0000FF"/>
          <w:sz w:val="20"/>
          <w:szCs w:val="20"/>
        </w:rPr>
        <w:t>&lt;</w:t>
      </w:r>
      <w:proofErr w:type="spellStart"/>
      <w:r w:rsidRPr="00AF72F3">
        <w:rPr>
          <w:rFonts w:ascii="Courier New" w:hAnsi="Courier New" w:cs="Courier New"/>
          <w:color w:val="0000FF"/>
          <w:sz w:val="20"/>
          <w:szCs w:val="20"/>
        </w:rPr>
        <w:t>velocity_modifier</w:t>
      </w:r>
      <w:proofErr w:type="spellEnd"/>
      <w:r w:rsidRPr="00AF72F3">
        <w:rPr>
          <w:rFonts w:ascii="Courier New" w:hAnsi="Courier New" w:cs="Courier New"/>
          <w:color w:val="000000"/>
          <w:sz w:val="20"/>
          <w:szCs w:val="20"/>
        </w:rPr>
        <w:t xml:space="preserve"> </w:t>
      </w:r>
      <w:r w:rsidRPr="00AF72F3">
        <w:rPr>
          <w:rFonts w:ascii="Courier New" w:hAnsi="Courier New" w:cs="Courier New"/>
          <w:color w:val="FF0000"/>
          <w:sz w:val="20"/>
          <w:szCs w:val="20"/>
        </w:rPr>
        <w:t>type</w:t>
      </w:r>
      <w:r w:rsidRPr="00AF72F3">
        <w:rPr>
          <w:rFonts w:ascii="Courier New" w:hAnsi="Courier New" w:cs="Courier New"/>
          <w:color w:val="000000"/>
          <w:sz w:val="20"/>
          <w:szCs w:val="20"/>
        </w:rPr>
        <w:t>=</w:t>
      </w:r>
      <w:r w:rsidRPr="00AF72F3">
        <w:rPr>
          <w:rFonts w:ascii="Courier New" w:hAnsi="Courier New" w:cs="Courier New"/>
          <w:b/>
          <w:bCs/>
          <w:color w:val="8000FF"/>
          <w:sz w:val="20"/>
          <w:szCs w:val="20"/>
        </w:rPr>
        <w:t>"</w:t>
      </w:r>
      <w:proofErr w:type="spellStart"/>
      <w:r w:rsidRPr="00AF72F3">
        <w:rPr>
          <w:rFonts w:ascii="Courier New" w:hAnsi="Courier New" w:cs="Courier New"/>
          <w:b/>
          <w:bCs/>
          <w:color w:val="8000FF"/>
          <w:sz w:val="20"/>
          <w:szCs w:val="20"/>
        </w:rPr>
        <w:t>segment_velocity_modifier</w:t>
      </w:r>
      <w:proofErr w:type="spellEnd"/>
      <w:r w:rsidRPr="00AF72F3">
        <w:rPr>
          <w:rFonts w:ascii="Courier New" w:hAnsi="Courier New" w:cs="Courier New"/>
          <w:b/>
          <w:bCs/>
          <w:color w:val="8000FF"/>
          <w:sz w:val="20"/>
          <w:szCs w:val="20"/>
        </w:rPr>
        <w:t>"</w:t>
      </w:r>
      <w:r w:rsidRPr="00AF72F3">
        <w:rPr>
          <w:rFonts w:ascii="Courier New" w:hAnsi="Courier New" w:cs="Courier New"/>
          <w:color w:val="0000FF"/>
          <w:sz w:val="20"/>
          <w:szCs w:val="20"/>
        </w:rPr>
        <w:t>&gt;</w:t>
      </w:r>
    </w:p>
    <w:p w14:paraId="398BD3C8" w14:textId="77777777" w:rsidR="00AF72F3" w:rsidRPr="00AF72F3" w:rsidRDefault="00AF72F3" w:rsidP="00AF72F3">
      <w:pPr>
        <w:shd w:val="clear" w:color="auto" w:fill="FFFFFF"/>
        <w:jc w:val="left"/>
        <w:rPr>
          <w:rFonts w:ascii="Courier New" w:hAnsi="Courier New" w:cs="Courier New"/>
          <w:b/>
          <w:bCs/>
          <w:color w:val="000000"/>
          <w:sz w:val="20"/>
          <w:szCs w:val="20"/>
        </w:rPr>
      </w:pPr>
      <w:r w:rsidRPr="00AF72F3">
        <w:rPr>
          <w:rFonts w:ascii="Courier New" w:hAnsi="Courier New" w:cs="Courier New"/>
          <w:b/>
          <w:bCs/>
          <w:color w:val="000000"/>
          <w:sz w:val="20"/>
          <w:szCs w:val="20"/>
        </w:rPr>
        <w:t xml:space="preserve">        </w:t>
      </w:r>
      <w:r w:rsidRPr="00AF72F3">
        <w:rPr>
          <w:rFonts w:ascii="Courier New" w:hAnsi="Courier New" w:cs="Courier New"/>
          <w:color w:val="0000FF"/>
          <w:sz w:val="20"/>
          <w:szCs w:val="20"/>
        </w:rPr>
        <w:t>&lt;</w:t>
      </w:r>
      <w:proofErr w:type="spellStart"/>
      <w:r w:rsidRPr="00AF72F3">
        <w:rPr>
          <w:rFonts w:ascii="Courier New" w:hAnsi="Courier New" w:cs="Courier New"/>
          <w:color w:val="0000FF"/>
          <w:sz w:val="20"/>
          <w:szCs w:val="20"/>
        </w:rPr>
        <w:t>segment_velocity_over_time</w:t>
      </w:r>
      <w:proofErr w:type="spellEnd"/>
      <w:r w:rsidRPr="00AF72F3">
        <w:rPr>
          <w:rFonts w:ascii="Courier New" w:hAnsi="Courier New" w:cs="Courier New"/>
          <w:color w:val="0000FF"/>
          <w:sz w:val="20"/>
          <w:szCs w:val="20"/>
        </w:rPr>
        <w:t>&gt;</w:t>
      </w:r>
      <w:r w:rsidRPr="00AF72F3">
        <w:rPr>
          <w:rFonts w:ascii="Courier New" w:hAnsi="Courier New" w:cs="Courier New"/>
          <w:b/>
          <w:bCs/>
          <w:color w:val="000000"/>
          <w:sz w:val="20"/>
          <w:szCs w:val="20"/>
        </w:rPr>
        <w:t>140</w:t>
      </w:r>
      <w:r w:rsidRPr="00AF72F3">
        <w:rPr>
          <w:rFonts w:ascii="Courier New" w:hAnsi="Courier New" w:cs="Courier New"/>
          <w:color w:val="0000FF"/>
          <w:sz w:val="20"/>
          <w:szCs w:val="20"/>
        </w:rPr>
        <w:t>&lt;/</w:t>
      </w:r>
      <w:proofErr w:type="spellStart"/>
      <w:r w:rsidRPr="00AF72F3">
        <w:rPr>
          <w:rFonts w:ascii="Courier New" w:hAnsi="Courier New" w:cs="Courier New"/>
          <w:color w:val="0000FF"/>
          <w:sz w:val="20"/>
          <w:szCs w:val="20"/>
        </w:rPr>
        <w:t>segment_velocity_over_time</w:t>
      </w:r>
      <w:proofErr w:type="spellEnd"/>
      <w:r w:rsidRPr="00AF72F3">
        <w:rPr>
          <w:rFonts w:ascii="Courier New" w:hAnsi="Courier New" w:cs="Courier New"/>
          <w:color w:val="0000FF"/>
          <w:sz w:val="20"/>
          <w:szCs w:val="20"/>
        </w:rPr>
        <w:t>&gt;</w:t>
      </w:r>
    </w:p>
    <w:p w14:paraId="44486809" w14:textId="77777777" w:rsidR="00AF72F3" w:rsidRPr="00AF72F3" w:rsidRDefault="00AF72F3" w:rsidP="00AF72F3">
      <w:pPr>
        <w:shd w:val="clear" w:color="auto" w:fill="FFFFFF"/>
        <w:jc w:val="left"/>
        <w:rPr>
          <w:rFonts w:ascii="Courier New" w:hAnsi="Courier New" w:cs="Courier New"/>
          <w:b/>
          <w:bCs/>
          <w:color w:val="000000"/>
          <w:sz w:val="20"/>
          <w:szCs w:val="20"/>
        </w:rPr>
      </w:pPr>
      <w:r w:rsidRPr="00AF72F3">
        <w:rPr>
          <w:rFonts w:ascii="Courier New" w:hAnsi="Courier New" w:cs="Courier New"/>
          <w:b/>
          <w:bCs/>
          <w:color w:val="000000"/>
          <w:sz w:val="20"/>
          <w:szCs w:val="20"/>
        </w:rPr>
        <w:t xml:space="preserve">    </w:t>
      </w:r>
      <w:r w:rsidRPr="00AF72F3">
        <w:rPr>
          <w:rFonts w:ascii="Courier New" w:hAnsi="Courier New" w:cs="Courier New"/>
          <w:color w:val="0000FF"/>
          <w:sz w:val="20"/>
          <w:szCs w:val="20"/>
        </w:rPr>
        <w:t>&lt;/</w:t>
      </w:r>
      <w:proofErr w:type="spellStart"/>
      <w:r w:rsidRPr="00AF72F3">
        <w:rPr>
          <w:rFonts w:ascii="Courier New" w:hAnsi="Courier New" w:cs="Courier New"/>
          <w:color w:val="0000FF"/>
          <w:sz w:val="20"/>
          <w:szCs w:val="20"/>
        </w:rPr>
        <w:t>velocity_modifier</w:t>
      </w:r>
      <w:proofErr w:type="spellEnd"/>
      <w:r w:rsidRPr="00AF72F3">
        <w:rPr>
          <w:rFonts w:ascii="Courier New" w:hAnsi="Courier New" w:cs="Courier New"/>
          <w:color w:val="0000FF"/>
          <w:sz w:val="20"/>
          <w:szCs w:val="20"/>
        </w:rPr>
        <w:t>&gt;</w:t>
      </w:r>
    </w:p>
    <w:p w14:paraId="28CC0CF1" w14:textId="77777777" w:rsidR="00AF72F3" w:rsidRPr="00AF72F3" w:rsidRDefault="00AF72F3" w:rsidP="00AF72F3">
      <w:pPr>
        <w:shd w:val="clear" w:color="auto" w:fill="FFFFFF"/>
        <w:jc w:val="left"/>
        <w:rPr>
          <w:rFonts w:ascii="Courier New" w:hAnsi="Courier New" w:cs="Courier New"/>
          <w:b/>
          <w:bCs/>
          <w:color w:val="000000"/>
          <w:sz w:val="20"/>
          <w:szCs w:val="20"/>
        </w:rPr>
      </w:pPr>
      <w:r w:rsidRPr="00AF72F3">
        <w:rPr>
          <w:rFonts w:ascii="Courier New" w:hAnsi="Courier New" w:cs="Courier New"/>
          <w:b/>
          <w:bCs/>
          <w:color w:val="000000"/>
          <w:sz w:val="20"/>
          <w:szCs w:val="20"/>
        </w:rPr>
        <w:t xml:space="preserve">    </w:t>
      </w:r>
      <w:r w:rsidRPr="00AF72F3">
        <w:rPr>
          <w:rFonts w:ascii="Courier New" w:hAnsi="Courier New" w:cs="Courier New"/>
          <w:color w:val="0000FF"/>
          <w:sz w:val="20"/>
          <w:szCs w:val="20"/>
        </w:rPr>
        <w:t>&lt;</w:t>
      </w:r>
      <w:proofErr w:type="spellStart"/>
      <w:r w:rsidRPr="00AF72F3">
        <w:rPr>
          <w:rFonts w:ascii="Courier New" w:hAnsi="Courier New" w:cs="Courier New"/>
          <w:color w:val="0000FF"/>
          <w:sz w:val="20"/>
          <w:szCs w:val="20"/>
        </w:rPr>
        <w:t>velocity_modifier</w:t>
      </w:r>
      <w:proofErr w:type="spellEnd"/>
      <w:r w:rsidRPr="00AF72F3">
        <w:rPr>
          <w:rFonts w:ascii="Courier New" w:hAnsi="Courier New" w:cs="Courier New"/>
          <w:color w:val="000000"/>
          <w:sz w:val="20"/>
          <w:szCs w:val="20"/>
        </w:rPr>
        <w:t xml:space="preserve"> </w:t>
      </w:r>
      <w:r w:rsidRPr="00AF72F3">
        <w:rPr>
          <w:rFonts w:ascii="Courier New" w:hAnsi="Courier New" w:cs="Courier New"/>
          <w:color w:val="FF0000"/>
          <w:sz w:val="20"/>
          <w:szCs w:val="20"/>
        </w:rPr>
        <w:t>type</w:t>
      </w:r>
      <w:r w:rsidRPr="00AF72F3">
        <w:rPr>
          <w:rFonts w:ascii="Courier New" w:hAnsi="Courier New" w:cs="Courier New"/>
          <w:color w:val="000000"/>
          <w:sz w:val="20"/>
          <w:szCs w:val="20"/>
        </w:rPr>
        <w:t>=</w:t>
      </w:r>
      <w:r w:rsidRPr="00AF72F3">
        <w:rPr>
          <w:rFonts w:ascii="Courier New" w:hAnsi="Courier New" w:cs="Courier New"/>
          <w:b/>
          <w:bCs/>
          <w:color w:val="8000FF"/>
          <w:sz w:val="20"/>
          <w:szCs w:val="20"/>
        </w:rPr>
        <w:t>"</w:t>
      </w:r>
      <w:proofErr w:type="spellStart"/>
      <w:r w:rsidRPr="00AF72F3">
        <w:rPr>
          <w:rFonts w:ascii="Courier New" w:hAnsi="Courier New" w:cs="Courier New"/>
          <w:b/>
          <w:bCs/>
          <w:color w:val="8000FF"/>
          <w:sz w:val="20"/>
          <w:szCs w:val="20"/>
        </w:rPr>
        <w:t>segment_velocity_density_scale_modifier</w:t>
      </w:r>
      <w:proofErr w:type="spellEnd"/>
      <w:r w:rsidRPr="00AF72F3">
        <w:rPr>
          <w:rFonts w:ascii="Courier New" w:hAnsi="Courier New" w:cs="Courier New"/>
          <w:b/>
          <w:bCs/>
          <w:color w:val="8000FF"/>
          <w:sz w:val="20"/>
          <w:szCs w:val="20"/>
        </w:rPr>
        <w:t>"</w:t>
      </w:r>
      <w:r w:rsidRPr="00AF72F3">
        <w:rPr>
          <w:rFonts w:ascii="Courier New" w:hAnsi="Courier New" w:cs="Courier New"/>
          <w:color w:val="0000FF"/>
          <w:sz w:val="20"/>
          <w:szCs w:val="20"/>
        </w:rPr>
        <w:t>&gt;</w:t>
      </w:r>
    </w:p>
    <w:p w14:paraId="37195411" w14:textId="77777777" w:rsidR="00AF72F3" w:rsidRPr="00AF72F3" w:rsidRDefault="00AF72F3" w:rsidP="00AF72F3">
      <w:pPr>
        <w:shd w:val="clear" w:color="auto" w:fill="FFFFFF"/>
        <w:jc w:val="left"/>
        <w:rPr>
          <w:rFonts w:ascii="Courier New" w:hAnsi="Courier New" w:cs="Courier New"/>
          <w:b/>
          <w:bCs/>
          <w:color w:val="000000"/>
          <w:sz w:val="20"/>
          <w:szCs w:val="20"/>
        </w:rPr>
      </w:pPr>
      <w:r w:rsidRPr="00AF72F3">
        <w:rPr>
          <w:rFonts w:ascii="Courier New" w:hAnsi="Courier New" w:cs="Courier New"/>
          <w:b/>
          <w:bCs/>
          <w:color w:val="000000"/>
          <w:sz w:val="20"/>
          <w:szCs w:val="20"/>
        </w:rPr>
        <w:t xml:space="preserve">        </w:t>
      </w:r>
      <w:r w:rsidRPr="00AF72F3">
        <w:rPr>
          <w:rFonts w:ascii="Courier New" w:hAnsi="Courier New" w:cs="Courier New"/>
          <w:color w:val="0000FF"/>
          <w:sz w:val="20"/>
          <w:szCs w:val="20"/>
        </w:rPr>
        <w:t>&lt;</w:t>
      </w:r>
      <w:proofErr w:type="spellStart"/>
      <w:r w:rsidRPr="00AF72F3">
        <w:rPr>
          <w:rFonts w:ascii="Courier New" w:hAnsi="Courier New" w:cs="Courier New"/>
          <w:color w:val="0000FF"/>
          <w:sz w:val="20"/>
          <w:szCs w:val="20"/>
        </w:rPr>
        <w:t>interpolation_prop</w:t>
      </w:r>
      <w:proofErr w:type="spellEnd"/>
      <w:r w:rsidRPr="00AF72F3">
        <w:rPr>
          <w:rFonts w:ascii="Courier New" w:hAnsi="Courier New" w:cs="Courier New"/>
          <w:color w:val="000000"/>
          <w:sz w:val="20"/>
          <w:szCs w:val="20"/>
        </w:rPr>
        <w:t xml:space="preserve"> </w:t>
      </w:r>
      <w:r w:rsidRPr="00AF72F3">
        <w:rPr>
          <w:rFonts w:ascii="Courier New" w:hAnsi="Courier New" w:cs="Courier New"/>
          <w:color w:val="FF0000"/>
          <w:sz w:val="20"/>
          <w:szCs w:val="20"/>
        </w:rPr>
        <w:t>type</w:t>
      </w:r>
      <w:r w:rsidRPr="00AF72F3">
        <w:rPr>
          <w:rFonts w:ascii="Courier New" w:hAnsi="Courier New" w:cs="Courier New"/>
          <w:color w:val="000000"/>
          <w:sz w:val="20"/>
          <w:szCs w:val="20"/>
        </w:rPr>
        <w:t>=</w:t>
      </w:r>
      <w:r w:rsidRPr="00AF72F3">
        <w:rPr>
          <w:rFonts w:ascii="Courier New" w:hAnsi="Courier New" w:cs="Courier New"/>
          <w:b/>
          <w:bCs/>
          <w:color w:val="8000FF"/>
          <w:sz w:val="20"/>
          <w:szCs w:val="20"/>
        </w:rPr>
        <w:t>"</w:t>
      </w:r>
      <w:proofErr w:type="spellStart"/>
      <w:r w:rsidRPr="00AF72F3">
        <w:rPr>
          <w:rFonts w:ascii="Courier New" w:hAnsi="Courier New" w:cs="Courier New"/>
          <w:b/>
          <w:bCs/>
          <w:color w:val="8000FF"/>
          <w:sz w:val="20"/>
          <w:szCs w:val="20"/>
        </w:rPr>
        <w:t>per_element_vi</w:t>
      </w:r>
      <w:proofErr w:type="spellEnd"/>
      <w:r w:rsidRPr="00AF72F3">
        <w:rPr>
          <w:rFonts w:ascii="Courier New" w:hAnsi="Courier New" w:cs="Courier New"/>
          <w:b/>
          <w:bCs/>
          <w:color w:val="8000FF"/>
          <w:sz w:val="20"/>
          <w:szCs w:val="20"/>
        </w:rPr>
        <w:t>"</w:t>
      </w:r>
      <w:r w:rsidRPr="00AF72F3">
        <w:rPr>
          <w:rFonts w:ascii="Courier New" w:hAnsi="Courier New" w:cs="Courier New"/>
          <w:color w:val="0000FF"/>
          <w:sz w:val="20"/>
          <w:szCs w:val="20"/>
        </w:rPr>
        <w:t>&gt;&lt;/</w:t>
      </w:r>
      <w:proofErr w:type="spellStart"/>
      <w:r w:rsidRPr="00AF72F3">
        <w:rPr>
          <w:rFonts w:ascii="Courier New" w:hAnsi="Courier New" w:cs="Courier New"/>
          <w:color w:val="0000FF"/>
          <w:sz w:val="20"/>
          <w:szCs w:val="20"/>
        </w:rPr>
        <w:t>interpolation_prop</w:t>
      </w:r>
      <w:proofErr w:type="spellEnd"/>
      <w:r w:rsidRPr="00AF72F3">
        <w:rPr>
          <w:rFonts w:ascii="Courier New" w:hAnsi="Courier New" w:cs="Courier New"/>
          <w:color w:val="0000FF"/>
          <w:sz w:val="20"/>
          <w:szCs w:val="20"/>
        </w:rPr>
        <w:t>&gt;</w:t>
      </w:r>
    </w:p>
    <w:p w14:paraId="61BAD3D6" w14:textId="77777777" w:rsidR="00AF72F3" w:rsidRPr="00AF72F3" w:rsidRDefault="00AF72F3" w:rsidP="00AF72F3">
      <w:pPr>
        <w:shd w:val="clear" w:color="auto" w:fill="FFFFFF"/>
        <w:jc w:val="left"/>
        <w:rPr>
          <w:rFonts w:ascii="Courier New" w:hAnsi="Courier New" w:cs="Courier New"/>
          <w:b/>
          <w:bCs/>
          <w:color w:val="000000"/>
          <w:sz w:val="20"/>
          <w:szCs w:val="20"/>
        </w:rPr>
      </w:pPr>
      <w:r w:rsidRPr="00AF72F3">
        <w:rPr>
          <w:rFonts w:ascii="Courier New" w:hAnsi="Courier New" w:cs="Courier New"/>
          <w:b/>
          <w:bCs/>
          <w:color w:val="000000"/>
          <w:sz w:val="20"/>
          <w:szCs w:val="20"/>
        </w:rPr>
        <w:t xml:space="preserve">    </w:t>
      </w:r>
      <w:r w:rsidRPr="00AF72F3">
        <w:rPr>
          <w:rFonts w:ascii="Courier New" w:hAnsi="Courier New" w:cs="Courier New"/>
          <w:color w:val="0000FF"/>
          <w:sz w:val="20"/>
          <w:szCs w:val="20"/>
        </w:rPr>
        <w:t>&lt;/</w:t>
      </w:r>
      <w:proofErr w:type="spellStart"/>
      <w:r w:rsidRPr="00AF72F3">
        <w:rPr>
          <w:rFonts w:ascii="Courier New" w:hAnsi="Courier New" w:cs="Courier New"/>
          <w:color w:val="0000FF"/>
          <w:sz w:val="20"/>
          <w:szCs w:val="20"/>
        </w:rPr>
        <w:t>velocity_modifier</w:t>
      </w:r>
      <w:proofErr w:type="spellEnd"/>
      <w:r w:rsidRPr="00AF72F3">
        <w:rPr>
          <w:rFonts w:ascii="Courier New" w:hAnsi="Courier New" w:cs="Courier New"/>
          <w:color w:val="0000FF"/>
          <w:sz w:val="20"/>
          <w:szCs w:val="20"/>
        </w:rPr>
        <w:t>&gt;</w:t>
      </w:r>
    </w:p>
    <w:p w14:paraId="148B266C" w14:textId="5D74F167" w:rsidR="00AF72F3" w:rsidRDefault="00AF72F3" w:rsidP="00AF72F3">
      <w:pPr>
        <w:shd w:val="clear" w:color="auto" w:fill="FFFFFF"/>
        <w:jc w:val="left"/>
      </w:pPr>
      <w:r w:rsidRPr="00AF72F3">
        <w:rPr>
          <w:rFonts w:ascii="Courier New" w:hAnsi="Courier New" w:cs="Courier New"/>
          <w:color w:val="0000FF"/>
          <w:sz w:val="20"/>
          <w:szCs w:val="20"/>
        </w:rPr>
        <w:t>&lt;/</w:t>
      </w:r>
      <w:proofErr w:type="spellStart"/>
      <w:r w:rsidRPr="00AF72F3">
        <w:rPr>
          <w:rFonts w:ascii="Courier New" w:hAnsi="Courier New" w:cs="Courier New"/>
          <w:color w:val="0000FF"/>
          <w:sz w:val="20"/>
          <w:szCs w:val="20"/>
        </w:rPr>
        <w:t>velocity_manager</w:t>
      </w:r>
      <w:proofErr w:type="spellEnd"/>
      <w:r w:rsidRPr="00AF72F3">
        <w:rPr>
          <w:rFonts w:ascii="Courier New" w:hAnsi="Courier New" w:cs="Courier New"/>
          <w:color w:val="0000FF"/>
          <w:sz w:val="20"/>
          <w:szCs w:val="20"/>
        </w:rPr>
        <w:t>&gt;</w:t>
      </w:r>
    </w:p>
    <w:p w14:paraId="1075A223" w14:textId="31BF4E57" w:rsidR="00B3513E" w:rsidRDefault="00B3513E" w:rsidP="00B3513E">
      <w:pPr>
        <w:pStyle w:val="Heading3"/>
      </w:pPr>
      <w:bookmarkStart w:id="1855" w:name="_Toc522883726"/>
      <w:r>
        <w:t>Segment Velocity Modifier</w:t>
      </w:r>
      <w:bookmarkEnd w:id="1855"/>
    </w:p>
    <w:p w14:paraId="132D3BC5" w14:textId="2FF9B991" w:rsidR="008211C8" w:rsidRDefault="008211C8" w:rsidP="008211C8">
      <w:r>
        <w:t>Allows the velocity of vessels to be set to a constant value, or have it</w:t>
      </w:r>
      <w:del w:id="1856" w:author="Steven LaBelle" w:date="2018-08-21T12:04:00Z">
        <w:r w:rsidDel="00DA03E8">
          <w:delText>’</w:delText>
        </w:r>
      </w:del>
      <w:r>
        <w:t>s</w:t>
      </w:r>
      <w:r w:rsidR="005F3B8D">
        <w:t xml:space="preserve"> velocity</w:t>
      </w:r>
      <w:r>
        <w:t xml:space="preserve"> </w:t>
      </w:r>
      <w:del w:id="1857" w:author="Steven LaBelle" w:date="2018-08-21T12:04:00Z">
        <w:r w:rsidDel="00DA03E8">
          <w:delText xml:space="preserve">values </w:delText>
        </w:r>
      </w:del>
      <w:r>
        <w:t xml:space="preserve">set via </w:t>
      </w:r>
      <w:proofErr w:type="spellStart"/>
      <w:r>
        <w:t>loadcurve</w:t>
      </w:r>
      <w:proofErr w:type="spellEnd"/>
      <w:r>
        <w:t>.</w:t>
      </w:r>
    </w:p>
    <w:p w14:paraId="0E3076F8" w14:textId="7E275190" w:rsidR="001F3518" w:rsidRDefault="001F3518" w:rsidP="008211C8">
      <w:r>
        <w:t>e.g.</w:t>
      </w:r>
    </w:p>
    <w:p w14:paraId="54519548" w14:textId="77777777" w:rsidR="00AF72F3" w:rsidRPr="00AF72F3" w:rsidRDefault="00AF72F3" w:rsidP="00AF72F3">
      <w:pPr>
        <w:shd w:val="clear" w:color="auto" w:fill="FFFFFF"/>
        <w:jc w:val="left"/>
        <w:rPr>
          <w:rFonts w:ascii="Courier New" w:hAnsi="Courier New" w:cs="Courier New"/>
          <w:b/>
          <w:bCs/>
          <w:color w:val="000000"/>
          <w:sz w:val="20"/>
          <w:szCs w:val="20"/>
        </w:rPr>
      </w:pPr>
      <w:r w:rsidRPr="00AF72F3">
        <w:rPr>
          <w:rFonts w:ascii="Courier New" w:hAnsi="Courier New" w:cs="Courier New"/>
          <w:color w:val="0000FF"/>
          <w:sz w:val="20"/>
          <w:szCs w:val="20"/>
        </w:rPr>
        <w:t>&lt;</w:t>
      </w:r>
      <w:proofErr w:type="spellStart"/>
      <w:r w:rsidRPr="00AF72F3">
        <w:rPr>
          <w:rFonts w:ascii="Courier New" w:hAnsi="Courier New" w:cs="Courier New"/>
          <w:color w:val="0000FF"/>
          <w:sz w:val="20"/>
          <w:szCs w:val="20"/>
        </w:rPr>
        <w:t>velocity_modifier</w:t>
      </w:r>
      <w:proofErr w:type="spellEnd"/>
      <w:r w:rsidRPr="00AF72F3">
        <w:rPr>
          <w:rFonts w:ascii="Courier New" w:hAnsi="Courier New" w:cs="Courier New"/>
          <w:color w:val="000000"/>
          <w:sz w:val="20"/>
          <w:szCs w:val="20"/>
        </w:rPr>
        <w:t xml:space="preserve"> </w:t>
      </w:r>
      <w:r w:rsidRPr="00AF72F3">
        <w:rPr>
          <w:rFonts w:ascii="Courier New" w:hAnsi="Courier New" w:cs="Courier New"/>
          <w:color w:val="FF0000"/>
          <w:sz w:val="20"/>
          <w:szCs w:val="20"/>
        </w:rPr>
        <w:t>type</w:t>
      </w:r>
      <w:r w:rsidRPr="00AF72F3">
        <w:rPr>
          <w:rFonts w:ascii="Courier New" w:hAnsi="Courier New" w:cs="Courier New"/>
          <w:color w:val="000000"/>
          <w:sz w:val="20"/>
          <w:szCs w:val="20"/>
        </w:rPr>
        <w:t>=</w:t>
      </w:r>
      <w:r w:rsidRPr="00AF72F3">
        <w:rPr>
          <w:rFonts w:ascii="Courier New" w:hAnsi="Courier New" w:cs="Courier New"/>
          <w:b/>
          <w:bCs/>
          <w:color w:val="8000FF"/>
          <w:sz w:val="20"/>
          <w:szCs w:val="20"/>
        </w:rPr>
        <w:t>"</w:t>
      </w:r>
      <w:proofErr w:type="spellStart"/>
      <w:r w:rsidRPr="00AF72F3">
        <w:rPr>
          <w:rFonts w:ascii="Courier New" w:hAnsi="Courier New" w:cs="Courier New"/>
          <w:b/>
          <w:bCs/>
          <w:color w:val="8000FF"/>
          <w:sz w:val="20"/>
          <w:szCs w:val="20"/>
        </w:rPr>
        <w:t>segment_velocity_modifier</w:t>
      </w:r>
      <w:proofErr w:type="spellEnd"/>
      <w:r w:rsidRPr="00AF72F3">
        <w:rPr>
          <w:rFonts w:ascii="Courier New" w:hAnsi="Courier New" w:cs="Courier New"/>
          <w:b/>
          <w:bCs/>
          <w:color w:val="8000FF"/>
          <w:sz w:val="20"/>
          <w:szCs w:val="20"/>
        </w:rPr>
        <w:t>"</w:t>
      </w:r>
      <w:r w:rsidRPr="00AF72F3">
        <w:rPr>
          <w:rFonts w:ascii="Courier New" w:hAnsi="Courier New" w:cs="Courier New"/>
          <w:color w:val="0000FF"/>
          <w:sz w:val="20"/>
          <w:szCs w:val="20"/>
        </w:rPr>
        <w:t>&gt;</w:t>
      </w:r>
    </w:p>
    <w:p w14:paraId="58D8CCF0" w14:textId="77777777" w:rsidR="00AF72F3" w:rsidRPr="00AF72F3" w:rsidRDefault="00AF72F3" w:rsidP="00AF72F3">
      <w:pPr>
        <w:shd w:val="clear" w:color="auto" w:fill="FFFFFF"/>
        <w:jc w:val="left"/>
        <w:rPr>
          <w:rFonts w:ascii="Courier New" w:hAnsi="Courier New" w:cs="Courier New"/>
          <w:b/>
          <w:bCs/>
          <w:color w:val="000000"/>
          <w:sz w:val="20"/>
          <w:szCs w:val="20"/>
        </w:rPr>
      </w:pPr>
      <w:r w:rsidRPr="00AF72F3">
        <w:rPr>
          <w:rFonts w:ascii="Courier New" w:hAnsi="Courier New" w:cs="Courier New"/>
          <w:b/>
          <w:bCs/>
          <w:color w:val="000000"/>
          <w:sz w:val="20"/>
          <w:szCs w:val="20"/>
        </w:rPr>
        <w:t xml:space="preserve">    </w:t>
      </w:r>
      <w:r w:rsidRPr="00AF72F3">
        <w:rPr>
          <w:rFonts w:ascii="Courier New" w:hAnsi="Courier New" w:cs="Courier New"/>
          <w:color w:val="0000FF"/>
          <w:sz w:val="20"/>
          <w:szCs w:val="20"/>
        </w:rPr>
        <w:t>&lt;</w:t>
      </w:r>
      <w:proofErr w:type="spellStart"/>
      <w:r w:rsidRPr="00AF72F3">
        <w:rPr>
          <w:rFonts w:ascii="Courier New" w:hAnsi="Courier New" w:cs="Courier New"/>
          <w:color w:val="0000FF"/>
          <w:sz w:val="20"/>
          <w:szCs w:val="20"/>
        </w:rPr>
        <w:t>segment_velocity_over_time</w:t>
      </w:r>
      <w:proofErr w:type="spellEnd"/>
      <w:r w:rsidRPr="00AF72F3">
        <w:rPr>
          <w:rFonts w:ascii="Courier New" w:hAnsi="Courier New" w:cs="Courier New"/>
          <w:color w:val="0000FF"/>
          <w:sz w:val="20"/>
          <w:szCs w:val="20"/>
        </w:rPr>
        <w:t>&gt;</w:t>
      </w:r>
      <w:r w:rsidRPr="00AF72F3">
        <w:rPr>
          <w:rFonts w:ascii="Courier New" w:hAnsi="Courier New" w:cs="Courier New"/>
          <w:b/>
          <w:bCs/>
          <w:color w:val="000000"/>
          <w:sz w:val="20"/>
          <w:szCs w:val="20"/>
        </w:rPr>
        <w:t>140</w:t>
      </w:r>
      <w:r w:rsidRPr="00AF72F3">
        <w:rPr>
          <w:rFonts w:ascii="Courier New" w:hAnsi="Courier New" w:cs="Courier New"/>
          <w:color w:val="0000FF"/>
          <w:sz w:val="20"/>
          <w:szCs w:val="20"/>
        </w:rPr>
        <w:t>&lt;/</w:t>
      </w:r>
      <w:proofErr w:type="spellStart"/>
      <w:r w:rsidRPr="00AF72F3">
        <w:rPr>
          <w:rFonts w:ascii="Courier New" w:hAnsi="Courier New" w:cs="Courier New"/>
          <w:color w:val="0000FF"/>
          <w:sz w:val="20"/>
          <w:szCs w:val="20"/>
        </w:rPr>
        <w:t>segment_velocity_over_time</w:t>
      </w:r>
      <w:proofErr w:type="spellEnd"/>
      <w:r w:rsidRPr="00AF72F3">
        <w:rPr>
          <w:rFonts w:ascii="Courier New" w:hAnsi="Courier New" w:cs="Courier New"/>
          <w:color w:val="0000FF"/>
          <w:sz w:val="20"/>
          <w:szCs w:val="20"/>
        </w:rPr>
        <w:t>&gt;</w:t>
      </w:r>
    </w:p>
    <w:p w14:paraId="457107BC" w14:textId="05AC2DC2" w:rsidR="00AF72F3" w:rsidRDefault="00AF72F3" w:rsidP="00AF72F3">
      <w:pPr>
        <w:shd w:val="clear" w:color="auto" w:fill="FFFFFF"/>
        <w:jc w:val="left"/>
        <w:rPr>
          <w:ins w:id="1858" w:author="Steven LaBelle" w:date="2019-04-22T17:50:00Z"/>
          <w:rFonts w:ascii="Courier New" w:hAnsi="Courier New" w:cs="Courier New"/>
          <w:color w:val="0000FF"/>
          <w:sz w:val="20"/>
          <w:szCs w:val="20"/>
        </w:rPr>
      </w:pPr>
      <w:r w:rsidRPr="00AF72F3">
        <w:rPr>
          <w:rFonts w:ascii="Courier New" w:hAnsi="Courier New" w:cs="Courier New"/>
          <w:color w:val="0000FF"/>
          <w:sz w:val="20"/>
          <w:szCs w:val="20"/>
        </w:rPr>
        <w:t>&lt;/</w:t>
      </w:r>
      <w:proofErr w:type="spellStart"/>
      <w:r w:rsidRPr="00AF72F3">
        <w:rPr>
          <w:rFonts w:ascii="Courier New" w:hAnsi="Courier New" w:cs="Courier New"/>
          <w:color w:val="0000FF"/>
          <w:sz w:val="20"/>
          <w:szCs w:val="20"/>
        </w:rPr>
        <w:t>velocity_modifier</w:t>
      </w:r>
      <w:proofErr w:type="spellEnd"/>
      <w:r w:rsidRPr="00AF72F3">
        <w:rPr>
          <w:rFonts w:ascii="Courier New" w:hAnsi="Courier New" w:cs="Courier New"/>
          <w:color w:val="0000FF"/>
          <w:sz w:val="20"/>
          <w:szCs w:val="20"/>
        </w:rPr>
        <w:t>&gt;</w:t>
      </w:r>
    </w:p>
    <w:p w14:paraId="1BB59F95" w14:textId="77777777" w:rsidR="00EC5F36" w:rsidRDefault="00EC5F36" w:rsidP="00EC5F36">
      <w:pPr>
        <w:rPr>
          <w:ins w:id="1859" w:author="Steven LaBelle" w:date="2019-04-22T17:50:00Z"/>
        </w:rPr>
      </w:pPr>
      <w:ins w:id="1860" w:author="Steven LaBelle" w:date="2019-04-22T17:50:00Z">
        <w:r>
          <w:t>e.g.</w:t>
        </w:r>
      </w:ins>
    </w:p>
    <w:p w14:paraId="21B7CB22" w14:textId="77777777" w:rsidR="00EC5F36" w:rsidRPr="00AF72F3" w:rsidRDefault="00EC5F36" w:rsidP="00EC5F36">
      <w:pPr>
        <w:shd w:val="clear" w:color="auto" w:fill="FFFFFF"/>
        <w:jc w:val="left"/>
        <w:rPr>
          <w:ins w:id="1861" w:author="Steven LaBelle" w:date="2019-04-22T17:50:00Z"/>
          <w:rFonts w:ascii="Courier New" w:hAnsi="Courier New" w:cs="Courier New"/>
          <w:b/>
          <w:bCs/>
          <w:color w:val="000000"/>
          <w:sz w:val="20"/>
          <w:szCs w:val="20"/>
        </w:rPr>
      </w:pPr>
      <w:ins w:id="1862" w:author="Steven LaBelle" w:date="2019-04-22T17:50:00Z">
        <w:r w:rsidRPr="00AF72F3">
          <w:rPr>
            <w:rFonts w:ascii="Courier New" w:hAnsi="Courier New" w:cs="Courier New"/>
            <w:color w:val="0000FF"/>
            <w:sz w:val="20"/>
            <w:szCs w:val="20"/>
          </w:rPr>
          <w:t>&lt;</w:t>
        </w:r>
        <w:proofErr w:type="spellStart"/>
        <w:r w:rsidRPr="00AF72F3">
          <w:rPr>
            <w:rFonts w:ascii="Courier New" w:hAnsi="Courier New" w:cs="Courier New"/>
            <w:color w:val="0000FF"/>
            <w:sz w:val="20"/>
            <w:szCs w:val="20"/>
          </w:rPr>
          <w:t>velocity_modifier</w:t>
        </w:r>
        <w:proofErr w:type="spellEnd"/>
        <w:r w:rsidRPr="00AF72F3">
          <w:rPr>
            <w:rFonts w:ascii="Courier New" w:hAnsi="Courier New" w:cs="Courier New"/>
            <w:color w:val="000000"/>
            <w:sz w:val="20"/>
            <w:szCs w:val="20"/>
          </w:rPr>
          <w:t xml:space="preserve"> </w:t>
        </w:r>
        <w:r w:rsidRPr="00AF72F3">
          <w:rPr>
            <w:rFonts w:ascii="Courier New" w:hAnsi="Courier New" w:cs="Courier New"/>
            <w:color w:val="FF0000"/>
            <w:sz w:val="20"/>
            <w:szCs w:val="20"/>
          </w:rPr>
          <w:t>type</w:t>
        </w:r>
        <w:r w:rsidRPr="00AF72F3">
          <w:rPr>
            <w:rFonts w:ascii="Courier New" w:hAnsi="Courier New" w:cs="Courier New"/>
            <w:color w:val="000000"/>
            <w:sz w:val="20"/>
            <w:szCs w:val="20"/>
          </w:rPr>
          <w:t>=</w:t>
        </w:r>
        <w:r w:rsidRPr="00AF72F3">
          <w:rPr>
            <w:rFonts w:ascii="Courier New" w:hAnsi="Courier New" w:cs="Courier New"/>
            <w:b/>
            <w:bCs/>
            <w:color w:val="8000FF"/>
            <w:sz w:val="20"/>
            <w:szCs w:val="20"/>
          </w:rPr>
          <w:t>"</w:t>
        </w:r>
        <w:proofErr w:type="spellStart"/>
        <w:r w:rsidRPr="00AF72F3">
          <w:rPr>
            <w:rFonts w:ascii="Courier New" w:hAnsi="Courier New" w:cs="Courier New"/>
            <w:b/>
            <w:bCs/>
            <w:color w:val="8000FF"/>
            <w:sz w:val="20"/>
            <w:szCs w:val="20"/>
          </w:rPr>
          <w:t>segment_velocity_modifier</w:t>
        </w:r>
        <w:proofErr w:type="spellEnd"/>
        <w:r w:rsidRPr="00AF72F3">
          <w:rPr>
            <w:rFonts w:ascii="Courier New" w:hAnsi="Courier New" w:cs="Courier New"/>
            <w:b/>
            <w:bCs/>
            <w:color w:val="8000FF"/>
            <w:sz w:val="20"/>
            <w:szCs w:val="20"/>
          </w:rPr>
          <w:t>"</w:t>
        </w:r>
        <w:r w:rsidRPr="00AF72F3">
          <w:rPr>
            <w:rFonts w:ascii="Courier New" w:hAnsi="Courier New" w:cs="Courier New"/>
            <w:color w:val="0000FF"/>
            <w:sz w:val="20"/>
            <w:szCs w:val="20"/>
          </w:rPr>
          <w:t>&gt;</w:t>
        </w:r>
      </w:ins>
    </w:p>
    <w:p w14:paraId="22F88D14" w14:textId="013776C2" w:rsidR="00EC5F36" w:rsidRPr="00AF72F3" w:rsidRDefault="00EC5F36" w:rsidP="00EC5F36">
      <w:pPr>
        <w:shd w:val="clear" w:color="auto" w:fill="FFFFFF"/>
        <w:jc w:val="left"/>
        <w:rPr>
          <w:ins w:id="1863" w:author="Steven LaBelle" w:date="2019-04-22T17:50:00Z"/>
          <w:rFonts w:ascii="Courier New" w:hAnsi="Courier New" w:cs="Courier New"/>
          <w:b/>
          <w:bCs/>
          <w:color w:val="000000"/>
          <w:sz w:val="20"/>
          <w:szCs w:val="20"/>
        </w:rPr>
      </w:pPr>
      <w:ins w:id="1864" w:author="Steven LaBelle" w:date="2019-04-22T17:50:00Z">
        <w:r w:rsidRPr="00AF72F3">
          <w:rPr>
            <w:rFonts w:ascii="Courier New" w:hAnsi="Courier New" w:cs="Courier New"/>
            <w:b/>
            <w:bCs/>
            <w:color w:val="000000"/>
            <w:sz w:val="20"/>
            <w:szCs w:val="20"/>
          </w:rPr>
          <w:t xml:space="preserve">    </w:t>
        </w:r>
        <w:r w:rsidRPr="00AF72F3">
          <w:rPr>
            <w:rFonts w:ascii="Courier New" w:hAnsi="Courier New" w:cs="Courier New"/>
            <w:color w:val="0000FF"/>
            <w:sz w:val="20"/>
            <w:szCs w:val="20"/>
          </w:rPr>
          <w:t>&lt;</w:t>
        </w:r>
        <w:proofErr w:type="spellStart"/>
        <w:r w:rsidRPr="00AF72F3">
          <w:rPr>
            <w:rFonts w:ascii="Courier New" w:hAnsi="Courier New" w:cs="Courier New"/>
            <w:color w:val="0000FF"/>
            <w:sz w:val="20"/>
            <w:szCs w:val="20"/>
          </w:rPr>
          <w:t>segment_velocity_over_time</w:t>
        </w:r>
        <w:proofErr w:type="spell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lc</w:t>
        </w:r>
        <w:proofErr w:type="spellEnd"/>
        <w:r>
          <w:rPr>
            <w:rFonts w:ascii="Courier New" w:hAnsi="Courier New" w:cs="Courier New"/>
            <w:color w:val="0000FF"/>
            <w:sz w:val="20"/>
            <w:szCs w:val="20"/>
          </w:rPr>
          <w:t>=”1”</w:t>
        </w:r>
        <w:r w:rsidRPr="00AF72F3">
          <w:rPr>
            <w:rFonts w:ascii="Courier New" w:hAnsi="Courier New" w:cs="Courier New"/>
            <w:color w:val="0000FF"/>
            <w:sz w:val="20"/>
            <w:szCs w:val="20"/>
          </w:rPr>
          <w:t>&gt;</w:t>
        </w:r>
        <w:r w:rsidRPr="00AF72F3">
          <w:rPr>
            <w:rFonts w:ascii="Courier New" w:hAnsi="Courier New" w:cs="Courier New"/>
            <w:b/>
            <w:bCs/>
            <w:color w:val="000000"/>
            <w:sz w:val="20"/>
            <w:szCs w:val="20"/>
          </w:rPr>
          <w:t>1</w:t>
        </w:r>
        <w:r w:rsidRPr="00AF72F3">
          <w:rPr>
            <w:rFonts w:ascii="Courier New" w:hAnsi="Courier New" w:cs="Courier New"/>
            <w:color w:val="0000FF"/>
            <w:sz w:val="20"/>
            <w:szCs w:val="20"/>
          </w:rPr>
          <w:t>&lt;/</w:t>
        </w:r>
        <w:proofErr w:type="spellStart"/>
        <w:r w:rsidRPr="00AF72F3">
          <w:rPr>
            <w:rFonts w:ascii="Courier New" w:hAnsi="Courier New" w:cs="Courier New"/>
            <w:color w:val="0000FF"/>
            <w:sz w:val="20"/>
            <w:szCs w:val="20"/>
          </w:rPr>
          <w:t>segment_velocity_over_time</w:t>
        </w:r>
        <w:proofErr w:type="spellEnd"/>
        <w:r w:rsidRPr="00AF72F3">
          <w:rPr>
            <w:rFonts w:ascii="Courier New" w:hAnsi="Courier New" w:cs="Courier New"/>
            <w:color w:val="0000FF"/>
            <w:sz w:val="20"/>
            <w:szCs w:val="20"/>
          </w:rPr>
          <w:t>&gt;</w:t>
        </w:r>
      </w:ins>
    </w:p>
    <w:p w14:paraId="3448F4CF" w14:textId="77777777" w:rsidR="00EC5F36" w:rsidRDefault="00EC5F36" w:rsidP="00EC5F36">
      <w:pPr>
        <w:shd w:val="clear" w:color="auto" w:fill="FFFFFF"/>
        <w:jc w:val="left"/>
        <w:rPr>
          <w:ins w:id="1865" w:author="Steven LaBelle" w:date="2019-04-22T17:50:00Z"/>
        </w:rPr>
      </w:pPr>
      <w:ins w:id="1866" w:author="Steven LaBelle" w:date="2019-04-22T17:50:00Z">
        <w:r w:rsidRPr="00AF72F3">
          <w:rPr>
            <w:rFonts w:ascii="Courier New" w:hAnsi="Courier New" w:cs="Courier New"/>
            <w:color w:val="0000FF"/>
            <w:sz w:val="20"/>
            <w:szCs w:val="20"/>
          </w:rPr>
          <w:t>&lt;/</w:t>
        </w:r>
        <w:proofErr w:type="spellStart"/>
        <w:r w:rsidRPr="00AF72F3">
          <w:rPr>
            <w:rFonts w:ascii="Courier New" w:hAnsi="Courier New" w:cs="Courier New"/>
            <w:color w:val="0000FF"/>
            <w:sz w:val="20"/>
            <w:szCs w:val="20"/>
          </w:rPr>
          <w:t>velocity_modifier</w:t>
        </w:r>
        <w:proofErr w:type="spellEnd"/>
        <w:r w:rsidRPr="00AF72F3">
          <w:rPr>
            <w:rFonts w:ascii="Courier New" w:hAnsi="Courier New" w:cs="Courier New"/>
            <w:color w:val="0000FF"/>
            <w:sz w:val="20"/>
            <w:szCs w:val="20"/>
          </w:rPr>
          <w:t>&gt;</w:t>
        </w:r>
      </w:ins>
    </w:p>
    <w:p w14:paraId="39642DCA" w14:textId="06BA045A" w:rsidR="00EC5F36" w:rsidRDefault="00EC5F36" w:rsidP="00AF72F3">
      <w:pPr>
        <w:shd w:val="clear" w:color="auto" w:fill="FFFFFF"/>
        <w:jc w:val="left"/>
        <w:rPr>
          <w:ins w:id="1867" w:author="Steven LaBelle" w:date="2019-04-22T17:50:00Z"/>
        </w:rPr>
      </w:pPr>
    </w:p>
    <w:p w14:paraId="2945B64E" w14:textId="7902073B" w:rsidR="00EC5F36" w:rsidRDefault="00EC5F36">
      <w:pPr>
        <w:pStyle w:val="Heading3"/>
        <w:rPr>
          <w:ins w:id="1868" w:author="Steven LaBelle" w:date="2019-04-22T17:50:00Z"/>
        </w:rPr>
        <w:pPrChange w:id="1869" w:author="Steven LaBelle" w:date="2019-04-22T17:50:00Z">
          <w:pPr>
            <w:shd w:val="clear" w:color="auto" w:fill="FFFFFF"/>
            <w:jc w:val="left"/>
          </w:pPr>
        </w:pPrChange>
      </w:pPr>
      <w:ins w:id="1870" w:author="Steven LaBelle" w:date="2019-04-22T17:50:00Z">
        <w:r>
          <w:lastRenderedPageBreak/>
          <w:t>Sigmoid Segment Velocity Modifier</w:t>
        </w:r>
      </w:ins>
    </w:p>
    <w:p w14:paraId="00657CED" w14:textId="77777777" w:rsidR="00EC5F36" w:rsidRDefault="00EC5F36">
      <w:pPr>
        <w:rPr>
          <w:ins w:id="1871" w:author="Steven LaBelle" w:date="2019-04-22T17:51:00Z"/>
        </w:rPr>
        <w:pPrChange w:id="1872" w:author="Steven LaBelle" w:date="2019-04-22T17:50:00Z">
          <w:pPr>
            <w:shd w:val="clear" w:color="auto" w:fill="FFFFFF"/>
            <w:jc w:val="left"/>
          </w:pPr>
        </w:pPrChange>
      </w:pPr>
      <w:ins w:id="1873" w:author="Steven LaBelle" w:date="2019-04-22T17:50:00Z">
        <w:r>
          <w:t>Prescribes growth per tip as a sigmoidal function</w:t>
        </w:r>
      </w:ins>
      <w:ins w:id="1874" w:author="Steven LaBelle" w:date="2019-04-22T17:51:00Z">
        <w:r>
          <w:t xml:space="preserve"> given by:</w:t>
        </w:r>
      </w:ins>
    </w:p>
    <w:p w14:paraId="009DE28E" w14:textId="47948F09" w:rsidR="00EC5F36" w:rsidRDefault="00EC5F36">
      <w:pPr>
        <w:rPr>
          <w:ins w:id="1875" w:author="Steven LaBelle" w:date="2019-04-22T17:51:00Z"/>
        </w:rPr>
        <w:pPrChange w:id="1876" w:author="Steven LaBelle" w:date="2019-04-22T17:50:00Z">
          <w:pPr>
            <w:shd w:val="clear" w:color="auto" w:fill="FFFFFF"/>
            <w:jc w:val="left"/>
          </w:pPr>
        </w:pPrChange>
      </w:pPr>
    </w:p>
    <w:p w14:paraId="29403758" w14:textId="12BF6ED0" w:rsidR="00EC5F36" w:rsidRDefault="00EC5F36">
      <w:pPr>
        <w:pStyle w:val="MTDisplayEquation"/>
        <w:rPr>
          <w:ins w:id="1877" w:author="Steven LaBelle" w:date="2019-04-22T17:51:00Z"/>
        </w:rPr>
        <w:pPrChange w:id="1878" w:author="Steven LaBelle" w:date="2019-04-22T17:51:00Z">
          <w:pPr>
            <w:shd w:val="clear" w:color="auto" w:fill="FFFFFF"/>
            <w:jc w:val="left"/>
          </w:pPr>
        </w:pPrChange>
      </w:pPr>
      <w:ins w:id="1879" w:author="Steven LaBelle" w:date="2019-04-22T17:51:00Z">
        <w:r>
          <w:tab/>
        </w:r>
      </w:ins>
      <w:ins w:id="1880" w:author="Steven LaBelle" w:date="2019-04-22T17:51:00Z">
        <w:r w:rsidRPr="00EC5F36">
          <w:rPr>
            <w:position w:val="-40"/>
            <w:rPrChange w:id="1881" w:author="Steven LaBelle" w:date="2019-04-22T17:53:00Z">
              <w:rPr>
                <w:position w:val="-40"/>
              </w:rPr>
            </w:rPrChange>
          </w:rPr>
          <w:object w:dxaOrig="1920" w:dyaOrig="780" w14:anchorId="0DF29CE4">
            <v:shape id="_x0000_i1028" type="#_x0000_t75" style="width:96pt;height:39pt" o:ole="">
              <v:imagedata r:id="rId27" o:title=""/>
            </v:shape>
            <o:OLEObject Type="Embed" ProgID="Equation.DSMT4" ShapeID="_x0000_i1028" DrawAspect="Content" ObjectID="_1676705669" r:id="rId28"/>
          </w:object>
        </w:r>
      </w:ins>
      <w:ins w:id="1882" w:author="Steven LaBelle" w:date="2019-04-22T17:51:00Z">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MTChap \c \* Arabic \* MERGEFORMAT </w:instrText>
        </w:r>
      </w:ins>
      <w:r>
        <w:fldChar w:fldCharType="separate"/>
      </w:r>
      <w:ins w:id="1883" w:author="Steven LaBelle" w:date="2019-04-22T18:00:00Z">
        <w:r>
          <w:rPr>
            <w:noProof/>
          </w:rPr>
          <w:instrText>4</w:instrText>
        </w:r>
      </w:ins>
      <w:ins w:id="1884" w:author="Steven LaBelle" w:date="2019-04-22T17:51:00Z">
        <w:r>
          <w:fldChar w:fldCharType="end"/>
        </w:r>
        <w:r>
          <w:instrText>.</w:instrText>
        </w:r>
        <w:r>
          <w:fldChar w:fldCharType="begin"/>
        </w:r>
        <w:r>
          <w:instrText xml:space="preserve"> SEQ MTEqn \c \* Arabic \* MERGEFORMAT </w:instrText>
        </w:r>
      </w:ins>
      <w:r>
        <w:fldChar w:fldCharType="separate"/>
      </w:r>
      <w:ins w:id="1885" w:author="Steven LaBelle" w:date="2019-04-22T18:00:00Z">
        <w:r>
          <w:rPr>
            <w:noProof/>
          </w:rPr>
          <w:instrText>4</w:instrText>
        </w:r>
      </w:ins>
      <w:ins w:id="1886" w:author="Steven LaBelle" w:date="2019-04-22T17:51:00Z">
        <w:r>
          <w:fldChar w:fldCharType="end"/>
        </w:r>
        <w:r>
          <w:instrText>)</w:instrText>
        </w:r>
        <w:r>
          <w:fldChar w:fldCharType="end"/>
        </w:r>
      </w:ins>
    </w:p>
    <w:p w14:paraId="5DDC6628" w14:textId="707982DA" w:rsidR="00EC5F36" w:rsidRDefault="00EC5F36">
      <w:pPr>
        <w:rPr>
          <w:ins w:id="1887" w:author="Steven LaBelle" w:date="2019-04-22T17:50:00Z"/>
        </w:rPr>
        <w:pPrChange w:id="1888" w:author="Steven LaBelle" w:date="2019-04-22T17:50:00Z">
          <w:pPr>
            <w:shd w:val="clear" w:color="auto" w:fill="FFFFFF"/>
            <w:jc w:val="left"/>
          </w:pPr>
        </w:pPrChange>
      </w:pPr>
      <w:ins w:id="1889" w:author="Steven LaBelle" w:date="2019-04-22T17:50:00Z">
        <w:r>
          <w:t xml:space="preserve"> Direct calculation is of the derivative of the sigmoidal curve given by</w:t>
        </w:r>
      </w:ins>
    </w:p>
    <w:p w14:paraId="5C09AE3A" w14:textId="17FABFC5" w:rsidR="00EC5F36" w:rsidRDefault="00EC5F36" w:rsidP="00EC5F36">
      <w:pPr>
        <w:pStyle w:val="MTDisplayEquation"/>
        <w:rPr>
          <w:ins w:id="1890" w:author="Steven LaBelle" w:date="2019-04-22T17:53:00Z"/>
        </w:rPr>
      </w:pPr>
      <w:ins w:id="1891" w:author="Steven LaBelle" w:date="2019-04-22T17:53:00Z">
        <w:r>
          <w:tab/>
        </w:r>
      </w:ins>
      <w:ins w:id="1892" w:author="Steven LaBelle" w:date="2019-04-22T17:53:00Z">
        <w:r w:rsidRPr="00EC5F36">
          <w:rPr>
            <w:position w:val="-74"/>
            <w:rPrChange w:id="1893" w:author="Steven LaBelle" w:date="2019-04-22T17:55:00Z">
              <w:rPr>
                <w:position w:val="-74"/>
              </w:rPr>
            </w:rPrChange>
          </w:rPr>
          <w:object w:dxaOrig="2100" w:dyaOrig="1320" w14:anchorId="3ED7133C">
            <v:shape id="_x0000_i1029" type="#_x0000_t75" style="width:105pt;height:66pt" o:ole="">
              <v:imagedata r:id="rId29" o:title=""/>
            </v:shape>
            <o:OLEObject Type="Embed" ProgID="Equation.DSMT4" ShapeID="_x0000_i1029" DrawAspect="Content" ObjectID="_1676705670" r:id="rId30"/>
          </w:object>
        </w:r>
      </w:ins>
      <w:ins w:id="1894" w:author="Steven LaBelle" w:date="2019-04-22T17:53:00Z">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MTChap \c \* Arabic \* MERGEFORMAT </w:instrText>
        </w:r>
        <w:r>
          <w:fldChar w:fldCharType="separate"/>
        </w:r>
      </w:ins>
      <w:ins w:id="1895" w:author="Steven LaBelle" w:date="2019-04-22T18:00:00Z">
        <w:r>
          <w:rPr>
            <w:noProof/>
          </w:rPr>
          <w:instrText>4</w:instrText>
        </w:r>
      </w:ins>
      <w:ins w:id="1896" w:author="Steven LaBelle" w:date="2019-04-22T17:53:00Z">
        <w:r>
          <w:fldChar w:fldCharType="end"/>
        </w:r>
        <w:r>
          <w:instrText>.</w:instrText>
        </w:r>
        <w:r>
          <w:fldChar w:fldCharType="begin"/>
        </w:r>
        <w:r>
          <w:instrText xml:space="preserve"> SEQ MTEqn \c \* Arabic \* MERGEFORMAT </w:instrText>
        </w:r>
        <w:r>
          <w:fldChar w:fldCharType="separate"/>
        </w:r>
      </w:ins>
      <w:ins w:id="1897" w:author="Steven LaBelle" w:date="2019-04-22T18:00:00Z">
        <w:r>
          <w:rPr>
            <w:noProof/>
          </w:rPr>
          <w:instrText>5</w:instrText>
        </w:r>
      </w:ins>
      <w:ins w:id="1898" w:author="Steven LaBelle" w:date="2019-04-22T17:53:00Z">
        <w:r>
          <w:fldChar w:fldCharType="end"/>
        </w:r>
        <w:r>
          <w:instrText>)</w:instrText>
        </w:r>
        <w:r>
          <w:fldChar w:fldCharType="end"/>
        </w:r>
      </w:ins>
    </w:p>
    <w:p w14:paraId="6426CE69" w14:textId="6B377B89" w:rsidR="00EC5F36" w:rsidRDefault="00EC5F36">
      <w:pPr>
        <w:rPr>
          <w:ins w:id="1899" w:author="Steven LaBelle" w:date="2019-04-22T17:55:00Z"/>
        </w:rPr>
        <w:pPrChange w:id="1900" w:author="Steven LaBelle" w:date="2019-04-22T17:50:00Z">
          <w:pPr>
            <w:shd w:val="clear" w:color="auto" w:fill="FFFFFF"/>
            <w:jc w:val="left"/>
          </w:pPr>
        </w:pPrChange>
      </w:pPr>
      <w:ins w:id="1901" w:author="Steven LaBelle" w:date="2019-04-22T17:55:00Z">
        <w:r>
          <w:t>In the above equations, a is the scaling parameter equal to the total length a tip will grow, b controls the width of sigmoidal curve, and c controls the center of the sigmoidal curve where growth is at half of the total. The sigmoid policy is implemented as the following</w:t>
        </w:r>
      </w:ins>
    </w:p>
    <w:p w14:paraId="4A8B3938" w14:textId="2436037B" w:rsidR="00EC5F36" w:rsidRDefault="00EC5F36">
      <w:pPr>
        <w:rPr>
          <w:ins w:id="1902" w:author="Steven LaBelle" w:date="2019-04-22T17:56:00Z"/>
        </w:rPr>
        <w:pPrChange w:id="1903" w:author="Steven LaBelle" w:date="2019-04-22T17:50:00Z">
          <w:pPr>
            <w:shd w:val="clear" w:color="auto" w:fill="FFFFFF"/>
            <w:jc w:val="left"/>
          </w:pPr>
        </w:pPrChange>
      </w:pPr>
      <w:ins w:id="1904" w:author="Steven LaBelle" w:date="2019-04-22T17:56:00Z">
        <w:r>
          <w:t>e.g.</w:t>
        </w:r>
      </w:ins>
    </w:p>
    <w:p w14:paraId="4013E6EB" w14:textId="6870D91B" w:rsidR="00EC5F36" w:rsidRPr="00AF72F3" w:rsidRDefault="00EC5F36" w:rsidP="00EC5F36">
      <w:pPr>
        <w:shd w:val="clear" w:color="auto" w:fill="FFFFFF"/>
        <w:jc w:val="left"/>
        <w:rPr>
          <w:ins w:id="1905" w:author="Steven LaBelle" w:date="2019-04-22T17:56:00Z"/>
          <w:rFonts w:ascii="Courier New" w:hAnsi="Courier New" w:cs="Courier New"/>
          <w:b/>
          <w:bCs/>
          <w:color w:val="000000"/>
          <w:sz w:val="20"/>
          <w:szCs w:val="20"/>
        </w:rPr>
      </w:pPr>
      <w:ins w:id="1906" w:author="Steven LaBelle" w:date="2019-04-22T17:56:00Z">
        <w:r w:rsidRPr="00AF72F3">
          <w:rPr>
            <w:rFonts w:ascii="Courier New" w:hAnsi="Courier New" w:cs="Courier New"/>
            <w:color w:val="0000FF"/>
            <w:sz w:val="20"/>
            <w:szCs w:val="20"/>
          </w:rPr>
          <w:t>&lt;</w:t>
        </w:r>
        <w:proofErr w:type="spellStart"/>
        <w:r w:rsidRPr="00AF72F3">
          <w:rPr>
            <w:rFonts w:ascii="Courier New" w:hAnsi="Courier New" w:cs="Courier New"/>
            <w:color w:val="0000FF"/>
            <w:sz w:val="20"/>
            <w:szCs w:val="20"/>
          </w:rPr>
          <w:t>velocity_modifier</w:t>
        </w:r>
        <w:proofErr w:type="spellEnd"/>
        <w:r w:rsidRPr="00AF72F3">
          <w:rPr>
            <w:rFonts w:ascii="Courier New" w:hAnsi="Courier New" w:cs="Courier New"/>
            <w:color w:val="000000"/>
            <w:sz w:val="20"/>
            <w:szCs w:val="20"/>
          </w:rPr>
          <w:t xml:space="preserve"> </w:t>
        </w:r>
        <w:r w:rsidRPr="00AF72F3">
          <w:rPr>
            <w:rFonts w:ascii="Courier New" w:hAnsi="Courier New" w:cs="Courier New"/>
            <w:color w:val="FF0000"/>
            <w:sz w:val="20"/>
            <w:szCs w:val="20"/>
          </w:rPr>
          <w:t>type</w:t>
        </w:r>
        <w:r w:rsidRPr="00AF72F3">
          <w:rPr>
            <w:rFonts w:ascii="Courier New" w:hAnsi="Courier New" w:cs="Courier New"/>
            <w:color w:val="000000"/>
            <w:sz w:val="20"/>
            <w:szCs w:val="20"/>
          </w:rPr>
          <w:t>=</w:t>
        </w:r>
        <w:r w:rsidRPr="00AF72F3">
          <w:rPr>
            <w:rFonts w:ascii="Courier New" w:hAnsi="Courier New" w:cs="Courier New"/>
            <w:b/>
            <w:bCs/>
            <w:color w:val="8000FF"/>
            <w:sz w:val="20"/>
            <w:szCs w:val="20"/>
          </w:rPr>
          <w:t>"</w:t>
        </w:r>
        <w:proofErr w:type="spellStart"/>
        <w:r>
          <w:rPr>
            <w:rFonts w:ascii="Courier New" w:hAnsi="Courier New" w:cs="Courier New"/>
            <w:b/>
            <w:bCs/>
            <w:color w:val="8000FF"/>
            <w:sz w:val="20"/>
            <w:szCs w:val="20"/>
          </w:rPr>
          <w:t>sigmoid_</w:t>
        </w:r>
        <w:r w:rsidRPr="00AF72F3">
          <w:rPr>
            <w:rFonts w:ascii="Courier New" w:hAnsi="Courier New" w:cs="Courier New"/>
            <w:b/>
            <w:bCs/>
            <w:color w:val="8000FF"/>
            <w:sz w:val="20"/>
            <w:szCs w:val="20"/>
          </w:rPr>
          <w:t>segment_velocity</w:t>
        </w:r>
        <w:proofErr w:type="spellEnd"/>
        <w:r w:rsidRPr="00AF72F3">
          <w:rPr>
            <w:rFonts w:ascii="Courier New" w:hAnsi="Courier New" w:cs="Courier New"/>
            <w:b/>
            <w:bCs/>
            <w:color w:val="8000FF"/>
            <w:sz w:val="20"/>
            <w:szCs w:val="20"/>
          </w:rPr>
          <w:t>"</w:t>
        </w:r>
        <w:r w:rsidRPr="00AF72F3">
          <w:rPr>
            <w:rFonts w:ascii="Courier New" w:hAnsi="Courier New" w:cs="Courier New"/>
            <w:color w:val="0000FF"/>
            <w:sz w:val="20"/>
            <w:szCs w:val="20"/>
          </w:rPr>
          <w:t>&gt;</w:t>
        </w:r>
      </w:ins>
    </w:p>
    <w:p w14:paraId="4613AD09" w14:textId="65845C33" w:rsidR="00EC5F36" w:rsidRDefault="00EC5F36">
      <w:pPr>
        <w:shd w:val="clear" w:color="auto" w:fill="FFFFFF"/>
        <w:ind w:firstLine="720"/>
        <w:jc w:val="left"/>
        <w:rPr>
          <w:ins w:id="1907" w:author="Steven LaBelle" w:date="2019-04-22T17:57:00Z"/>
          <w:rFonts w:ascii="Courier New" w:hAnsi="Courier New" w:cs="Courier New"/>
          <w:color w:val="0000FF"/>
          <w:sz w:val="20"/>
          <w:szCs w:val="20"/>
        </w:rPr>
        <w:pPrChange w:id="1908" w:author="Steven LaBelle" w:date="2019-04-22T17:57:00Z">
          <w:pPr>
            <w:shd w:val="clear" w:color="auto" w:fill="FFFFFF"/>
            <w:jc w:val="left"/>
          </w:pPr>
        </w:pPrChange>
      </w:pPr>
      <w:ins w:id="1909" w:author="Steven LaBelle" w:date="2019-04-22T17:56:00Z">
        <w:r w:rsidRPr="00AF72F3">
          <w:rPr>
            <w:rFonts w:ascii="Courier New" w:hAnsi="Courier New" w:cs="Courier New"/>
            <w:color w:val="0000FF"/>
            <w:sz w:val="20"/>
            <w:szCs w:val="20"/>
          </w:rPr>
          <w:t>&lt;</w:t>
        </w:r>
      </w:ins>
      <w:ins w:id="1910" w:author="Steven LaBelle" w:date="2019-04-22T17:57:00Z">
        <w:r>
          <w:rPr>
            <w:rFonts w:ascii="Courier New" w:hAnsi="Courier New" w:cs="Courier New"/>
            <w:color w:val="0000FF"/>
            <w:sz w:val="20"/>
            <w:szCs w:val="20"/>
          </w:rPr>
          <w:t>a&gt;285&lt;/a&gt;</w:t>
        </w:r>
      </w:ins>
    </w:p>
    <w:p w14:paraId="21D1EDF7" w14:textId="177F1990" w:rsidR="00EC5F36" w:rsidRDefault="00EC5F36">
      <w:pPr>
        <w:shd w:val="clear" w:color="auto" w:fill="FFFFFF"/>
        <w:ind w:firstLine="720"/>
        <w:jc w:val="left"/>
        <w:rPr>
          <w:ins w:id="1911" w:author="Steven LaBelle" w:date="2019-04-22T17:57:00Z"/>
          <w:rFonts w:ascii="Courier New" w:hAnsi="Courier New" w:cs="Courier New"/>
          <w:color w:val="0000FF"/>
          <w:sz w:val="20"/>
          <w:szCs w:val="20"/>
        </w:rPr>
        <w:pPrChange w:id="1912" w:author="Steven LaBelle" w:date="2019-04-22T17:57:00Z">
          <w:pPr>
            <w:shd w:val="clear" w:color="auto" w:fill="FFFFFF"/>
            <w:jc w:val="left"/>
          </w:pPr>
        </w:pPrChange>
      </w:pPr>
      <w:ins w:id="1913" w:author="Steven LaBelle" w:date="2019-04-22T17:57:00Z">
        <w:r>
          <w:rPr>
            <w:rFonts w:ascii="Courier New" w:hAnsi="Courier New" w:cs="Courier New"/>
            <w:color w:val="0000FF"/>
            <w:sz w:val="20"/>
            <w:szCs w:val="20"/>
          </w:rPr>
          <w:t>&lt;b&gt;1.3&lt;/b&gt;</w:t>
        </w:r>
      </w:ins>
    </w:p>
    <w:p w14:paraId="0204663C" w14:textId="38AC4B1B" w:rsidR="00EC5F36" w:rsidRPr="00EC5F36" w:rsidRDefault="00EC5F36">
      <w:pPr>
        <w:shd w:val="clear" w:color="auto" w:fill="FFFFFF"/>
        <w:ind w:firstLine="720"/>
        <w:jc w:val="left"/>
        <w:rPr>
          <w:ins w:id="1914" w:author="Steven LaBelle" w:date="2019-04-22T17:56:00Z"/>
          <w:rFonts w:ascii="Courier New" w:hAnsi="Courier New" w:cs="Courier New"/>
          <w:color w:val="0000FF"/>
          <w:sz w:val="20"/>
          <w:szCs w:val="20"/>
          <w:rPrChange w:id="1915" w:author="Steven LaBelle" w:date="2019-04-22T17:57:00Z">
            <w:rPr>
              <w:ins w:id="1916" w:author="Steven LaBelle" w:date="2019-04-22T17:56:00Z"/>
              <w:rFonts w:ascii="Courier New" w:hAnsi="Courier New" w:cs="Courier New"/>
              <w:b/>
              <w:bCs/>
              <w:color w:val="000000"/>
              <w:sz w:val="20"/>
              <w:szCs w:val="20"/>
            </w:rPr>
          </w:rPrChange>
        </w:rPr>
        <w:pPrChange w:id="1917" w:author="Steven LaBelle" w:date="2019-04-22T17:57:00Z">
          <w:pPr>
            <w:shd w:val="clear" w:color="auto" w:fill="FFFFFF"/>
            <w:jc w:val="left"/>
          </w:pPr>
        </w:pPrChange>
      </w:pPr>
      <w:ins w:id="1918" w:author="Steven LaBelle" w:date="2019-04-22T17:57:00Z">
        <w:r>
          <w:rPr>
            <w:rFonts w:ascii="Courier New" w:hAnsi="Courier New" w:cs="Courier New"/>
            <w:color w:val="0000FF"/>
            <w:sz w:val="20"/>
            <w:szCs w:val="20"/>
          </w:rPr>
          <w:t>&lt;c&gt;4.8&lt;/c&gt;</w:t>
        </w:r>
      </w:ins>
    </w:p>
    <w:p w14:paraId="37707872" w14:textId="755DE3A5" w:rsidR="00EC5F36" w:rsidRDefault="00EC5F36" w:rsidP="00EC5F36">
      <w:pPr>
        <w:shd w:val="clear" w:color="auto" w:fill="FFFFFF"/>
        <w:jc w:val="left"/>
        <w:rPr>
          <w:ins w:id="1919" w:author="Steven LaBelle" w:date="2019-04-22T17:58:00Z"/>
          <w:rFonts w:ascii="Courier New" w:hAnsi="Courier New" w:cs="Courier New"/>
          <w:color w:val="0000FF"/>
          <w:sz w:val="20"/>
          <w:szCs w:val="20"/>
        </w:rPr>
      </w:pPr>
      <w:ins w:id="1920" w:author="Steven LaBelle" w:date="2019-04-22T17:56:00Z">
        <w:r w:rsidRPr="00AF72F3">
          <w:rPr>
            <w:rFonts w:ascii="Courier New" w:hAnsi="Courier New" w:cs="Courier New"/>
            <w:color w:val="0000FF"/>
            <w:sz w:val="20"/>
            <w:szCs w:val="20"/>
          </w:rPr>
          <w:t>&lt;/</w:t>
        </w:r>
        <w:proofErr w:type="spellStart"/>
        <w:r w:rsidRPr="00AF72F3">
          <w:rPr>
            <w:rFonts w:ascii="Courier New" w:hAnsi="Courier New" w:cs="Courier New"/>
            <w:color w:val="0000FF"/>
            <w:sz w:val="20"/>
            <w:szCs w:val="20"/>
          </w:rPr>
          <w:t>velocity_modifier</w:t>
        </w:r>
        <w:proofErr w:type="spellEnd"/>
        <w:r w:rsidRPr="00AF72F3">
          <w:rPr>
            <w:rFonts w:ascii="Courier New" w:hAnsi="Courier New" w:cs="Courier New"/>
            <w:color w:val="0000FF"/>
            <w:sz w:val="20"/>
            <w:szCs w:val="20"/>
          </w:rPr>
          <w:t>&gt;</w:t>
        </w:r>
      </w:ins>
    </w:p>
    <w:p w14:paraId="2DF319C4" w14:textId="7E7C4ECB" w:rsidR="00EC5F36" w:rsidRDefault="00EC5F36">
      <w:pPr>
        <w:pStyle w:val="Heading3"/>
        <w:rPr>
          <w:ins w:id="1921" w:author="Steven LaBelle" w:date="2019-04-22T17:58:00Z"/>
        </w:rPr>
        <w:pPrChange w:id="1922" w:author="Steven LaBelle" w:date="2019-04-22T17:58:00Z">
          <w:pPr>
            <w:shd w:val="clear" w:color="auto" w:fill="FFFFFF"/>
            <w:jc w:val="left"/>
          </w:pPr>
        </w:pPrChange>
      </w:pPr>
      <w:proofErr w:type="spellStart"/>
      <w:ins w:id="1923" w:author="Steven LaBelle" w:date="2019-04-22T17:58:00Z">
        <w:r>
          <w:t>Gompertz</w:t>
        </w:r>
        <w:proofErr w:type="spellEnd"/>
        <w:r>
          <w:t xml:space="preserve"> Segment Velocity Modifier</w:t>
        </w:r>
      </w:ins>
    </w:p>
    <w:p w14:paraId="01E7B1D8" w14:textId="1BC3321D" w:rsidR="00EC5F36" w:rsidRDefault="00EC5F36">
      <w:pPr>
        <w:rPr>
          <w:ins w:id="1924" w:author="Steven LaBelle" w:date="2019-04-22T17:58:00Z"/>
        </w:rPr>
        <w:pPrChange w:id="1925" w:author="Steven LaBelle" w:date="2019-04-22T17:58:00Z">
          <w:pPr>
            <w:shd w:val="clear" w:color="auto" w:fill="FFFFFF"/>
            <w:jc w:val="left"/>
          </w:pPr>
        </w:pPrChange>
      </w:pPr>
      <w:ins w:id="1926" w:author="Steven LaBelle" w:date="2019-04-22T17:58:00Z">
        <w:r>
          <w:t xml:space="preserve">Prescribes growth per tip as a </w:t>
        </w:r>
        <w:proofErr w:type="spellStart"/>
        <w:r>
          <w:t>Gompertz</w:t>
        </w:r>
        <w:proofErr w:type="spellEnd"/>
        <w:r>
          <w:t xml:space="preserve"> function </w:t>
        </w:r>
      </w:ins>
      <w:ins w:id="1927" w:author="Steven LaBelle" w:date="2019-04-23T12:39:00Z">
        <w:r w:rsidR="00AD5DDB">
          <w:t xml:space="preserve">(asymmetric sigmoid) </w:t>
        </w:r>
      </w:ins>
      <w:ins w:id="1928" w:author="Steven LaBelle" w:date="2019-04-22T17:58:00Z">
        <w:r>
          <w:t>given by:</w:t>
        </w:r>
      </w:ins>
    </w:p>
    <w:p w14:paraId="1F1CD970" w14:textId="180FFAD1" w:rsidR="00EC5F36" w:rsidRDefault="00EC5F36">
      <w:pPr>
        <w:pStyle w:val="MTDisplayEquation"/>
        <w:rPr>
          <w:ins w:id="1929" w:author="Steven LaBelle" w:date="2019-04-22T18:00:00Z"/>
        </w:rPr>
        <w:pPrChange w:id="1930" w:author="Steven LaBelle" w:date="2019-04-22T17:58:00Z">
          <w:pPr>
            <w:shd w:val="clear" w:color="auto" w:fill="FFFFFF"/>
            <w:jc w:val="left"/>
          </w:pPr>
        </w:pPrChange>
      </w:pPr>
      <w:ins w:id="1931" w:author="Steven LaBelle" w:date="2019-04-22T17:58:00Z">
        <w:r>
          <w:tab/>
        </w:r>
      </w:ins>
      <w:ins w:id="1932" w:author="Steven LaBelle" w:date="2019-04-22T17:58:00Z">
        <w:r w:rsidR="00AD5DDB" w:rsidRPr="00EC5F36">
          <w:rPr>
            <w:position w:val="-12"/>
            <w:rPrChange w:id="1933" w:author="Steven LaBelle" w:date="2019-04-22T18:00:00Z">
              <w:rPr>
                <w:position w:val="-12"/>
              </w:rPr>
            </w:rPrChange>
          </w:rPr>
          <w:object w:dxaOrig="3460" w:dyaOrig="360" w14:anchorId="62C8AAB0">
            <v:shape id="_x0000_i1030" type="#_x0000_t75" style="width:173pt;height:18pt" o:ole="">
              <v:imagedata r:id="rId31" o:title=""/>
            </v:shape>
            <o:OLEObject Type="Embed" ProgID="Equation.DSMT4" ShapeID="_x0000_i1030" DrawAspect="Content" ObjectID="_1676705671" r:id="rId32"/>
          </w:object>
        </w:r>
      </w:ins>
      <w:ins w:id="1934" w:author="Steven LaBelle" w:date="2019-04-22T17:58:00Z">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MTChap \c \* Arabic \* MERGEFORMAT </w:instrText>
        </w:r>
      </w:ins>
      <w:r>
        <w:fldChar w:fldCharType="separate"/>
      </w:r>
      <w:ins w:id="1935" w:author="Steven LaBelle" w:date="2019-04-22T18:00:00Z">
        <w:r>
          <w:rPr>
            <w:noProof/>
          </w:rPr>
          <w:instrText>4</w:instrText>
        </w:r>
      </w:ins>
      <w:ins w:id="1936" w:author="Steven LaBelle" w:date="2019-04-22T17:58:00Z">
        <w:r>
          <w:fldChar w:fldCharType="end"/>
        </w:r>
        <w:r>
          <w:instrText>.</w:instrText>
        </w:r>
        <w:r>
          <w:fldChar w:fldCharType="begin"/>
        </w:r>
        <w:r>
          <w:instrText xml:space="preserve"> SEQ MTEqn \c \* Arabic \* MERGEFORMAT </w:instrText>
        </w:r>
      </w:ins>
      <w:r>
        <w:fldChar w:fldCharType="separate"/>
      </w:r>
      <w:ins w:id="1937" w:author="Steven LaBelle" w:date="2019-04-22T18:00:00Z">
        <w:r>
          <w:rPr>
            <w:noProof/>
          </w:rPr>
          <w:instrText>6</w:instrText>
        </w:r>
      </w:ins>
      <w:ins w:id="1938" w:author="Steven LaBelle" w:date="2019-04-22T17:58:00Z">
        <w:r>
          <w:fldChar w:fldCharType="end"/>
        </w:r>
        <w:r>
          <w:instrText>)</w:instrText>
        </w:r>
        <w:r>
          <w:fldChar w:fldCharType="end"/>
        </w:r>
      </w:ins>
    </w:p>
    <w:p w14:paraId="1974AFAE" w14:textId="06C8B9C7" w:rsidR="00162CCE" w:rsidRDefault="00162CCE">
      <w:pPr>
        <w:rPr>
          <w:ins w:id="1939" w:author="Steven LaBelle" w:date="2019-12-10T11:26:00Z"/>
        </w:rPr>
        <w:pPrChange w:id="1940" w:author="Steven LaBelle" w:date="2019-04-22T18:00:00Z">
          <w:pPr>
            <w:shd w:val="clear" w:color="auto" w:fill="FFFFFF"/>
            <w:jc w:val="left"/>
          </w:pPr>
        </w:pPrChange>
      </w:pPr>
      <w:ins w:id="1941" w:author="Steven LaBelle" w:date="2019-12-10T11:26:00Z">
        <w:r>
          <w:t xml:space="preserve">Note that the </w:t>
        </w:r>
        <w:proofErr w:type="spellStart"/>
        <w:r>
          <w:t>gompertz</w:t>
        </w:r>
        <w:proofErr w:type="spellEnd"/>
        <w:r>
          <w:t xml:space="preserve"> function symmetric (similar to a sigmoid) when b is assigned </w:t>
        </w:r>
        <w:proofErr w:type="gramStart"/>
        <w:r>
          <w:t>ln</w:t>
        </w:r>
      </w:ins>
      <w:ins w:id="1942" w:author="Steven LaBelle" w:date="2019-12-10T11:27:00Z">
        <w:r>
          <w:t>(</w:t>
        </w:r>
        <w:proofErr w:type="gramEnd"/>
        <w:r>
          <w:t>2), c is assigned 1, and d is assigned 0.</w:t>
        </w:r>
      </w:ins>
    </w:p>
    <w:p w14:paraId="4DF13452" w14:textId="067A35F5" w:rsidR="00EC5F36" w:rsidRDefault="00EC5F36">
      <w:pPr>
        <w:rPr>
          <w:ins w:id="1943" w:author="Steven LaBelle" w:date="2019-04-22T18:00:00Z"/>
        </w:rPr>
        <w:pPrChange w:id="1944" w:author="Steven LaBelle" w:date="2019-04-22T18:00:00Z">
          <w:pPr>
            <w:shd w:val="clear" w:color="auto" w:fill="FFFFFF"/>
            <w:jc w:val="left"/>
          </w:pPr>
        </w:pPrChange>
      </w:pPr>
      <w:ins w:id="1945" w:author="Steven LaBelle" w:date="2019-04-22T18:00:00Z">
        <w:r>
          <w:t xml:space="preserve">Direct calculation is of the derivative of the </w:t>
        </w:r>
        <w:proofErr w:type="spellStart"/>
        <w:r>
          <w:t>Gompertz</w:t>
        </w:r>
        <w:proofErr w:type="spellEnd"/>
        <w:r>
          <w:t xml:space="preserve"> function given by</w:t>
        </w:r>
      </w:ins>
    </w:p>
    <w:p w14:paraId="2A22AB79" w14:textId="79F3F071" w:rsidR="00EC5F36" w:rsidRDefault="00EC5F36">
      <w:pPr>
        <w:pStyle w:val="MTDisplayEquation"/>
        <w:rPr>
          <w:ins w:id="1946" w:author="Steven LaBelle" w:date="2019-04-22T18:06:00Z"/>
        </w:rPr>
        <w:pPrChange w:id="1947" w:author="Steven LaBelle" w:date="2019-04-22T18:00:00Z">
          <w:pPr>
            <w:shd w:val="clear" w:color="auto" w:fill="FFFFFF"/>
            <w:jc w:val="left"/>
          </w:pPr>
        </w:pPrChange>
      </w:pPr>
      <w:ins w:id="1948" w:author="Steven LaBelle" w:date="2019-04-22T18:00:00Z">
        <w:r>
          <w:tab/>
        </w:r>
      </w:ins>
      <w:ins w:id="1949" w:author="Steven LaBelle" w:date="2019-04-22T18:00:00Z">
        <w:r w:rsidR="00AD5DDB" w:rsidRPr="00EC5F36">
          <w:rPr>
            <w:position w:val="-24"/>
            <w:rPrChange w:id="1950" w:author="Steven LaBelle" w:date="2019-04-22T18:06:00Z">
              <w:rPr>
                <w:position w:val="-24"/>
              </w:rPr>
            </w:rPrChange>
          </w:rPr>
          <w:object w:dxaOrig="4760" w:dyaOrig="620" w14:anchorId="2CB6E074">
            <v:shape id="_x0000_i1031" type="#_x0000_t75" style="width:238.5pt;height:31.5pt" o:ole="">
              <v:imagedata r:id="rId33" o:title=""/>
            </v:shape>
            <o:OLEObject Type="Embed" ProgID="Equation.DSMT4" ShapeID="_x0000_i1031" DrawAspect="Content" ObjectID="_1676705672" r:id="rId34"/>
          </w:object>
        </w:r>
      </w:ins>
      <w:ins w:id="1951" w:author="Steven LaBelle" w:date="2019-04-22T18:00:00Z">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MTChap \c \* Arabic \* MERGEFORMAT </w:instrText>
        </w:r>
      </w:ins>
      <w:r>
        <w:fldChar w:fldCharType="separate"/>
      </w:r>
      <w:ins w:id="1952" w:author="Steven LaBelle" w:date="2019-04-22T18:00:00Z">
        <w:r>
          <w:rPr>
            <w:noProof/>
          </w:rPr>
          <w:instrText>4</w:instrText>
        </w:r>
        <w:r>
          <w:fldChar w:fldCharType="end"/>
        </w:r>
        <w:r>
          <w:instrText>.</w:instrText>
        </w:r>
        <w:r>
          <w:fldChar w:fldCharType="begin"/>
        </w:r>
        <w:r>
          <w:instrText xml:space="preserve"> SEQ MTEqn \c \* Arabic \* MERGEFORMAT </w:instrText>
        </w:r>
      </w:ins>
      <w:r>
        <w:fldChar w:fldCharType="separate"/>
      </w:r>
      <w:ins w:id="1953" w:author="Steven LaBelle" w:date="2019-04-22T18:00:00Z">
        <w:r>
          <w:rPr>
            <w:noProof/>
          </w:rPr>
          <w:instrText>7</w:instrText>
        </w:r>
        <w:r>
          <w:fldChar w:fldCharType="end"/>
        </w:r>
        <w:r>
          <w:instrText>)</w:instrText>
        </w:r>
        <w:r>
          <w:fldChar w:fldCharType="end"/>
        </w:r>
      </w:ins>
    </w:p>
    <w:p w14:paraId="5B31D129" w14:textId="0406DA1A" w:rsidR="00EC5F36" w:rsidRDefault="00EC5F36">
      <w:pPr>
        <w:rPr>
          <w:ins w:id="1954" w:author="Steven LaBelle" w:date="2019-04-22T18:07:00Z"/>
        </w:rPr>
        <w:pPrChange w:id="1955" w:author="Steven LaBelle" w:date="2019-04-22T18:06:00Z">
          <w:pPr>
            <w:shd w:val="clear" w:color="auto" w:fill="FFFFFF"/>
            <w:jc w:val="left"/>
          </w:pPr>
        </w:pPrChange>
      </w:pPr>
      <w:ins w:id="1956" w:author="Steven LaBelle" w:date="2019-04-22T18:06:00Z">
        <w:r>
          <w:t xml:space="preserve">In the above equations a is the scaling parameter equal to the total length a tip will grow, b and c are controls of the </w:t>
        </w:r>
        <w:proofErr w:type="spellStart"/>
        <w:r>
          <w:t>Gompertz</w:t>
        </w:r>
        <w:proofErr w:type="spellEnd"/>
        <w:r>
          <w:t xml:space="preserve"> function for growth and decay, and d is a shifting parameter to better enforce shifts in the curve </w:t>
        </w:r>
        <w:proofErr w:type="spellStart"/>
        <w:r>
          <w:t>wrt</w:t>
        </w:r>
        <w:proofErr w:type="spellEnd"/>
        <w:r>
          <w:t xml:space="preserve"> time.</w:t>
        </w:r>
      </w:ins>
    </w:p>
    <w:p w14:paraId="15E9C022" w14:textId="3DD7C094" w:rsidR="00EC5F36" w:rsidRDefault="00EC5F36">
      <w:pPr>
        <w:rPr>
          <w:ins w:id="1957" w:author="Steven LaBelle" w:date="2019-04-22T18:07:00Z"/>
        </w:rPr>
        <w:pPrChange w:id="1958" w:author="Steven LaBelle" w:date="2019-04-22T18:06:00Z">
          <w:pPr>
            <w:shd w:val="clear" w:color="auto" w:fill="FFFFFF"/>
            <w:jc w:val="left"/>
          </w:pPr>
        </w:pPrChange>
      </w:pPr>
      <w:ins w:id="1959" w:author="Steven LaBelle" w:date="2019-04-22T18:07:00Z">
        <w:r>
          <w:t>e.g.</w:t>
        </w:r>
      </w:ins>
    </w:p>
    <w:p w14:paraId="649406A2" w14:textId="5335C8A1" w:rsidR="00EC5F36" w:rsidRPr="00AF72F3" w:rsidRDefault="00EC5F36" w:rsidP="00EC5F36">
      <w:pPr>
        <w:shd w:val="clear" w:color="auto" w:fill="FFFFFF"/>
        <w:jc w:val="left"/>
        <w:rPr>
          <w:ins w:id="1960" w:author="Steven LaBelle" w:date="2019-04-22T18:07:00Z"/>
          <w:rFonts w:ascii="Courier New" w:hAnsi="Courier New" w:cs="Courier New"/>
          <w:b/>
          <w:bCs/>
          <w:color w:val="000000"/>
          <w:sz w:val="20"/>
          <w:szCs w:val="20"/>
        </w:rPr>
      </w:pPr>
      <w:ins w:id="1961" w:author="Steven LaBelle" w:date="2019-04-22T18:07:00Z">
        <w:r w:rsidRPr="00AF72F3">
          <w:rPr>
            <w:rFonts w:ascii="Courier New" w:hAnsi="Courier New" w:cs="Courier New"/>
            <w:color w:val="0000FF"/>
            <w:sz w:val="20"/>
            <w:szCs w:val="20"/>
          </w:rPr>
          <w:t>&lt;</w:t>
        </w:r>
        <w:proofErr w:type="spellStart"/>
        <w:r w:rsidRPr="00AF72F3">
          <w:rPr>
            <w:rFonts w:ascii="Courier New" w:hAnsi="Courier New" w:cs="Courier New"/>
            <w:color w:val="0000FF"/>
            <w:sz w:val="20"/>
            <w:szCs w:val="20"/>
          </w:rPr>
          <w:t>velocity_modifier</w:t>
        </w:r>
        <w:proofErr w:type="spellEnd"/>
        <w:r w:rsidRPr="00AF72F3">
          <w:rPr>
            <w:rFonts w:ascii="Courier New" w:hAnsi="Courier New" w:cs="Courier New"/>
            <w:color w:val="000000"/>
            <w:sz w:val="20"/>
            <w:szCs w:val="20"/>
          </w:rPr>
          <w:t xml:space="preserve"> </w:t>
        </w:r>
        <w:r w:rsidRPr="00AF72F3">
          <w:rPr>
            <w:rFonts w:ascii="Courier New" w:hAnsi="Courier New" w:cs="Courier New"/>
            <w:color w:val="FF0000"/>
            <w:sz w:val="20"/>
            <w:szCs w:val="20"/>
          </w:rPr>
          <w:t>type</w:t>
        </w:r>
        <w:r w:rsidRPr="00AF72F3">
          <w:rPr>
            <w:rFonts w:ascii="Courier New" w:hAnsi="Courier New" w:cs="Courier New"/>
            <w:color w:val="000000"/>
            <w:sz w:val="20"/>
            <w:szCs w:val="20"/>
          </w:rPr>
          <w:t>=</w:t>
        </w:r>
        <w:r w:rsidRPr="00AF72F3">
          <w:rPr>
            <w:rFonts w:ascii="Courier New" w:hAnsi="Courier New" w:cs="Courier New"/>
            <w:b/>
            <w:bCs/>
            <w:color w:val="8000FF"/>
            <w:sz w:val="20"/>
            <w:szCs w:val="20"/>
          </w:rPr>
          <w:t>"</w:t>
        </w:r>
        <w:proofErr w:type="spellStart"/>
        <w:r w:rsidR="0038031C">
          <w:rPr>
            <w:rFonts w:ascii="Courier New" w:hAnsi="Courier New" w:cs="Courier New"/>
            <w:b/>
            <w:bCs/>
            <w:color w:val="8000FF"/>
            <w:sz w:val="20"/>
            <w:szCs w:val="20"/>
          </w:rPr>
          <w:t>gompertz</w:t>
        </w:r>
        <w:r w:rsidRPr="00AF72F3">
          <w:rPr>
            <w:rFonts w:ascii="Courier New" w:hAnsi="Courier New" w:cs="Courier New"/>
            <w:b/>
            <w:bCs/>
            <w:color w:val="8000FF"/>
            <w:sz w:val="20"/>
            <w:szCs w:val="20"/>
          </w:rPr>
          <w:t>_</w:t>
        </w:r>
        <w:r w:rsidR="0038031C">
          <w:rPr>
            <w:rFonts w:ascii="Courier New" w:hAnsi="Courier New" w:cs="Courier New"/>
            <w:b/>
            <w:bCs/>
            <w:color w:val="8000FF"/>
            <w:sz w:val="20"/>
            <w:szCs w:val="20"/>
          </w:rPr>
          <w:t>segment_</w:t>
        </w:r>
        <w:r w:rsidRPr="00AF72F3">
          <w:rPr>
            <w:rFonts w:ascii="Courier New" w:hAnsi="Courier New" w:cs="Courier New"/>
            <w:b/>
            <w:bCs/>
            <w:color w:val="8000FF"/>
            <w:sz w:val="20"/>
            <w:szCs w:val="20"/>
          </w:rPr>
          <w:t>velocity</w:t>
        </w:r>
        <w:proofErr w:type="spellEnd"/>
        <w:r w:rsidR="0038031C" w:rsidRPr="00AF72F3">
          <w:rPr>
            <w:rFonts w:ascii="Courier New" w:hAnsi="Courier New" w:cs="Courier New"/>
            <w:b/>
            <w:bCs/>
            <w:color w:val="8000FF"/>
            <w:sz w:val="20"/>
            <w:szCs w:val="20"/>
          </w:rPr>
          <w:t xml:space="preserve"> </w:t>
        </w:r>
        <w:r w:rsidRPr="00AF72F3">
          <w:rPr>
            <w:rFonts w:ascii="Courier New" w:hAnsi="Courier New" w:cs="Courier New"/>
            <w:b/>
            <w:bCs/>
            <w:color w:val="8000FF"/>
            <w:sz w:val="20"/>
            <w:szCs w:val="20"/>
          </w:rPr>
          <w:t>"</w:t>
        </w:r>
        <w:r w:rsidRPr="00AF72F3">
          <w:rPr>
            <w:rFonts w:ascii="Courier New" w:hAnsi="Courier New" w:cs="Courier New"/>
            <w:color w:val="0000FF"/>
            <w:sz w:val="20"/>
            <w:szCs w:val="20"/>
          </w:rPr>
          <w:t>&gt;</w:t>
        </w:r>
      </w:ins>
    </w:p>
    <w:p w14:paraId="248DA43A" w14:textId="1891C7D6" w:rsidR="0038031C" w:rsidRDefault="0038031C" w:rsidP="00EC5F36">
      <w:pPr>
        <w:shd w:val="clear" w:color="auto" w:fill="FFFFFF"/>
        <w:jc w:val="left"/>
        <w:rPr>
          <w:ins w:id="1962" w:author="Steven LaBelle" w:date="2019-04-22T18:07:00Z"/>
          <w:rFonts w:ascii="Courier New" w:hAnsi="Courier New" w:cs="Courier New"/>
          <w:color w:val="0000FF"/>
          <w:sz w:val="20"/>
          <w:szCs w:val="20"/>
        </w:rPr>
      </w:pPr>
      <w:ins w:id="1963" w:author="Steven LaBelle" w:date="2019-04-22T18:07:00Z">
        <w:r>
          <w:rPr>
            <w:rFonts w:ascii="Courier New" w:hAnsi="Courier New" w:cs="Courier New"/>
            <w:color w:val="0000FF"/>
            <w:sz w:val="20"/>
            <w:szCs w:val="20"/>
          </w:rPr>
          <w:tab/>
          <w:t>&lt;a&gt;284&lt;/a&gt;</w:t>
        </w:r>
      </w:ins>
    </w:p>
    <w:p w14:paraId="2BAC1D1C" w14:textId="67EE146D" w:rsidR="0038031C" w:rsidRDefault="0038031C" w:rsidP="00EC5F36">
      <w:pPr>
        <w:shd w:val="clear" w:color="auto" w:fill="FFFFFF"/>
        <w:jc w:val="left"/>
        <w:rPr>
          <w:ins w:id="1964" w:author="Steven LaBelle" w:date="2019-04-22T18:08:00Z"/>
          <w:rFonts w:ascii="Courier New" w:hAnsi="Courier New" w:cs="Courier New"/>
          <w:color w:val="0000FF"/>
          <w:sz w:val="20"/>
          <w:szCs w:val="20"/>
        </w:rPr>
      </w:pPr>
      <w:ins w:id="1965" w:author="Steven LaBelle" w:date="2019-04-22T18:08:00Z">
        <w:r>
          <w:rPr>
            <w:rFonts w:ascii="Courier New" w:hAnsi="Courier New" w:cs="Courier New"/>
            <w:color w:val="0000FF"/>
            <w:sz w:val="20"/>
            <w:szCs w:val="20"/>
          </w:rPr>
          <w:tab/>
          <w:t>&lt;b&gt;0.5&lt;/b&gt;</w:t>
        </w:r>
      </w:ins>
    </w:p>
    <w:p w14:paraId="339282B9" w14:textId="4EC4B99C" w:rsidR="0038031C" w:rsidRDefault="0038031C" w:rsidP="00EC5F36">
      <w:pPr>
        <w:shd w:val="clear" w:color="auto" w:fill="FFFFFF"/>
        <w:jc w:val="left"/>
        <w:rPr>
          <w:ins w:id="1966" w:author="Steven LaBelle" w:date="2019-04-22T18:08:00Z"/>
          <w:rFonts w:ascii="Courier New" w:hAnsi="Courier New" w:cs="Courier New"/>
          <w:color w:val="0000FF"/>
          <w:sz w:val="20"/>
          <w:szCs w:val="20"/>
        </w:rPr>
      </w:pPr>
      <w:ins w:id="1967" w:author="Steven LaBelle" w:date="2019-04-22T18:08:00Z">
        <w:r>
          <w:rPr>
            <w:rFonts w:ascii="Courier New" w:hAnsi="Courier New" w:cs="Courier New"/>
            <w:color w:val="0000FF"/>
            <w:sz w:val="20"/>
            <w:szCs w:val="20"/>
          </w:rPr>
          <w:tab/>
          <w:t>&lt;c&gt;1&lt;/c&gt;</w:t>
        </w:r>
      </w:ins>
    </w:p>
    <w:p w14:paraId="6C1179C6" w14:textId="2976892C" w:rsidR="0038031C" w:rsidRDefault="0038031C" w:rsidP="00EC5F36">
      <w:pPr>
        <w:shd w:val="clear" w:color="auto" w:fill="FFFFFF"/>
        <w:jc w:val="left"/>
        <w:rPr>
          <w:ins w:id="1968" w:author="Steven LaBelle" w:date="2019-04-22T18:07:00Z"/>
          <w:rFonts w:ascii="Courier New" w:hAnsi="Courier New" w:cs="Courier New"/>
          <w:color w:val="0000FF"/>
          <w:sz w:val="20"/>
          <w:szCs w:val="20"/>
        </w:rPr>
      </w:pPr>
      <w:ins w:id="1969" w:author="Steven LaBelle" w:date="2019-04-22T18:08:00Z">
        <w:r>
          <w:rPr>
            <w:rFonts w:ascii="Courier New" w:hAnsi="Courier New" w:cs="Courier New"/>
            <w:color w:val="0000FF"/>
            <w:sz w:val="20"/>
            <w:szCs w:val="20"/>
          </w:rPr>
          <w:tab/>
          <w:t>&lt;d&gt;5&lt;/d&gt;</w:t>
        </w:r>
      </w:ins>
    </w:p>
    <w:p w14:paraId="2D8A311B" w14:textId="7F55468A" w:rsidR="00EC5F36" w:rsidRPr="00EC5F36" w:rsidRDefault="00EC5F36">
      <w:pPr>
        <w:shd w:val="clear" w:color="auto" w:fill="FFFFFF"/>
        <w:jc w:val="left"/>
        <w:rPr>
          <w:ins w:id="1970" w:author="Steven LaBelle" w:date="2019-04-22T17:56:00Z"/>
        </w:rPr>
      </w:pPr>
      <w:ins w:id="1971" w:author="Steven LaBelle" w:date="2019-04-22T18:07:00Z">
        <w:r w:rsidRPr="00AF72F3">
          <w:rPr>
            <w:rFonts w:ascii="Courier New" w:hAnsi="Courier New" w:cs="Courier New"/>
            <w:color w:val="0000FF"/>
            <w:sz w:val="20"/>
            <w:szCs w:val="20"/>
          </w:rPr>
          <w:t>&lt;/</w:t>
        </w:r>
        <w:proofErr w:type="spellStart"/>
        <w:r w:rsidRPr="00AF72F3">
          <w:rPr>
            <w:rFonts w:ascii="Courier New" w:hAnsi="Courier New" w:cs="Courier New"/>
            <w:color w:val="0000FF"/>
            <w:sz w:val="20"/>
            <w:szCs w:val="20"/>
          </w:rPr>
          <w:t>velocity_modifier</w:t>
        </w:r>
        <w:proofErr w:type="spellEnd"/>
        <w:r w:rsidRPr="00AF72F3">
          <w:rPr>
            <w:rFonts w:ascii="Courier New" w:hAnsi="Courier New" w:cs="Courier New"/>
            <w:color w:val="0000FF"/>
            <w:sz w:val="20"/>
            <w:szCs w:val="20"/>
          </w:rPr>
          <w:t>&gt;</w:t>
        </w:r>
      </w:ins>
    </w:p>
    <w:p w14:paraId="47304C44" w14:textId="071F9F90" w:rsidR="00EC5F36" w:rsidRPr="00EC5F36" w:rsidDel="00EC5F36" w:rsidRDefault="00EC5F36">
      <w:pPr>
        <w:rPr>
          <w:del w:id="1972" w:author="Steven LaBelle" w:date="2019-04-22T17:57:00Z"/>
        </w:rPr>
        <w:pPrChange w:id="1973" w:author="Steven LaBelle" w:date="2019-04-22T17:50:00Z">
          <w:pPr>
            <w:shd w:val="clear" w:color="auto" w:fill="FFFFFF"/>
            <w:jc w:val="left"/>
          </w:pPr>
        </w:pPrChange>
      </w:pPr>
    </w:p>
    <w:p w14:paraId="7B9F21C4" w14:textId="224077A4" w:rsidR="00B3513E" w:rsidRDefault="00B3513E" w:rsidP="00B3513E">
      <w:pPr>
        <w:pStyle w:val="Heading3"/>
      </w:pPr>
      <w:bookmarkStart w:id="1974" w:name="_Toc522883727"/>
      <w:bookmarkStart w:id="1975" w:name="_Ref6400150"/>
      <w:r>
        <w:t>Segment Growth Velocity Density Scale Modifier</w:t>
      </w:r>
      <w:bookmarkEnd w:id="1974"/>
      <w:bookmarkEnd w:id="1975"/>
    </w:p>
    <w:p w14:paraId="1E3A947D" w14:textId="0ADD6BA1" w:rsidR="008211C8" w:rsidRDefault="008211C8" w:rsidP="008211C8">
      <w:pPr>
        <w:rPr>
          <w:ins w:id="1976" w:author="Steven LaBelle" w:date="2019-04-11T10:49:00Z"/>
        </w:rPr>
      </w:pPr>
      <w:r>
        <w:t xml:space="preserve">Scales the segment velocity based on the density of where the current tip is. </w:t>
      </w:r>
      <w:ins w:id="1977" w:author="Steven LaBelle" w:date="2019-04-11T10:46:00Z">
        <w:r w:rsidR="001F2408">
          <w:t>The scale is based on the current apparent density. This has been experimentally validated for cultures that do not experience external loading.</w:t>
        </w:r>
      </w:ins>
    </w:p>
    <w:p w14:paraId="6B76AAF2" w14:textId="77777777" w:rsidR="001F2408" w:rsidRDefault="001F2408" w:rsidP="008211C8"/>
    <w:p w14:paraId="179F2DAA" w14:textId="5ECCCEE0" w:rsidR="008211C8" w:rsidRDefault="008211C8" w:rsidP="008211C8">
      <w:pPr>
        <w:rPr>
          <w:rFonts w:ascii="Consolas" w:hAnsi="Consolas" w:cs="Consolas"/>
          <w:color w:val="000000"/>
        </w:rPr>
      </w:pPr>
      <w:proofErr w:type="spellStart"/>
      <w:r>
        <w:rPr>
          <w:rFonts w:ascii="Consolas" w:hAnsi="Consolas" w:cs="Consolas"/>
          <w:color w:val="000000"/>
        </w:rPr>
        <w:lastRenderedPageBreak/>
        <w:t>density_scale</w:t>
      </w:r>
      <w:proofErr w:type="spellEnd"/>
      <w:r>
        <w:rPr>
          <w:rFonts w:ascii="Consolas" w:hAnsi="Consolas" w:cs="Consolas"/>
          <w:color w:val="000000"/>
        </w:rPr>
        <w:t xml:space="preserve"> = </w:t>
      </w:r>
      <w:proofErr w:type="spellStart"/>
      <w:r>
        <w:rPr>
          <w:rFonts w:ascii="Consolas" w:hAnsi="Consolas" w:cs="Consolas"/>
          <w:color w:val="8B0000"/>
        </w:rPr>
        <w:t>m_density_scale_factor</w:t>
      </w:r>
      <w:r>
        <w:rPr>
          <w:rFonts w:ascii="Consolas" w:hAnsi="Consolas" w:cs="Consolas"/>
          <w:color w:val="000000"/>
        </w:rPr>
        <w:t>.</w:t>
      </w:r>
      <w:r>
        <w:rPr>
          <w:rFonts w:ascii="Consolas" w:hAnsi="Consolas" w:cs="Consolas"/>
          <w:color w:val="8B0000"/>
        </w:rPr>
        <w:t>x</w:t>
      </w:r>
      <w:proofErr w:type="spellEnd"/>
      <w:r>
        <w:rPr>
          <w:rFonts w:ascii="Consolas" w:hAnsi="Consolas" w:cs="Consolas"/>
          <w:color w:val="000000"/>
        </w:rPr>
        <w:t xml:space="preserve"> + </w:t>
      </w:r>
      <w:proofErr w:type="spellStart"/>
      <w:r>
        <w:rPr>
          <w:rFonts w:ascii="Consolas" w:hAnsi="Consolas" w:cs="Consolas"/>
          <w:color w:val="8B0000"/>
        </w:rPr>
        <w:t>m_density_scale_</w:t>
      </w:r>
      <w:proofErr w:type="gramStart"/>
      <w:r>
        <w:rPr>
          <w:rFonts w:ascii="Consolas" w:hAnsi="Consolas" w:cs="Consolas"/>
          <w:color w:val="8B0000"/>
        </w:rPr>
        <w:t>factor</w:t>
      </w:r>
      <w:r>
        <w:rPr>
          <w:rFonts w:ascii="Consolas" w:hAnsi="Consolas" w:cs="Consolas"/>
          <w:color w:val="000000"/>
        </w:rPr>
        <w:t>.</w:t>
      </w:r>
      <w:r>
        <w:rPr>
          <w:rFonts w:ascii="Consolas" w:hAnsi="Consolas" w:cs="Consolas"/>
          <w:color w:val="8B0000"/>
        </w:rPr>
        <w:t>y</w:t>
      </w:r>
      <w:proofErr w:type="spellEnd"/>
      <w:proofErr w:type="gramEnd"/>
      <w:r>
        <w:rPr>
          <w:rFonts w:ascii="Consolas" w:hAnsi="Consolas" w:cs="Consolas"/>
          <w:color w:val="000000"/>
        </w:rPr>
        <w:t xml:space="preserve"> * </w:t>
      </w:r>
      <w:proofErr w:type="spellStart"/>
      <w:r>
        <w:rPr>
          <w:rFonts w:ascii="Consolas" w:hAnsi="Consolas" w:cs="Consolas"/>
          <w:color w:val="483D8B"/>
        </w:rPr>
        <w:t>exp</w:t>
      </w:r>
      <w:proofErr w:type="spellEnd"/>
      <w:r>
        <w:rPr>
          <w:rFonts w:ascii="Consolas" w:hAnsi="Consolas" w:cs="Consolas"/>
          <w:color w:val="000000"/>
        </w:rPr>
        <w:t>(-</w:t>
      </w:r>
      <w:proofErr w:type="spellStart"/>
      <w:r>
        <w:rPr>
          <w:rFonts w:ascii="Consolas" w:hAnsi="Consolas" w:cs="Consolas"/>
          <w:color w:val="8B0000"/>
        </w:rPr>
        <w:t>m_density_scale_factor</w:t>
      </w:r>
      <w:r>
        <w:rPr>
          <w:rFonts w:ascii="Consolas" w:hAnsi="Consolas" w:cs="Consolas"/>
          <w:color w:val="000000"/>
        </w:rPr>
        <w:t>.</w:t>
      </w:r>
      <w:r>
        <w:rPr>
          <w:rFonts w:ascii="Consolas" w:hAnsi="Consolas" w:cs="Consolas"/>
          <w:color w:val="8B0000"/>
        </w:rPr>
        <w:t>z</w:t>
      </w:r>
      <w:proofErr w:type="spellEnd"/>
      <w:r>
        <w:rPr>
          <w:rFonts w:ascii="Consolas" w:hAnsi="Consolas" w:cs="Consolas"/>
          <w:color w:val="000000"/>
        </w:rPr>
        <w:t xml:space="preserve"> * </w:t>
      </w:r>
      <w:proofErr w:type="spellStart"/>
      <w:r>
        <w:rPr>
          <w:rFonts w:ascii="Consolas" w:hAnsi="Consolas" w:cs="Consolas"/>
          <w:color w:val="000000"/>
        </w:rPr>
        <w:t>density_at_point</w:t>
      </w:r>
      <w:proofErr w:type="spellEnd"/>
      <w:r>
        <w:rPr>
          <w:rFonts w:ascii="Consolas" w:hAnsi="Consolas" w:cs="Consolas"/>
          <w:color w:val="000000"/>
        </w:rPr>
        <w:t>);</w:t>
      </w:r>
    </w:p>
    <w:p w14:paraId="722946D5" w14:textId="0A9DBB4B" w:rsidR="008211C8" w:rsidRDefault="008211C8" w:rsidP="008211C8">
      <w:commentRangeStart w:id="1978"/>
      <w:r w:rsidRPr="008211C8">
        <w:t xml:space="preserve">The values of </w:t>
      </w:r>
      <w:proofErr w:type="spellStart"/>
      <w:r w:rsidRPr="008211C8">
        <w:t>density_scale_factor</w:t>
      </w:r>
      <w:proofErr w:type="spellEnd"/>
      <w:r w:rsidRPr="008211C8">
        <w:t xml:space="preserve"> can be specified.</w:t>
      </w:r>
      <w:commentRangeEnd w:id="1978"/>
      <w:r w:rsidR="00130E05">
        <w:rPr>
          <w:rStyle w:val="CommentReference"/>
        </w:rPr>
        <w:commentReference w:id="1978"/>
      </w:r>
    </w:p>
    <w:p w14:paraId="6026D681" w14:textId="50714A4D" w:rsidR="00640932" w:rsidRDefault="00640932" w:rsidP="008211C8"/>
    <w:p w14:paraId="253C4D28" w14:textId="2622BA03" w:rsidR="00640932" w:rsidRDefault="00640932" w:rsidP="008211C8">
      <w:r>
        <w:t>e.g.</w:t>
      </w:r>
    </w:p>
    <w:p w14:paraId="326373C4" w14:textId="77777777" w:rsidR="00267E03" w:rsidRPr="00267E03" w:rsidRDefault="00267E03" w:rsidP="00267E03">
      <w:pPr>
        <w:shd w:val="clear" w:color="auto" w:fill="FFFFFF"/>
        <w:jc w:val="left"/>
        <w:rPr>
          <w:rFonts w:ascii="Courier New" w:hAnsi="Courier New" w:cs="Courier New"/>
          <w:b/>
          <w:bCs/>
          <w:color w:val="000000"/>
          <w:sz w:val="20"/>
          <w:szCs w:val="20"/>
        </w:rPr>
      </w:pPr>
      <w:r w:rsidRPr="00267E03">
        <w:rPr>
          <w:rFonts w:ascii="Courier New" w:hAnsi="Courier New" w:cs="Courier New"/>
          <w:color w:val="0000FF"/>
          <w:sz w:val="20"/>
          <w:szCs w:val="20"/>
        </w:rPr>
        <w:t>&lt;</w:t>
      </w:r>
      <w:proofErr w:type="spellStart"/>
      <w:r w:rsidRPr="00267E03">
        <w:rPr>
          <w:rFonts w:ascii="Courier New" w:hAnsi="Courier New" w:cs="Courier New"/>
          <w:color w:val="0000FF"/>
          <w:sz w:val="20"/>
          <w:szCs w:val="20"/>
        </w:rPr>
        <w:t>velocity_modifier</w:t>
      </w:r>
      <w:proofErr w:type="spellEnd"/>
      <w:r w:rsidRPr="00267E03">
        <w:rPr>
          <w:rFonts w:ascii="Courier New" w:hAnsi="Courier New" w:cs="Courier New"/>
          <w:color w:val="000000"/>
          <w:sz w:val="20"/>
          <w:szCs w:val="20"/>
        </w:rPr>
        <w:t xml:space="preserve"> </w:t>
      </w:r>
      <w:r w:rsidRPr="00267E03">
        <w:rPr>
          <w:rFonts w:ascii="Courier New" w:hAnsi="Courier New" w:cs="Courier New"/>
          <w:color w:val="FF0000"/>
          <w:sz w:val="20"/>
          <w:szCs w:val="20"/>
        </w:rPr>
        <w:t>type</w:t>
      </w:r>
      <w:r w:rsidRPr="00267E03">
        <w:rPr>
          <w:rFonts w:ascii="Courier New" w:hAnsi="Courier New" w:cs="Courier New"/>
          <w:color w:val="000000"/>
          <w:sz w:val="20"/>
          <w:szCs w:val="20"/>
        </w:rPr>
        <w:t>=</w:t>
      </w:r>
      <w:r w:rsidRPr="00267E03">
        <w:rPr>
          <w:rFonts w:ascii="Courier New" w:hAnsi="Courier New" w:cs="Courier New"/>
          <w:b/>
          <w:bCs/>
          <w:color w:val="8000FF"/>
          <w:sz w:val="20"/>
          <w:szCs w:val="20"/>
        </w:rPr>
        <w:t>"</w:t>
      </w:r>
      <w:proofErr w:type="spellStart"/>
      <w:r w:rsidRPr="00267E03">
        <w:rPr>
          <w:rFonts w:ascii="Courier New" w:hAnsi="Courier New" w:cs="Courier New"/>
          <w:b/>
          <w:bCs/>
          <w:color w:val="8000FF"/>
          <w:sz w:val="20"/>
          <w:szCs w:val="20"/>
        </w:rPr>
        <w:t>segment_velocity_density_scale_modifier</w:t>
      </w:r>
      <w:proofErr w:type="spellEnd"/>
      <w:r w:rsidRPr="00267E03">
        <w:rPr>
          <w:rFonts w:ascii="Courier New" w:hAnsi="Courier New" w:cs="Courier New"/>
          <w:b/>
          <w:bCs/>
          <w:color w:val="8000FF"/>
          <w:sz w:val="20"/>
          <w:szCs w:val="20"/>
        </w:rPr>
        <w:t>"</w:t>
      </w:r>
      <w:r w:rsidRPr="00267E03">
        <w:rPr>
          <w:rFonts w:ascii="Courier New" w:hAnsi="Courier New" w:cs="Courier New"/>
          <w:color w:val="0000FF"/>
          <w:sz w:val="20"/>
          <w:szCs w:val="20"/>
        </w:rPr>
        <w:t>&gt;</w:t>
      </w:r>
    </w:p>
    <w:p w14:paraId="2C5CE7D8" w14:textId="77777777" w:rsidR="00267E03" w:rsidRPr="00267E03" w:rsidRDefault="00267E03" w:rsidP="00267E03">
      <w:pPr>
        <w:shd w:val="clear" w:color="auto" w:fill="FFFFFF"/>
        <w:jc w:val="left"/>
        <w:rPr>
          <w:rFonts w:ascii="Courier New" w:hAnsi="Courier New" w:cs="Courier New"/>
          <w:b/>
          <w:bCs/>
          <w:color w:val="000000"/>
          <w:sz w:val="20"/>
          <w:szCs w:val="20"/>
        </w:rPr>
      </w:pPr>
      <w:commentRangeStart w:id="1979"/>
      <w:r w:rsidRPr="00267E03">
        <w:rPr>
          <w:rFonts w:ascii="Courier New" w:hAnsi="Courier New" w:cs="Courier New"/>
          <w:b/>
          <w:bCs/>
          <w:color w:val="000000"/>
          <w:sz w:val="20"/>
          <w:szCs w:val="20"/>
        </w:rPr>
        <w:t xml:space="preserve">    </w:t>
      </w:r>
      <w:r w:rsidRPr="00267E03">
        <w:rPr>
          <w:rFonts w:ascii="Courier New" w:hAnsi="Courier New" w:cs="Courier New"/>
          <w:color w:val="0000FF"/>
          <w:sz w:val="20"/>
          <w:szCs w:val="20"/>
        </w:rPr>
        <w:t>&lt;</w:t>
      </w:r>
      <w:proofErr w:type="spellStart"/>
      <w:r w:rsidRPr="00267E03">
        <w:rPr>
          <w:rFonts w:ascii="Courier New" w:hAnsi="Courier New" w:cs="Courier New"/>
          <w:color w:val="0000FF"/>
          <w:sz w:val="20"/>
          <w:szCs w:val="20"/>
        </w:rPr>
        <w:t>interpolation_prop</w:t>
      </w:r>
      <w:proofErr w:type="spellEnd"/>
      <w:r w:rsidRPr="00267E03">
        <w:rPr>
          <w:rFonts w:ascii="Courier New" w:hAnsi="Courier New" w:cs="Courier New"/>
          <w:color w:val="000000"/>
          <w:sz w:val="20"/>
          <w:szCs w:val="20"/>
        </w:rPr>
        <w:t xml:space="preserve"> </w:t>
      </w:r>
      <w:r w:rsidRPr="00267E03">
        <w:rPr>
          <w:rFonts w:ascii="Courier New" w:hAnsi="Courier New" w:cs="Courier New"/>
          <w:color w:val="FF0000"/>
          <w:sz w:val="20"/>
          <w:szCs w:val="20"/>
        </w:rPr>
        <w:t>type</w:t>
      </w:r>
      <w:r w:rsidRPr="00267E03">
        <w:rPr>
          <w:rFonts w:ascii="Courier New" w:hAnsi="Courier New" w:cs="Courier New"/>
          <w:color w:val="000000"/>
          <w:sz w:val="20"/>
          <w:szCs w:val="20"/>
        </w:rPr>
        <w:t>=</w:t>
      </w:r>
      <w:r w:rsidRPr="00267E03">
        <w:rPr>
          <w:rFonts w:ascii="Courier New" w:hAnsi="Courier New" w:cs="Courier New"/>
          <w:b/>
          <w:bCs/>
          <w:color w:val="8000FF"/>
          <w:sz w:val="20"/>
          <w:szCs w:val="20"/>
        </w:rPr>
        <w:t>"</w:t>
      </w:r>
      <w:proofErr w:type="spellStart"/>
      <w:r w:rsidRPr="00267E03">
        <w:rPr>
          <w:rFonts w:ascii="Courier New" w:hAnsi="Courier New" w:cs="Courier New"/>
          <w:b/>
          <w:bCs/>
          <w:color w:val="8000FF"/>
          <w:sz w:val="20"/>
          <w:szCs w:val="20"/>
        </w:rPr>
        <w:t>per_element_vi</w:t>
      </w:r>
      <w:proofErr w:type="spellEnd"/>
      <w:r w:rsidRPr="00267E03">
        <w:rPr>
          <w:rFonts w:ascii="Courier New" w:hAnsi="Courier New" w:cs="Courier New"/>
          <w:b/>
          <w:bCs/>
          <w:color w:val="8000FF"/>
          <w:sz w:val="20"/>
          <w:szCs w:val="20"/>
        </w:rPr>
        <w:t>"</w:t>
      </w:r>
      <w:r w:rsidRPr="00267E03">
        <w:rPr>
          <w:rFonts w:ascii="Courier New" w:hAnsi="Courier New" w:cs="Courier New"/>
          <w:color w:val="0000FF"/>
          <w:sz w:val="20"/>
          <w:szCs w:val="20"/>
        </w:rPr>
        <w:t>&gt;&lt;/</w:t>
      </w:r>
      <w:proofErr w:type="spellStart"/>
      <w:r w:rsidRPr="00267E03">
        <w:rPr>
          <w:rFonts w:ascii="Courier New" w:hAnsi="Courier New" w:cs="Courier New"/>
          <w:color w:val="0000FF"/>
          <w:sz w:val="20"/>
          <w:szCs w:val="20"/>
        </w:rPr>
        <w:t>interpolation_prop</w:t>
      </w:r>
      <w:proofErr w:type="spellEnd"/>
      <w:r w:rsidRPr="00267E03">
        <w:rPr>
          <w:rFonts w:ascii="Courier New" w:hAnsi="Courier New" w:cs="Courier New"/>
          <w:color w:val="0000FF"/>
          <w:sz w:val="20"/>
          <w:szCs w:val="20"/>
        </w:rPr>
        <w:t>&gt;</w:t>
      </w:r>
      <w:commentRangeEnd w:id="1979"/>
      <w:r w:rsidR="00130E05">
        <w:rPr>
          <w:rStyle w:val="CommentReference"/>
        </w:rPr>
        <w:commentReference w:id="1979"/>
      </w:r>
    </w:p>
    <w:p w14:paraId="62E13201" w14:textId="2A3FC640" w:rsidR="0047350B" w:rsidRDefault="00267E03" w:rsidP="00267E03">
      <w:pPr>
        <w:shd w:val="clear" w:color="auto" w:fill="FFFFFF"/>
        <w:jc w:val="left"/>
        <w:rPr>
          <w:ins w:id="1980" w:author="Steven LaBelle" w:date="2019-04-08T14:59:00Z"/>
          <w:rFonts w:ascii="Courier New" w:hAnsi="Courier New" w:cs="Courier New"/>
          <w:color w:val="0000FF"/>
          <w:sz w:val="20"/>
          <w:szCs w:val="20"/>
        </w:rPr>
      </w:pPr>
      <w:r w:rsidRPr="00267E03">
        <w:rPr>
          <w:rFonts w:ascii="Courier New" w:hAnsi="Courier New" w:cs="Courier New"/>
          <w:color w:val="0000FF"/>
          <w:sz w:val="20"/>
          <w:szCs w:val="20"/>
        </w:rPr>
        <w:t>&lt;/</w:t>
      </w:r>
      <w:proofErr w:type="spellStart"/>
      <w:r w:rsidRPr="00267E03">
        <w:rPr>
          <w:rFonts w:ascii="Courier New" w:hAnsi="Courier New" w:cs="Courier New"/>
          <w:color w:val="0000FF"/>
          <w:sz w:val="20"/>
          <w:szCs w:val="20"/>
        </w:rPr>
        <w:t>velocity_modifier</w:t>
      </w:r>
      <w:proofErr w:type="spellEnd"/>
      <w:r w:rsidRPr="00267E03">
        <w:rPr>
          <w:rFonts w:ascii="Courier New" w:hAnsi="Courier New" w:cs="Courier New"/>
          <w:color w:val="0000FF"/>
          <w:sz w:val="20"/>
          <w:szCs w:val="20"/>
        </w:rPr>
        <w:t>&gt;</w:t>
      </w:r>
    </w:p>
    <w:p w14:paraId="537B6244" w14:textId="5805430A" w:rsidR="00F37F02" w:rsidRDefault="00F37F02" w:rsidP="00F37F02">
      <w:pPr>
        <w:pStyle w:val="Heading3"/>
        <w:rPr>
          <w:ins w:id="1981" w:author="Steven LaBelle" w:date="2019-04-08T14:59:00Z"/>
        </w:rPr>
      </w:pPr>
      <w:bookmarkStart w:id="1982" w:name="_Ref6400164"/>
      <w:ins w:id="1983" w:author="Steven LaBelle" w:date="2019-04-08T14:59:00Z">
        <w:r>
          <w:t>Segment Growth Velocity Referential Density Scale Modifier</w:t>
        </w:r>
        <w:bookmarkEnd w:id="1982"/>
      </w:ins>
    </w:p>
    <w:p w14:paraId="3F75B6E6" w14:textId="49BCC007" w:rsidR="00F37F02" w:rsidRDefault="00F37F02" w:rsidP="00F37F02">
      <w:pPr>
        <w:rPr>
          <w:ins w:id="1984" w:author="Steven LaBelle" w:date="2019-04-11T10:49:00Z"/>
        </w:rPr>
      </w:pPr>
      <w:ins w:id="1985" w:author="Steven LaBelle" w:date="2019-04-08T14:59:00Z">
        <w:r>
          <w:t xml:space="preserve">Scales the segment velocity based on the initial density of where the current tip is. </w:t>
        </w:r>
      </w:ins>
      <w:ins w:id="1986" w:author="Steven LaBelle" w:date="2019-04-11T10:46:00Z">
        <w:r w:rsidR="001F2408">
          <w:t xml:space="preserve">This is currently recommended for cultures that are externally loaded since </w:t>
        </w:r>
      </w:ins>
      <w:ins w:id="1987" w:author="Steven LaBelle" w:date="2019-04-11T10:48:00Z">
        <w:r w:rsidR="001F2408">
          <w:t>it is not known how these grow experimentally and compression/tension can greatly alter the apparent density without accurately reflecting the matrix structure.</w:t>
        </w:r>
      </w:ins>
    </w:p>
    <w:p w14:paraId="691FB7C3" w14:textId="77777777" w:rsidR="001F2408" w:rsidRDefault="001F2408" w:rsidP="00F37F02">
      <w:pPr>
        <w:rPr>
          <w:ins w:id="1988" w:author="Steven LaBelle" w:date="2019-04-08T14:59:00Z"/>
        </w:rPr>
      </w:pPr>
    </w:p>
    <w:p w14:paraId="21F67A7C" w14:textId="77777777" w:rsidR="00F37F02" w:rsidRDefault="00F37F02" w:rsidP="00F37F02">
      <w:pPr>
        <w:rPr>
          <w:ins w:id="1989" w:author="Steven LaBelle" w:date="2019-04-08T14:59:00Z"/>
          <w:rFonts w:ascii="Consolas" w:hAnsi="Consolas" w:cs="Consolas"/>
          <w:color w:val="000000"/>
        </w:rPr>
      </w:pPr>
      <w:proofErr w:type="spellStart"/>
      <w:ins w:id="1990" w:author="Steven LaBelle" w:date="2019-04-08T14:59:00Z">
        <w:r>
          <w:rPr>
            <w:rFonts w:ascii="Consolas" w:hAnsi="Consolas" w:cs="Consolas"/>
            <w:color w:val="000000"/>
          </w:rPr>
          <w:t>density_scale</w:t>
        </w:r>
        <w:proofErr w:type="spellEnd"/>
        <w:r>
          <w:rPr>
            <w:rFonts w:ascii="Consolas" w:hAnsi="Consolas" w:cs="Consolas"/>
            <w:color w:val="000000"/>
          </w:rPr>
          <w:t xml:space="preserve"> = </w:t>
        </w:r>
        <w:proofErr w:type="spellStart"/>
        <w:r>
          <w:rPr>
            <w:rFonts w:ascii="Consolas" w:hAnsi="Consolas" w:cs="Consolas"/>
            <w:color w:val="8B0000"/>
          </w:rPr>
          <w:t>m_density_scale_factor</w:t>
        </w:r>
        <w:r>
          <w:rPr>
            <w:rFonts w:ascii="Consolas" w:hAnsi="Consolas" w:cs="Consolas"/>
            <w:color w:val="000000"/>
          </w:rPr>
          <w:t>.</w:t>
        </w:r>
        <w:r>
          <w:rPr>
            <w:rFonts w:ascii="Consolas" w:hAnsi="Consolas" w:cs="Consolas"/>
            <w:color w:val="8B0000"/>
          </w:rPr>
          <w:t>x</w:t>
        </w:r>
        <w:proofErr w:type="spellEnd"/>
        <w:r>
          <w:rPr>
            <w:rFonts w:ascii="Consolas" w:hAnsi="Consolas" w:cs="Consolas"/>
            <w:color w:val="000000"/>
          </w:rPr>
          <w:t xml:space="preserve"> + </w:t>
        </w:r>
        <w:proofErr w:type="spellStart"/>
        <w:r>
          <w:rPr>
            <w:rFonts w:ascii="Consolas" w:hAnsi="Consolas" w:cs="Consolas"/>
            <w:color w:val="8B0000"/>
          </w:rPr>
          <w:t>m_density_scale_</w:t>
        </w:r>
        <w:proofErr w:type="gramStart"/>
        <w:r>
          <w:rPr>
            <w:rFonts w:ascii="Consolas" w:hAnsi="Consolas" w:cs="Consolas"/>
            <w:color w:val="8B0000"/>
          </w:rPr>
          <w:t>factor</w:t>
        </w:r>
        <w:r>
          <w:rPr>
            <w:rFonts w:ascii="Consolas" w:hAnsi="Consolas" w:cs="Consolas"/>
            <w:color w:val="000000"/>
          </w:rPr>
          <w:t>.</w:t>
        </w:r>
        <w:r>
          <w:rPr>
            <w:rFonts w:ascii="Consolas" w:hAnsi="Consolas" w:cs="Consolas"/>
            <w:color w:val="8B0000"/>
          </w:rPr>
          <w:t>y</w:t>
        </w:r>
        <w:proofErr w:type="spellEnd"/>
        <w:proofErr w:type="gramEnd"/>
        <w:r>
          <w:rPr>
            <w:rFonts w:ascii="Consolas" w:hAnsi="Consolas" w:cs="Consolas"/>
            <w:color w:val="000000"/>
          </w:rPr>
          <w:t xml:space="preserve"> * </w:t>
        </w:r>
        <w:proofErr w:type="spellStart"/>
        <w:r>
          <w:rPr>
            <w:rFonts w:ascii="Consolas" w:hAnsi="Consolas" w:cs="Consolas"/>
            <w:color w:val="483D8B"/>
          </w:rPr>
          <w:t>exp</w:t>
        </w:r>
        <w:proofErr w:type="spellEnd"/>
        <w:r>
          <w:rPr>
            <w:rFonts w:ascii="Consolas" w:hAnsi="Consolas" w:cs="Consolas"/>
            <w:color w:val="000000"/>
          </w:rPr>
          <w:t>(-</w:t>
        </w:r>
        <w:proofErr w:type="spellStart"/>
        <w:r>
          <w:rPr>
            <w:rFonts w:ascii="Consolas" w:hAnsi="Consolas" w:cs="Consolas"/>
            <w:color w:val="8B0000"/>
          </w:rPr>
          <w:t>m_density_scale_factor</w:t>
        </w:r>
        <w:r>
          <w:rPr>
            <w:rFonts w:ascii="Consolas" w:hAnsi="Consolas" w:cs="Consolas"/>
            <w:color w:val="000000"/>
          </w:rPr>
          <w:t>.</w:t>
        </w:r>
        <w:r>
          <w:rPr>
            <w:rFonts w:ascii="Consolas" w:hAnsi="Consolas" w:cs="Consolas"/>
            <w:color w:val="8B0000"/>
          </w:rPr>
          <w:t>z</w:t>
        </w:r>
        <w:proofErr w:type="spellEnd"/>
        <w:r>
          <w:rPr>
            <w:rFonts w:ascii="Consolas" w:hAnsi="Consolas" w:cs="Consolas"/>
            <w:color w:val="000000"/>
          </w:rPr>
          <w:t xml:space="preserve"> * </w:t>
        </w:r>
        <w:proofErr w:type="spellStart"/>
        <w:r>
          <w:rPr>
            <w:rFonts w:ascii="Consolas" w:hAnsi="Consolas" w:cs="Consolas"/>
            <w:color w:val="000000"/>
          </w:rPr>
          <w:t>density_at_point</w:t>
        </w:r>
        <w:proofErr w:type="spellEnd"/>
        <w:r>
          <w:rPr>
            <w:rFonts w:ascii="Consolas" w:hAnsi="Consolas" w:cs="Consolas"/>
            <w:color w:val="000000"/>
          </w:rPr>
          <w:t>);</w:t>
        </w:r>
      </w:ins>
    </w:p>
    <w:p w14:paraId="07C5B43A" w14:textId="77777777" w:rsidR="00F37F02" w:rsidRDefault="00F37F02" w:rsidP="00F37F02">
      <w:pPr>
        <w:rPr>
          <w:ins w:id="1991" w:author="Steven LaBelle" w:date="2019-04-08T14:59:00Z"/>
        </w:rPr>
      </w:pPr>
      <w:commentRangeStart w:id="1992"/>
      <w:ins w:id="1993" w:author="Steven LaBelle" w:date="2019-04-08T14:59:00Z">
        <w:r w:rsidRPr="008211C8">
          <w:t xml:space="preserve">The values of </w:t>
        </w:r>
        <w:proofErr w:type="spellStart"/>
        <w:r w:rsidRPr="008211C8">
          <w:t>density_scale_factor</w:t>
        </w:r>
        <w:proofErr w:type="spellEnd"/>
        <w:r w:rsidRPr="008211C8">
          <w:t xml:space="preserve"> can be specified.</w:t>
        </w:r>
        <w:commentRangeEnd w:id="1992"/>
        <w:r>
          <w:rPr>
            <w:rStyle w:val="CommentReference"/>
          </w:rPr>
          <w:commentReference w:id="1992"/>
        </w:r>
      </w:ins>
    </w:p>
    <w:p w14:paraId="469FCBFE" w14:textId="77777777" w:rsidR="00F37F02" w:rsidRDefault="00F37F02" w:rsidP="00F37F02">
      <w:pPr>
        <w:rPr>
          <w:ins w:id="1994" w:author="Steven LaBelle" w:date="2019-04-08T14:59:00Z"/>
        </w:rPr>
      </w:pPr>
    </w:p>
    <w:p w14:paraId="7B61AE94" w14:textId="77777777" w:rsidR="00F37F02" w:rsidRDefault="00F37F02" w:rsidP="00F37F02">
      <w:pPr>
        <w:rPr>
          <w:ins w:id="1995" w:author="Steven LaBelle" w:date="2019-04-08T14:59:00Z"/>
        </w:rPr>
      </w:pPr>
      <w:ins w:id="1996" w:author="Steven LaBelle" w:date="2019-04-08T14:59:00Z">
        <w:r>
          <w:t>e.g.</w:t>
        </w:r>
      </w:ins>
    </w:p>
    <w:p w14:paraId="6D7365C4" w14:textId="2632FB8F" w:rsidR="00F37F02" w:rsidRPr="00267E03" w:rsidRDefault="00F37F02" w:rsidP="00F37F02">
      <w:pPr>
        <w:shd w:val="clear" w:color="auto" w:fill="FFFFFF"/>
        <w:jc w:val="left"/>
        <w:rPr>
          <w:ins w:id="1997" w:author="Steven LaBelle" w:date="2019-04-08T14:59:00Z"/>
          <w:rFonts w:ascii="Courier New" w:hAnsi="Courier New" w:cs="Courier New"/>
          <w:b/>
          <w:bCs/>
          <w:color w:val="000000"/>
          <w:sz w:val="20"/>
          <w:szCs w:val="20"/>
        </w:rPr>
      </w:pPr>
      <w:ins w:id="1998" w:author="Steven LaBelle" w:date="2019-04-08T14:59:00Z">
        <w:r w:rsidRPr="00267E03">
          <w:rPr>
            <w:rFonts w:ascii="Courier New" w:hAnsi="Courier New" w:cs="Courier New"/>
            <w:color w:val="0000FF"/>
            <w:sz w:val="20"/>
            <w:szCs w:val="20"/>
          </w:rPr>
          <w:t>&lt;</w:t>
        </w:r>
        <w:proofErr w:type="spellStart"/>
        <w:r w:rsidRPr="00267E03">
          <w:rPr>
            <w:rFonts w:ascii="Courier New" w:hAnsi="Courier New" w:cs="Courier New"/>
            <w:color w:val="0000FF"/>
            <w:sz w:val="20"/>
            <w:szCs w:val="20"/>
          </w:rPr>
          <w:t>velocity_modifier</w:t>
        </w:r>
        <w:proofErr w:type="spellEnd"/>
        <w:r w:rsidRPr="00267E03">
          <w:rPr>
            <w:rFonts w:ascii="Courier New" w:hAnsi="Courier New" w:cs="Courier New"/>
            <w:color w:val="000000"/>
            <w:sz w:val="20"/>
            <w:szCs w:val="20"/>
          </w:rPr>
          <w:t xml:space="preserve"> </w:t>
        </w:r>
        <w:r w:rsidRPr="00267E03">
          <w:rPr>
            <w:rFonts w:ascii="Courier New" w:hAnsi="Courier New" w:cs="Courier New"/>
            <w:color w:val="FF0000"/>
            <w:sz w:val="20"/>
            <w:szCs w:val="20"/>
          </w:rPr>
          <w:t>type</w:t>
        </w:r>
        <w:r w:rsidRPr="00267E03">
          <w:rPr>
            <w:rFonts w:ascii="Courier New" w:hAnsi="Courier New" w:cs="Courier New"/>
            <w:color w:val="000000"/>
            <w:sz w:val="20"/>
            <w:szCs w:val="20"/>
          </w:rPr>
          <w:t>=</w:t>
        </w:r>
        <w:r w:rsidRPr="00267E03">
          <w:rPr>
            <w:rFonts w:ascii="Courier New" w:hAnsi="Courier New" w:cs="Courier New"/>
            <w:b/>
            <w:bCs/>
            <w:color w:val="8000FF"/>
            <w:sz w:val="20"/>
            <w:szCs w:val="20"/>
          </w:rPr>
          <w:t>"</w:t>
        </w:r>
        <w:proofErr w:type="spellStart"/>
        <w:r w:rsidRPr="00267E03">
          <w:rPr>
            <w:rFonts w:ascii="Courier New" w:hAnsi="Courier New" w:cs="Courier New"/>
            <w:b/>
            <w:bCs/>
            <w:color w:val="8000FF"/>
            <w:sz w:val="20"/>
            <w:szCs w:val="20"/>
          </w:rPr>
          <w:t>segment_velocity_</w:t>
        </w:r>
        <w:r>
          <w:rPr>
            <w:rFonts w:ascii="Courier New" w:hAnsi="Courier New" w:cs="Courier New"/>
            <w:b/>
            <w:bCs/>
            <w:color w:val="8000FF"/>
            <w:sz w:val="20"/>
            <w:szCs w:val="20"/>
          </w:rPr>
          <w:t>ref_</w:t>
        </w:r>
        <w:r w:rsidRPr="00267E03">
          <w:rPr>
            <w:rFonts w:ascii="Courier New" w:hAnsi="Courier New" w:cs="Courier New"/>
            <w:b/>
            <w:bCs/>
            <w:color w:val="8000FF"/>
            <w:sz w:val="20"/>
            <w:szCs w:val="20"/>
          </w:rPr>
          <w:t>density_scale_modifier</w:t>
        </w:r>
        <w:proofErr w:type="spellEnd"/>
        <w:r w:rsidRPr="00267E03">
          <w:rPr>
            <w:rFonts w:ascii="Courier New" w:hAnsi="Courier New" w:cs="Courier New"/>
            <w:b/>
            <w:bCs/>
            <w:color w:val="8000FF"/>
            <w:sz w:val="20"/>
            <w:szCs w:val="20"/>
          </w:rPr>
          <w:t>"</w:t>
        </w:r>
        <w:r w:rsidRPr="00267E03">
          <w:rPr>
            <w:rFonts w:ascii="Courier New" w:hAnsi="Courier New" w:cs="Courier New"/>
            <w:color w:val="0000FF"/>
            <w:sz w:val="20"/>
            <w:szCs w:val="20"/>
          </w:rPr>
          <w:t>&gt;</w:t>
        </w:r>
      </w:ins>
    </w:p>
    <w:p w14:paraId="7F13EFBC" w14:textId="77777777" w:rsidR="00F37F02" w:rsidRPr="00267E03" w:rsidRDefault="00F37F02" w:rsidP="00F37F02">
      <w:pPr>
        <w:shd w:val="clear" w:color="auto" w:fill="FFFFFF"/>
        <w:jc w:val="left"/>
        <w:rPr>
          <w:ins w:id="1999" w:author="Steven LaBelle" w:date="2019-04-08T14:59:00Z"/>
          <w:rFonts w:ascii="Courier New" w:hAnsi="Courier New" w:cs="Courier New"/>
          <w:b/>
          <w:bCs/>
          <w:color w:val="000000"/>
          <w:sz w:val="20"/>
          <w:szCs w:val="20"/>
        </w:rPr>
      </w:pPr>
      <w:commentRangeStart w:id="2000"/>
      <w:ins w:id="2001" w:author="Steven LaBelle" w:date="2019-04-08T14:59:00Z">
        <w:r w:rsidRPr="00267E03">
          <w:rPr>
            <w:rFonts w:ascii="Courier New" w:hAnsi="Courier New" w:cs="Courier New"/>
            <w:b/>
            <w:bCs/>
            <w:color w:val="000000"/>
            <w:sz w:val="20"/>
            <w:szCs w:val="20"/>
          </w:rPr>
          <w:t xml:space="preserve">    </w:t>
        </w:r>
        <w:r w:rsidRPr="00267E03">
          <w:rPr>
            <w:rFonts w:ascii="Courier New" w:hAnsi="Courier New" w:cs="Courier New"/>
            <w:color w:val="0000FF"/>
            <w:sz w:val="20"/>
            <w:szCs w:val="20"/>
          </w:rPr>
          <w:t>&lt;</w:t>
        </w:r>
        <w:proofErr w:type="spellStart"/>
        <w:r w:rsidRPr="00267E03">
          <w:rPr>
            <w:rFonts w:ascii="Courier New" w:hAnsi="Courier New" w:cs="Courier New"/>
            <w:color w:val="0000FF"/>
            <w:sz w:val="20"/>
            <w:szCs w:val="20"/>
          </w:rPr>
          <w:t>interpolation_prop</w:t>
        </w:r>
        <w:proofErr w:type="spellEnd"/>
        <w:r w:rsidRPr="00267E03">
          <w:rPr>
            <w:rFonts w:ascii="Courier New" w:hAnsi="Courier New" w:cs="Courier New"/>
            <w:color w:val="000000"/>
            <w:sz w:val="20"/>
            <w:szCs w:val="20"/>
          </w:rPr>
          <w:t xml:space="preserve"> </w:t>
        </w:r>
        <w:r w:rsidRPr="00267E03">
          <w:rPr>
            <w:rFonts w:ascii="Courier New" w:hAnsi="Courier New" w:cs="Courier New"/>
            <w:color w:val="FF0000"/>
            <w:sz w:val="20"/>
            <w:szCs w:val="20"/>
          </w:rPr>
          <w:t>type</w:t>
        </w:r>
        <w:r w:rsidRPr="00267E03">
          <w:rPr>
            <w:rFonts w:ascii="Courier New" w:hAnsi="Courier New" w:cs="Courier New"/>
            <w:color w:val="000000"/>
            <w:sz w:val="20"/>
            <w:szCs w:val="20"/>
          </w:rPr>
          <w:t>=</w:t>
        </w:r>
        <w:r w:rsidRPr="00267E03">
          <w:rPr>
            <w:rFonts w:ascii="Courier New" w:hAnsi="Courier New" w:cs="Courier New"/>
            <w:b/>
            <w:bCs/>
            <w:color w:val="8000FF"/>
            <w:sz w:val="20"/>
            <w:szCs w:val="20"/>
          </w:rPr>
          <w:t>"</w:t>
        </w:r>
        <w:proofErr w:type="spellStart"/>
        <w:r w:rsidRPr="00267E03">
          <w:rPr>
            <w:rFonts w:ascii="Courier New" w:hAnsi="Courier New" w:cs="Courier New"/>
            <w:b/>
            <w:bCs/>
            <w:color w:val="8000FF"/>
            <w:sz w:val="20"/>
            <w:szCs w:val="20"/>
          </w:rPr>
          <w:t>per_element_vi</w:t>
        </w:r>
        <w:proofErr w:type="spellEnd"/>
        <w:r w:rsidRPr="00267E03">
          <w:rPr>
            <w:rFonts w:ascii="Courier New" w:hAnsi="Courier New" w:cs="Courier New"/>
            <w:b/>
            <w:bCs/>
            <w:color w:val="8000FF"/>
            <w:sz w:val="20"/>
            <w:szCs w:val="20"/>
          </w:rPr>
          <w:t>"</w:t>
        </w:r>
        <w:r w:rsidRPr="00267E03">
          <w:rPr>
            <w:rFonts w:ascii="Courier New" w:hAnsi="Courier New" w:cs="Courier New"/>
            <w:color w:val="0000FF"/>
            <w:sz w:val="20"/>
            <w:szCs w:val="20"/>
          </w:rPr>
          <w:t>&gt;&lt;/</w:t>
        </w:r>
        <w:proofErr w:type="spellStart"/>
        <w:r w:rsidRPr="00267E03">
          <w:rPr>
            <w:rFonts w:ascii="Courier New" w:hAnsi="Courier New" w:cs="Courier New"/>
            <w:color w:val="0000FF"/>
            <w:sz w:val="20"/>
            <w:szCs w:val="20"/>
          </w:rPr>
          <w:t>interpolation_prop</w:t>
        </w:r>
        <w:proofErr w:type="spellEnd"/>
        <w:r w:rsidRPr="00267E03">
          <w:rPr>
            <w:rFonts w:ascii="Courier New" w:hAnsi="Courier New" w:cs="Courier New"/>
            <w:color w:val="0000FF"/>
            <w:sz w:val="20"/>
            <w:szCs w:val="20"/>
          </w:rPr>
          <w:t>&gt;</w:t>
        </w:r>
        <w:commentRangeEnd w:id="2000"/>
        <w:r>
          <w:rPr>
            <w:rStyle w:val="CommentReference"/>
          </w:rPr>
          <w:commentReference w:id="2000"/>
        </w:r>
      </w:ins>
    </w:p>
    <w:p w14:paraId="3AE0EFEA" w14:textId="77777777" w:rsidR="00F37F02" w:rsidRDefault="00F37F02" w:rsidP="00F37F02">
      <w:pPr>
        <w:shd w:val="clear" w:color="auto" w:fill="FFFFFF"/>
        <w:jc w:val="left"/>
        <w:rPr>
          <w:ins w:id="2002" w:author="Steven LaBelle" w:date="2019-04-08T14:59:00Z"/>
        </w:rPr>
      </w:pPr>
      <w:ins w:id="2003" w:author="Steven LaBelle" w:date="2019-04-08T14:59:00Z">
        <w:r w:rsidRPr="00267E03">
          <w:rPr>
            <w:rFonts w:ascii="Courier New" w:hAnsi="Courier New" w:cs="Courier New"/>
            <w:color w:val="0000FF"/>
            <w:sz w:val="20"/>
            <w:szCs w:val="20"/>
          </w:rPr>
          <w:t>&lt;/</w:t>
        </w:r>
        <w:proofErr w:type="spellStart"/>
        <w:r w:rsidRPr="00267E03">
          <w:rPr>
            <w:rFonts w:ascii="Courier New" w:hAnsi="Courier New" w:cs="Courier New"/>
            <w:color w:val="0000FF"/>
            <w:sz w:val="20"/>
            <w:szCs w:val="20"/>
          </w:rPr>
          <w:t>velocity_modifier</w:t>
        </w:r>
        <w:proofErr w:type="spellEnd"/>
        <w:r w:rsidRPr="00267E03">
          <w:rPr>
            <w:rFonts w:ascii="Courier New" w:hAnsi="Courier New" w:cs="Courier New"/>
            <w:color w:val="0000FF"/>
            <w:sz w:val="20"/>
            <w:szCs w:val="20"/>
          </w:rPr>
          <w:t>&gt;</w:t>
        </w:r>
      </w:ins>
    </w:p>
    <w:p w14:paraId="6BA55BCA" w14:textId="77777777" w:rsidR="00F37F02" w:rsidRDefault="00F37F02" w:rsidP="00267E03">
      <w:pPr>
        <w:shd w:val="clear" w:color="auto" w:fill="FFFFFF"/>
        <w:jc w:val="left"/>
      </w:pPr>
    </w:p>
    <w:p w14:paraId="2A4D8D00" w14:textId="62901ED4" w:rsidR="0047350B" w:rsidRDefault="0047350B" w:rsidP="0047350B">
      <w:pPr>
        <w:pStyle w:val="Heading2"/>
      </w:pPr>
      <w:bookmarkStart w:id="2004" w:name="_Toc522883728"/>
      <w:r>
        <w:t>Previous Segment Contribution</w:t>
      </w:r>
      <w:ins w:id="2005" w:author="Steven LaBelle" w:date="2018-08-21T12:06:00Z">
        <w:r w:rsidR="00130E05">
          <w:t xml:space="preserve"> </w:t>
        </w:r>
      </w:ins>
      <w:r w:rsidR="00C85A5A">
        <w:t>(PSC)</w:t>
      </w:r>
      <w:bookmarkEnd w:id="2004"/>
    </w:p>
    <w:p w14:paraId="05913C3A" w14:textId="63756E69" w:rsidR="00C85A5A" w:rsidRDefault="00C85A5A" w:rsidP="00C85A5A">
      <w:r>
        <w:t>The portion of the growth represents the contribution of previous segment with respect to the direction of vascular growth.</w:t>
      </w:r>
    </w:p>
    <w:p w14:paraId="2B199487" w14:textId="1EFFE674" w:rsidR="00C85A5A" w:rsidRDefault="00C85A5A" w:rsidP="00C85A5A">
      <w:pPr>
        <w:pStyle w:val="Heading3"/>
      </w:pPr>
      <w:bookmarkStart w:id="2006" w:name="_Toc522883729"/>
      <w:r>
        <w:t>Previous Segment PSC</w:t>
      </w:r>
      <w:bookmarkEnd w:id="2006"/>
    </w:p>
    <w:p w14:paraId="5A38BE84" w14:textId="45B45EE4" w:rsidR="00C85A5A" w:rsidRDefault="00C85A5A" w:rsidP="00C85A5A">
      <w:commentRangeStart w:id="2007"/>
      <w:r>
        <w:t>Overrides PSC as the direction of the previous segment.</w:t>
      </w:r>
      <w:commentRangeEnd w:id="2007"/>
      <w:r w:rsidR="00130E05">
        <w:rPr>
          <w:rStyle w:val="CommentReference"/>
        </w:rPr>
        <w:commentReference w:id="2007"/>
      </w:r>
    </w:p>
    <w:p w14:paraId="33A92F9D" w14:textId="5821E9DE" w:rsidR="00267E03" w:rsidRDefault="00267E03" w:rsidP="00C85A5A">
      <w:r>
        <w:t>e.g.</w:t>
      </w:r>
    </w:p>
    <w:p w14:paraId="2DB884C1" w14:textId="77777777" w:rsidR="00267E03" w:rsidRPr="00267E03" w:rsidRDefault="00267E03" w:rsidP="00267E03">
      <w:pPr>
        <w:shd w:val="clear" w:color="auto" w:fill="FFFFFF"/>
        <w:jc w:val="left"/>
        <w:rPr>
          <w:rFonts w:ascii="Courier New" w:hAnsi="Courier New" w:cs="Courier New"/>
          <w:b/>
          <w:bCs/>
          <w:color w:val="000000"/>
          <w:sz w:val="20"/>
          <w:szCs w:val="20"/>
        </w:rPr>
      </w:pPr>
      <w:r w:rsidRPr="00267E03">
        <w:rPr>
          <w:rFonts w:ascii="Courier New" w:hAnsi="Courier New" w:cs="Courier New"/>
          <w:color w:val="0000FF"/>
          <w:sz w:val="20"/>
          <w:szCs w:val="20"/>
        </w:rPr>
        <w:t>&lt;</w:t>
      </w:r>
      <w:proofErr w:type="spellStart"/>
      <w:r w:rsidRPr="00267E03">
        <w:rPr>
          <w:rFonts w:ascii="Courier New" w:hAnsi="Courier New" w:cs="Courier New"/>
          <w:color w:val="0000FF"/>
          <w:sz w:val="20"/>
          <w:szCs w:val="20"/>
        </w:rPr>
        <w:t>psc_modifier</w:t>
      </w:r>
      <w:proofErr w:type="spellEnd"/>
      <w:r w:rsidRPr="00267E03">
        <w:rPr>
          <w:rFonts w:ascii="Courier New" w:hAnsi="Courier New" w:cs="Courier New"/>
          <w:color w:val="000000"/>
          <w:sz w:val="20"/>
          <w:szCs w:val="20"/>
        </w:rPr>
        <w:t xml:space="preserve"> </w:t>
      </w:r>
      <w:r w:rsidRPr="00267E03">
        <w:rPr>
          <w:rFonts w:ascii="Courier New" w:hAnsi="Courier New" w:cs="Courier New"/>
          <w:color w:val="FF0000"/>
          <w:sz w:val="20"/>
          <w:szCs w:val="20"/>
        </w:rPr>
        <w:t>type</w:t>
      </w:r>
      <w:r w:rsidRPr="00267E03">
        <w:rPr>
          <w:rFonts w:ascii="Courier New" w:hAnsi="Courier New" w:cs="Courier New"/>
          <w:color w:val="000000"/>
          <w:sz w:val="20"/>
          <w:szCs w:val="20"/>
        </w:rPr>
        <w:t>=</w:t>
      </w:r>
      <w:r w:rsidRPr="00267E03">
        <w:rPr>
          <w:rFonts w:ascii="Courier New" w:hAnsi="Courier New" w:cs="Courier New"/>
          <w:b/>
          <w:bCs/>
          <w:color w:val="8000FF"/>
          <w:sz w:val="20"/>
          <w:szCs w:val="20"/>
        </w:rPr>
        <w:t>"</w:t>
      </w:r>
      <w:proofErr w:type="spellStart"/>
      <w:r w:rsidRPr="00267E03">
        <w:rPr>
          <w:rFonts w:ascii="Courier New" w:hAnsi="Courier New" w:cs="Courier New"/>
          <w:b/>
          <w:bCs/>
          <w:color w:val="8000FF"/>
          <w:sz w:val="20"/>
          <w:szCs w:val="20"/>
        </w:rPr>
        <w:t>previous_segment_psc</w:t>
      </w:r>
      <w:proofErr w:type="spellEnd"/>
      <w:r w:rsidRPr="00267E03">
        <w:rPr>
          <w:rFonts w:ascii="Courier New" w:hAnsi="Courier New" w:cs="Courier New"/>
          <w:b/>
          <w:bCs/>
          <w:color w:val="8000FF"/>
          <w:sz w:val="20"/>
          <w:szCs w:val="20"/>
        </w:rPr>
        <w:t>"</w:t>
      </w:r>
      <w:r w:rsidRPr="00267E03">
        <w:rPr>
          <w:rFonts w:ascii="Courier New" w:hAnsi="Courier New" w:cs="Courier New"/>
          <w:color w:val="0000FF"/>
          <w:sz w:val="20"/>
          <w:szCs w:val="20"/>
        </w:rPr>
        <w:t>&gt;</w:t>
      </w:r>
    </w:p>
    <w:p w14:paraId="2815CE77" w14:textId="7244A55C" w:rsidR="00267E03" w:rsidRDefault="00267E03" w:rsidP="00267E03">
      <w:pPr>
        <w:shd w:val="clear" w:color="auto" w:fill="FFFFFF"/>
        <w:jc w:val="left"/>
      </w:pPr>
      <w:r w:rsidRPr="00267E03">
        <w:rPr>
          <w:rFonts w:ascii="Courier New" w:hAnsi="Courier New" w:cs="Courier New"/>
          <w:color w:val="0000FF"/>
          <w:sz w:val="20"/>
          <w:szCs w:val="20"/>
        </w:rPr>
        <w:t>&lt;/</w:t>
      </w:r>
      <w:proofErr w:type="spellStart"/>
      <w:r w:rsidRPr="00267E03">
        <w:rPr>
          <w:rFonts w:ascii="Courier New" w:hAnsi="Courier New" w:cs="Courier New"/>
          <w:color w:val="0000FF"/>
          <w:sz w:val="20"/>
          <w:szCs w:val="20"/>
        </w:rPr>
        <w:t>psc_modifier</w:t>
      </w:r>
      <w:proofErr w:type="spellEnd"/>
      <w:r w:rsidRPr="00267E03">
        <w:rPr>
          <w:rFonts w:ascii="Courier New" w:hAnsi="Courier New" w:cs="Courier New"/>
          <w:color w:val="0000FF"/>
          <w:sz w:val="20"/>
          <w:szCs w:val="20"/>
        </w:rPr>
        <w:t>&gt;</w:t>
      </w:r>
    </w:p>
    <w:p w14:paraId="44C28AF2" w14:textId="0E7F3C62" w:rsidR="0047350B" w:rsidRDefault="0047350B" w:rsidP="0047350B">
      <w:pPr>
        <w:pStyle w:val="Heading2"/>
      </w:pPr>
      <w:bookmarkStart w:id="2008" w:name="_Toc522883730"/>
      <w:r>
        <w:t>Position Dependent Direction</w:t>
      </w:r>
      <w:ins w:id="2009" w:author="Steven LaBelle" w:date="2018-08-21T12:06:00Z">
        <w:r w:rsidR="00130E05">
          <w:t xml:space="preserve"> </w:t>
        </w:r>
      </w:ins>
      <w:r w:rsidR="00C85A5A">
        <w:t>(PDD)</w:t>
      </w:r>
      <w:bookmarkEnd w:id="2008"/>
    </w:p>
    <w:p w14:paraId="5A8AE67B" w14:textId="5DD6BACE" w:rsidR="00C85A5A" w:rsidRDefault="00C85A5A" w:rsidP="00C85A5A">
      <w:r>
        <w:t xml:space="preserve">Represents the portion of vascular direction that is contributed by the environment surrounding the tip. All instances of PDD modifiers have a contribution parameter; this parameter </w:t>
      </w:r>
      <w:r w:rsidR="00F41FE9">
        <w:t>determines how much the modifier overrides the previous PDD value. The default of contribution is 1.0 which represents completely overriding the previous value. A contribution of 0.0 will mean that the current PDD modifier will be ignored.</w:t>
      </w:r>
      <w:r w:rsidR="006019BA">
        <w:t xml:space="preserve"> Some PDD </w:t>
      </w:r>
      <w:proofErr w:type="spellStart"/>
      <w:r w:rsidR="006019BA">
        <w:t>modifers</w:t>
      </w:r>
      <w:proofErr w:type="spellEnd"/>
      <w:r w:rsidR="006019BA">
        <w:t xml:space="preserve"> have a Boolean parameter </w:t>
      </w:r>
      <w:proofErr w:type="spellStart"/>
      <w:r w:rsidR="006019BA">
        <w:t>alpha_override</w:t>
      </w:r>
      <w:proofErr w:type="spellEnd"/>
      <w:r w:rsidR="006019BA">
        <w:t xml:space="preserve">; </w:t>
      </w:r>
      <w:proofErr w:type="spellStart"/>
      <w:r w:rsidR="006019BA">
        <w:t>alpha_override</w:t>
      </w:r>
      <w:proofErr w:type="spellEnd"/>
      <w:r w:rsidR="006019BA">
        <w:t xml:space="preserve"> if set the alpha</w:t>
      </w:r>
      <w:ins w:id="2010" w:author="Steven LaBelle" w:date="2018-08-21T12:07:00Z">
        <w:r w:rsidR="00130E05">
          <w:t xml:space="preserve"> </w:t>
        </w:r>
      </w:ins>
      <w:r w:rsidR="006019BA">
        <w:t>(contribution mix parameter) will be set to the contribution value.</w:t>
      </w:r>
    </w:p>
    <w:p w14:paraId="3E182BAE" w14:textId="18755E4A" w:rsidR="00C85A5A" w:rsidRDefault="00C85A5A" w:rsidP="00C85A5A">
      <w:pPr>
        <w:pStyle w:val="Heading3"/>
      </w:pPr>
      <w:bookmarkStart w:id="2011" w:name="_Toc522883731"/>
      <w:r>
        <w:lastRenderedPageBreak/>
        <w:t>Fiber PDD</w:t>
      </w:r>
      <w:bookmarkEnd w:id="2011"/>
    </w:p>
    <w:p w14:paraId="69AEF108" w14:textId="59714E4F" w:rsidR="00863FD5" w:rsidRDefault="00863FD5" w:rsidP="00863FD5">
      <w:r>
        <w:t xml:space="preserve">Sets the PDD contribution to the </w:t>
      </w:r>
      <w:ins w:id="2012" w:author="Steven LaBelle" w:date="2018-08-21T12:08:00Z">
        <w:r w:rsidR="00130E05">
          <w:t xml:space="preserve">local </w:t>
        </w:r>
      </w:ins>
      <w:r>
        <w:t xml:space="preserve">fiber direction. </w:t>
      </w:r>
      <w:ins w:id="2013" w:author="Steven LaBelle" w:date="2018-08-21T12:08:00Z">
        <w:r w:rsidR="00130E05">
          <w:t xml:space="preserve">The </w:t>
        </w:r>
      </w:ins>
      <w:del w:id="2014" w:author="Steven LaBelle" w:date="2018-08-21T12:08:00Z">
        <w:r w:rsidDel="00130E05">
          <w:delText>I</w:delText>
        </w:r>
      </w:del>
      <w:ins w:id="2015" w:author="Steven LaBelle" w:date="2018-08-21T12:08:00Z">
        <w:r w:rsidR="00130E05">
          <w:t>&lt;</w:t>
        </w:r>
        <w:proofErr w:type="spellStart"/>
        <w:r w:rsidR="00130E05">
          <w:t>interpolation_prop</w:t>
        </w:r>
        <w:proofErr w:type="spellEnd"/>
        <w:r w:rsidR="00130E05">
          <w:t>&gt;</w:t>
        </w:r>
      </w:ins>
      <w:del w:id="2016" w:author="Steven LaBelle" w:date="2018-08-21T12:08:00Z">
        <w:r w:rsidDel="00130E05">
          <w:delText xml:space="preserve">nterpolation properties </w:delText>
        </w:r>
      </w:del>
      <w:ins w:id="2017" w:author="Steven LaBelle" w:date="2018-08-21T12:08:00Z">
        <w:r w:rsidR="00130E05">
          <w:t xml:space="preserve"> tag </w:t>
        </w:r>
      </w:ins>
      <w:r>
        <w:t>determine</w:t>
      </w:r>
      <w:ins w:id="2018" w:author="Steven LaBelle" w:date="2018-08-21T12:08:00Z">
        <w:r w:rsidR="00130E05">
          <w:t>s</w:t>
        </w:r>
      </w:ins>
      <w:del w:id="2019" w:author="Steven LaBelle" w:date="2018-08-21T12:08:00Z">
        <w:r w:rsidDel="00130E05">
          <w:delText>s</w:delText>
        </w:r>
      </w:del>
      <w:r>
        <w:t xml:space="preserve"> how the values are interpolated </w:t>
      </w:r>
      <w:del w:id="2020" w:author="Steven LaBelle" w:date="2018-08-21T12:08:00Z">
        <w:r w:rsidDel="00130E05">
          <w:delText xml:space="preserve">to all locations </w:delText>
        </w:r>
      </w:del>
      <w:r>
        <w:t>within an element.</w:t>
      </w:r>
    </w:p>
    <w:p w14:paraId="7DECCE93" w14:textId="7919FEA4" w:rsidR="00863FD5" w:rsidRDefault="00130E05" w:rsidP="00863FD5">
      <w:ins w:id="2021" w:author="Steven LaBelle" w:date="2018-08-21T12:08:00Z">
        <w:r>
          <w:br/>
        </w:r>
      </w:ins>
      <w:r w:rsidR="00863FD5">
        <w:t>e.g.</w:t>
      </w:r>
    </w:p>
    <w:p w14:paraId="34C8D18F" w14:textId="77777777" w:rsidR="00051B3C" w:rsidRPr="00051B3C" w:rsidRDefault="00051B3C" w:rsidP="00051B3C">
      <w:pPr>
        <w:shd w:val="clear" w:color="auto" w:fill="FFFFFF"/>
        <w:jc w:val="left"/>
        <w:rPr>
          <w:rFonts w:ascii="Courier New" w:hAnsi="Courier New" w:cs="Courier New"/>
          <w:b/>
          <w:bCs/>
          <w:color w:val="000000"/>
          <w:sz w:val="20"/>
          <w:szCs w:val="20"/>
        </w:rPr>
      </w:pPr>
      <w:r w:rsidRPr="00051B3C">
        <w:rPr>
          <w:rFonts w:ascii="Courier New" w:hAnsi="Courier New" w:cs="Courier New"/>
          <w:color w:val="0000FF"/>
          <w:sz w:val="20"/>
          <w:szCs w:val="20"/>
        </w:rPr>
        <w:t>&lt;</w:t>
      </w:r>
      <w:proofErr w:type="spellStart"/>
      <w:r w:rsidRPr="00051B3C">
        <w:rPr>
          <w:rFonts w:ascii="Courier New" w:hAnsi="Courier New" w:cs="Courier New"/>
          <w:color w:val="0000FF"/>
          <w:sz w:val="20"/>
          <w:szCs w:val="20"/>
        </w:rPr>
        <w:t>pdd_modifier</w:t>
      </w:r>
      <w:proofErr w:type="spellEnd"/>
      <w:r w:rsidRPr="00051B3C">
        <w:rPr>
          <w:rFonts w:ascii="Courier New" w:hAnsi="Courier New" w:cs="Courier New"/>
          <w:color w:val="000000"/>
          <w:sz w:val="20"/>
          <w:szCs w:val="20"/>
        </w:rPr>
        <w:t xml:space="preserve"> </w:t>
      </w:r>
      <w:r w:rsidRPr="00051B3C">
        <w:rPr>
          <w:rFonts w:ascii="Courier New" w:hAnsi="Courier New" w:cs="Courier New"/>
          <w:color w:val="FF0000"/>
          <w:sz w:val="20"/>
          <w:szCs w:val="20"/>
        </w:rPr>
        <w:t>type</w:t>
      </w:r>
      <w:r w:rsidRPr="00051B3C">
        <w:rPr>
          <w:rFonts w:ascii="Courier New" w:hAnsi="Courier New" w:cs="Courier New"/>
          <w:color w:val="000000"/>
          <w:sz w:val="20"/>
          <w:szCs w:val="20"/>
        </w:rPr>
        <w:t>=</w:t>
      </w:r>
      <w:r w:rsidRPr="00051B3C">
        <w:rPr>
          <w:rFonts w:ascii="Courier New" w:hAnsi="Courier New" w:cs="Courier New"/>
          <w:b/>
          <w:bCs/>
          <w:color w:val="8000FF"/>
          <w:sz w:val="20"/>
          <w:szCs w:val="20"/>
        </w:rPr>
        <w:t>"</w:t>
      </w:r>
      <w:proofErr w:type="spellStart"/>
      <w:r w:rsidRPr="00051B3C">
        <w:rPr>
          <w:rFonts w:ascii="Courier New" w:hAnsi="Courier New" w:cs="Courier New"/>
          <w:b/>
          <w:bCs/>
          <w:color w:val="8000FF"/>
          <w:sz w:val="20"/>
          <w:szCs w:val="20"/>
        </w:rPr>
        <w:t>fiber_pdd</w:t>
      </w:r>
      <w:proofErr w:type="spellEnd"/>
      <w:r w:rsidRPr="00051B3C">
        <w:rPr>
          <w:rFonts w:ascii="Courier New" w:hAnsi="Courier New" w:cs="Courier New"/>
          <w:b/>
          <w:bCs/>
          <w:color w:val="8000FF"/>
          <w:sz w:val="20"/>
          <w:szCs w:val="20"/>
        </w:rPr>
        <w:t>"</w:t>
      </w:r>
      <w:r w:rsidRPr="00051B3C">
        <w:rPr>
          <w:rFonts w:ascii="Courier New" w:hAnsi="Courier New" w:cs="Courier New"/>
          <w:color w:val="0000FF"/>
          <w:sz w:val="20"/>
          <w:szCs w:val="20"/>
        </w:rPr>
        <w:t>&gt;</w:t>
      </w:r>
    </w:p>
    <w:p w14:paraId="171C1E63" w14:textId="77777777" w:rsidR="00051B3C" w:rsidRPr="00051B3C" w:rsidRDefault="00051B3C" w:rsidP="00051B3C">
      <w:pPr>
        <w:shd w:val="clear" w:color="auto" w:fill="FFFFFF"/>
        <w:jc w:val="left"/>
        <w:rPr>
          <w:rFonts w:ascii="Courier New" w:hAnsi="Courier New" w:cs="Courier New"/>
          <w:b/>
          <w:bCs/>
          <w:color w:val="000000"/>
          <w:sz w:val="20"/>
          <w:szCs w:val="20"/>
        </w:rPr>
      </w:pPr>
      <w:r w:rsidRPr="00051B3C">
        <w:rPr>
          <w:rFonts w:ascii="Courier New" w:hAnsi="Courier New" w:cs="Courier New"/>
          <w:b/>
          <w:bCs/>
          <w:color w:val="000000"/>
          <w:sz w:val="20"/>
          <w:szCs w:val="20"/>
        </w:rPr>
        <w:t xml:space="preserve">    </w:t>
      </w:r>
      <w:r w:rsidRPr="00051B3C">
        <w:rPr>
          <w:rFonts w:ascii="Courier New" w:hAnsi="Courier New" w:cs="Courier New"/>
          <w:color w:val="0000FF"/>
          <w:sz w:val="20"/>
          <w:szCs w:val="20"/>
        </w:rPr>
        <w:t>&lt;</w:t>
      </w:r>
      <w:proofErr w:type="spellStart"/>
      <w:r w:rsidRPr="00051B3C">
        <w:rPr>
          <w:rFonts w:ascii="Courier New" w:hAnsi="Courier New" w:cs="Courier New"/>
          <w:color w:val="0000FF"/>
          <w:sz w:val="20"/>
          <w:szCs w:val="20"/>
        </w:rPr>
        <w:t>interpolation_prop</w:t>
      </w:r>
      <w:proofErr w:type="spellEnd"/>
      <w:r w:rsidRPr="00051B3C">
        <w:rPr>
          <w:rFonts w:ascii="Courier New" w:hAnsi="Courier New" w:cs="Courier New"/>
          <w:color w:val="000000"/>
          <w:sz w:val="20"/>
          <w:szCs w:val="20"/>
        </w:rPr>
        <w:t xml:space="preserve"> </w:t>
      </w:r>
      <w:r w:rsidRPr="00051B3C">
        <w:rPr>
          <w:rFonts w:ascii="Courier New" w:hAnsi="Courier New" w:cs="Courier New"/>
          <w:color w:val="FF0000"/>
          <w:sz w:val="20"/>
          <w:szCs w:val="20"/>
        </w:rPr>
        <w:t>type</w:t>
      </w:r>
      <w:r w:rsidRPr="00051B3C">
        <w:rPr>
          <w:rFonts w:ascii="Courier New" w:hAnsi="Courier New" w:cs="Courier New"/>
          <w:color w:val="000000"/>
          <w:sz w:val="20"/>
          <w:szCs w:val="20"/>
        </w:rPr>
        <w:t>=</w:t>
      </w:r>
      <w:r w:rsidRPr="00051B3C">
        <w:rPr>
          <w:rFonts w:ascii="Courier New" w:hAnsi="Courier New" w:cs="Courier New"/>
          <w:b/>
          <w:bCs/>
          <w:color w:val="8000FF"/>
          <w:sz w:val="20"/>
          <w:szCs w:val="20"/>
        </w:rPr>
        <w:t>"</w:t>
      </w:r>
      <w:proofErr w:type="spellStart"/>
      <w:r w:rsidRPr="00051B3C">
        <w:rPr>
          <w:rFonts w:ascii="Courier New" w:hAnsi="Courier New" w:cs="Courier New"/>
          <w:b/>
          <w:bCs/>
          <w:color w:val="8000FF"/>
          <w:sz w:val="20"/>
          <w:szCs w:val="20"/>
        </w:rPr>
        <w:t>per_element_vi</w:t>
      </w:r>
      <w:proofErr w:type="spellEnd"/>
      <w:r w:rsidRPr="00051B3C">
        <w:rPr>
          <w:rFonts w:ascii="Courier New" w:hAnsi="Courier New" w:cs="Courier New"/>
          <w:b/>
          <w:bCs/>
          <w:color w:val="8000FF"/>
          <w:sz w:val="20"/>
          <w:szCs w:val="20"/>
        </w:rPr>
        <w:t>"</w:t>
      </w:r>
      <w:r w:rsidRPr="00051B3C">
        <w:rPr>
          <w:rFonts w:ascii="Courier New" w:hAnsi="Courier New" w:cs="Courier New"/>
          <w:color w:val="0000FF"/>
          <w:sz w:val="20"/>
          <w:szCs w:val="20"/>
        </w:rPr>
        <w:t>&gt;&lt;/</w:t>
      </w:r>
      <w:proofErr w:type="spellStart"/>
      <w:r w:rsidRPr="00051B3C">
        <w:rPr>
          <w:rFonts w:ascii="Courier New" w:hAnsi="Courier New" w:cs="Courier New"/>
          <w:color w:val="0000FF"/>
          <w:sz w:val="20"/>
          <w:szCs w:val="20"/>
        </w:rPr>
        <w:t>interpolation_prop</w:t>
      </w:r>
      <w:proofErr w:type="spellEnd"/>
      <w:r w:rsidRPr="00051B3C">
        <w:rPr>
          <w:rFonts w:ascii="Courier New" w:hAnsi="Courier New" w:cs="Courier New"/>
          <w:color w:val="0000FF"/>
          <w:sz w:val="20"/>
          <w:szCs w:val="20"/>
        </w:rPr>
        <w:t>&gt;</w:t>
      </w:r>
    </w:p>
    <w:p w14:paraId="553F5F5F" w14:textId="7AD706E1" w:rsidR="00051B3C" w:rsidRDefault="00051B3C" w:rsidP="00051B3C">
      <w:pPr>
        <w:shd w:val="clear" w:color="auto" w:fill="FFFFFF"/>
        <w:jc w:val="left"/>
      </w:pPr>
      <w:r w:rsidRPr="00051B3C">
        <w:rPr>
          <w:rFonts w:ascii="Courier New" w:hAnsi="Courier New" w:cs="Courier New"/>
          <w:color w:val="0000FF"/>
          <w:sz w:val="20"/>
          <w:szCs w:val="20"/>
        </w:rPr>
        <w:t>&lt;/</w:t>
      </w:r>
      <w:proofErr w:type="spellStart"/>
      <w:r w:rsidRPr="00051B3C">
        <w:rPr>
          <w:rFonts w:ascii="Courier New" w:hAnsi="Courier New" w:cs="Courier New"/>
          <w:color w:val="0000FF"/>
          <w:sz w:val="20"/>
          <w:szCs w:val="20"/>
        </w:rPr>
        <w:t>pdd_modifier</w:t>
      </w:r>
      <w:proofErr w:type="spellEnd"/>
      <w:r w:rsidRPr="00051B3C">
        <w:rPr>
          <w:rFonts w:ascii="Courier New" w:hAnsi="Courier New" w:cs="Courier New"/>
          <w:color w:val="0000FF"/>
          <w:sz w:val="20"/>
          <w:szCs w:val="20"/>
        </w:rPr>
        <w:t>&gt;</w:t>
      </w:r>
    </w:p>
    <w:p w14:paraId="1A13DF4B" w14:textId="43111201" w:rsidR="00503D2F" w:rsidRDefault="00503D2F" w:rsidP="00503D2F">
      <w:pPr>
        <w:pStyle w:val="Heading3"/>
      </w:pPr>
      <w:bookmarkStart w:id="2022" w:name="_Toc522883732"/>
      <w:r>
        <w:t>ECM Density Gradient PDD</w:t>
      </w:r>
      <w:bookmarkEnd w:id="2022"/>
    </w:p>
    <w:p w14:paraId="00EC76A6" w14:textId="5EB87539" w:rsidR="00FF2925" w:rsidRDefault="00FF2925" w:rsidP="00FF2925">
      <w:pPr>
        <w:rPr>
          <w:ins w:id="2023" w:author="Steven LaBelle" w:date="2018-08-21T12:09:00Z"/>
        </w:rPr>
      </w:pPr>
      <w:r>
        <w:t>If the norm of the density gradient is above</w:t>
      </w:r>
      <w:ins w:id="2024" w:author="Steven LaBelle" w:date="2018-08-21T12:09:00Z">
        <w:r w:rsidR="00130E05">
          <w:t xml:space="preserve"> the user specified</w:t>
        </w:r>
      </w:ins>
      <w:r>
        <w:t xml:space="preserve"> </w:t>
      </w:r>
      <w:proofErr w:type="gramStart"/>
      <w:r>
        <w:t>threshold</w:t>
      </w:r>
      <w:proofErr w:type="gramEnd"/>
      <w:r>
        <w:t xml:space="preserve"> then set the PDD direction contribution to be perpendicular to the density gradient.</w:t>
      </w:r>
      <w:ins w:id="2025" w:author="Steven LaBelle" w:date="2018-08-21T12:10:00Z">
        <w:r w:rsidR="00130E05">
          <w:t xml:space="preserve"> Note that the density gradient will be in units of (mg/mL)/length where length is the length units chosen when creating the model geometry.</w:t>
        </w:r>
      </w:ins>
    </w:p>
    <w:p w14:paraId="35D8D089" w14:textId="77777777" w:rsidR="00130E05" w:rsidRDefault="00130E05" w:rsidP="00FF2925"/>
    <w:p w14:paraId="5307CCD4" w14:textId="11CA28AF" w:rsidR="00FF2925" w:rsidRDefault="00FF2925" w:rsidP="00FF2925">
      <w:r>
        <w:t>e.g.</w:t>
      </w:r>
    </w:p>
    <w:p w14:paraId="5F605957" w14:textId="77777777" w:rsidR="00E24B2D" w:rsidRPr="00E24B2D" w:rsidRDefault="00E24B2D" w:rsidP="00E24B2D">
      <w:pPr>
        <w:shd w:val="clear" w:color="auto" w:fill="FFFFFF"/>
        <w:jc w:val="left"/>
        <w:rPr>
          <w:rFonts w:ascii="Courier New" w:hAnsi="Courier New" w:cs="Courier New"/>
          <w:b/>
          <w:bCs/>
          <w:color w:val="000000"/>
          <w:sz w:val="20"/>
          <w:szCs w:val="20"/>
        </w:rPr>
      </w:pPr>
      <w:r w:rsidRPr="00E24B2D">
        <w:rPr>
          <w:rFonts w:ascii="Courier New" w:hAnsi="Courier New" w:cs="Courier New"/>
          <w:color w:val="0000FF"/>
          <w:sz w:val="20"/>
          <w:szCs w:val="20"/>
        </w:rPr>
        <w:t>&lt;</w:t>
      </w:r>
      <w:proofErr w:type="spellStart"/>
      <w:r w:rsidRPr="00E24B2D">
        <w:rPr>
          <w:rFonts w:ascii="Courier New" w:hAnsi="Courier New" w:cs="Courier New"/>
          <w:color w:val="0000FF"/>
          <w:sz w:val="20"/>
          <w:szCs w:val="20"/>
        </w:rPr>
        <w:t>pdd_modifier</w:t>
      </w:r>
      <w:proofErr w:type="spellEnd"/>
      <w:r w:rsidRPr="00E24B2D">
        <w:rPr>
          <w:rFonts w:ascii="Courier New" w:hAnsi="Courier New" w:cs="Courier New"/>
          <w:color w:val="000000"/>
          <w:sz w:val="20"/>
          <w:szCs w:val="20"/>
        </w:rPr>
        <w:t xml:space="preserve"> </w:t>
      </w:r>
      <w:r w:rsidRPr="00E24B2D">
        <w:rPr>
          <w:rFonts w:ascii="Courier New" w:hAnsi="Courier New" w:cs="Courier New"/>
          <w:color w:val="FF0000"/>
          <w:sz w:val="20"/>
          <w:szCs w:val="20"/>
        </w:rPr>
        <w:t>type</w:t>
      </w:r>
      <w:r w:rsidRPr="00E24B2D">
        <w:rPr>
          <w:rFonts w:ascii="Courier New" w:hAnsi="Courier New" w:cs="Courier New"/>
          <w:color w:val="000000"/>
          <w:sz w:val="20"/>
          <w:szCs w:val="20"/>
        </w:rPr>
        <w:t>=</w:t>
      </w:r>
      <w:r w:rsidRPr="00E24B2D">
        <w:rPr>
          <w:rFonts w:ascii="Courier New" w:hAnsi="Courier New" w:cs="Courier New"/>
          <w:b/>
          <w:bCs/>
          <w:color w:val="8000FF"/>
          <w:sz w:val="20"/>
          <w:szCs w:val="20"/>
        </w:rPr>
        <w:t>"</w:t>
      </w:r>
      <w:proofErr w:type="spellStart"/>
      <w:r w:rsidRPr="00E24B2D">
        <w:rPr>
          <w:rFonts w:ascii="Courier New" w:hAnsi="Courier New" w:cs="Courier New"/>
          <w:b/>
          <w:bCs/>
          <w:color w:val="8000FF"/>
          <w:sz w:val="20"/>
          <w:szCs w:val="20"/>
        </w:rPr>
        <w:t>ecm_density_gradient_pdd</w:t>
      </w:r>
      <w:proofErr w:type="spellEnd"/>
      <w:r w:rsidRPr="00E24B2D">
        <w:rPr>
          <w:rFonts w:ascii="Courier New" w:hAnsi="Courier New" w:cs="Courier New"/>
          <w:b/>
          <w:bCs/>
          <w:color w:val="8000FF"/>
          <w:sz w:val="20"/>
          <w:szCs w:val="20"/>
        </w:rPr>
        <w:t>"</w:t>
      </w:r>
      <w:r w:rsidRPr="00E24B2D">
        <w:rPr>
          <w:rFonts w:ascii="Courier New" w:hAnsi="Courier New" w:cs="Courier New"/>
          <w:color w:val="0000FF"/>
          <w:sz w:val="20"/>
          <w:szCs w:val="20"/>
        </w:rPr>
        <w:t>&gt;</w:t>
      </w:r>
    </w:p>
    <w:p w14:paraId="0E503527" w14:textId="77777777" w:rsidR="00E24B2D" w:rsidRPr="00E24B2D" w:rsidRDefault="00E24B2D" w:rsidP="00E24B2D">
      <w:pPr>
        <w:shd w:val="clear" w:color="auto" w:fill="FFFFFF"/>
        <w:jc w:val="left"/>
        <w:rPr>
          <w:rFonts w:ascii="Courier New" w:hAnsi="Courier New" w:cs="Courier New"/>
          <w:b/>
          <w:bCs/>
          <w:color w:val="000000"/>
          <w:sz w:val="20"/>
          <w:szCs w:val="20"/>
        </w:rPr>
      </w:pPr>
      <w:r w:rsidRPr="00E24B2D">
        <w:rPr>
          <w:rFonts w:ascii="Courier New" w:hAnsi="Courier New" w:cs="Courier New"/>
          <w:b/>
          <w:bCs/>
          <w:color w:val="000000"/>
          <w:sz w:val="20"/>
          <w:szCs w:val="20"/>
        </w:rPr>
        <w:t xml:space="preserve">    </w:t>
      </w:r>
      <w:r w:rsidRPr="00E24B2D">
        <w:rPr>
          <w:rFonts w:ascii="Courier New" w:hAnsi="Courier New" w:cs="Courier New"/>
          <w:color w:val="0000FF"/>
          <w:sz w:val="20"/>
          <w:szCs w:val="20"/>
        </w:rPr>
        <w:t>&lt;</w:t>
      </w:r>
      <w:proofErr w:type="spellStart"/>
      <w:r w:rsidRPr="00E24B2D">
        <w:rPr>
          <w:rFonts w:ascii="Courier New" w:hAnsi="Courier New" w:cs="Courier New"/>
          <w:color w:val="0000FF"/>
          <w:sz w:val="20"/>
          <w:szCs w:val="20"/>
        </w:rPr>
        <w:t>interpolation_prop</w:t>
      </w:r>
      <w:proofErr w:type="spellEnd"/>
      <w:r w:rsidRPr="00E24B2D">
        <w:rPr>
          <w:rFonts w:ascii="Courier New" w:hAnsi="Courier New" w:cs="Courier New"/>
          <w:color w:val="000000"/>
          <w:sz w:val="20"/>
          <w:szCs w:val="20"/>
        </w:rPr>
        <w:t xml:space="preserve"> </w:t>
      </w:r>
      <w:r w:rsidRPr="00E24B2D">
        <w:rPr>
          <w:rFonts w:ascii="Courier New" w:hAnsi="Courier New" w:cs="Courier New"/>
          <w:color w:val="FF0000"/>
          <w:sz w:val="20"/>
          <w:szCs w:val="20"/>
        </w:rPr>
        <w:t>type</w:t>
      </w:r>
      <w:r w:rsidRPr="00E24B2D">
        <w:rPr>
          <w:rFonts w:ascii="Courier New" w:hAnsi="Courier New" w:cs="Courier New"/>
          <w:color w:val="000000"/>
          <w:sz w:val="20"/>
          <w:szCs w:val="20"/>
        </w:rPr>
        <w:t>=</w:t>
      </w:r>
      <w:r w:rsidRPr="00E24B2D">
        <w:rPr>
          <w:rFonts w:ascii="Courier New" w:hAnsi="Courier New" w:cs="Courier New"/>
          <w:b/>
          <w:bCs/>
          <w:color w:val="8000FF"/>
          <w:sz w:val="20"/>
          <w:szCs w:val="20"/>
        </w:rPr>
        <w:t>"</w:t>
      </w:r>
      <w:proofErr w:type="spellStart"/>
      <w:r w:rsidRPr="00E24B2D">
        <w:rPr>
          <w:rFonts w:ascii="Courier New" w:hAnsi="Courier New" w:cs="Courier New"/>
          <w:b/>
          <w:bCs/>
          <w:color w:val="8000FF"/>
          <w:sz w:val="20"/>
          <w:szCs w:val="20"/>
        </w:rPr>
        <w:t>per_element_vi</w:t>
      </w:r>
      <w:proofErr w:type="spellEnd"/>
      <w:r w:rsidRPr="00E24B2D">
        <w:rPr>
          <w:rFonts w:ascii="Courier New" w:hAnsi="Courier New" w:cs="Courier New"/>
          <w:b/>
          <w:bCs/>
          <w:color w:val="8000FF"/>
          <w:sz w:val="20"/>
          <w:szCs w:val="20"/>
        </w:rPr>
        <w:t>"</w:t>
      </w:r>
      <w:r w:rsidRPr="00E24B2D">
        <w:rPr>
          <w:rFonts w:ascii="Courier New" w:hAnsi="Courier New" w:cs="Courier New"/>
          <w:color w:val="0000FF"/>
          <w:sz w:val="20"/>
          <w:szCs w:val="20"/>
        </w:rPr>
        <w:t>&gt;&lt;/</w:t>
      </w:r>
      <w:proofErr w:type="spellStart"/>
      <w:r w:rsidRPr="00E24B2D">
        <w:rPr>
          <w:rFonts w:ascii="Courier New" w:hAnsi="Courier New" w:cs="Courier New"/>
          <w:color w:val="0000FF"/>
          <w:sz w:val="20"/>
          <w:szCs w:val="20"/>
        </w:rPr>
        <w:t>interpolation_prop</w:t>
      </w:r>
      <w:proofErr w:type="spellEnd"/>
      <w:r w:rsidRPr="00E24B2D">
        <w:rPr>
          <w:rFonts w:ascii="Courier New" w:hAnsi="Courier New" w:cs="Courier New"/>
          <w:color w:val="0000FF"/>
          <w:sz w:val="20"/>
          <w:szCs w:val="20"/>
        </w:rPr>
        <w:t>&gt;</w:t>
      </w:r>
    </w:p>
    <w:p w14:paraId="3613C4C7" w14:textId="77777777" w:rsidR="00E24B2D" w:rsidRPr="00E24B2D" w:rsidRDefault="00E24B2D" w:rsidP="00E24B2D">
      <w:pPr>
        <w:shd w:val="clear" w:color="auto" w:fill="FFFFFF"/>
        <w:jc w:val="left"/>
        <w:rPr>
          <w:rFonts w:ascii="Courier New" w:hAnsi="Courier New" w:cs="Courier New"/>
          <w:b/>
          <w:bCs/>
          <w:color w:val="000000"/>
          <w:sz w:val="20"/>
          <w:szCs w:val="20"/>
        </w:rPr>
      </w:pPr>
      <w:r w:rsidRPr="00E24B2D">
        <w:rPr>
          <w:rFonts w:ascii="Courier New" w:hAnsi="Courier New" w:cs="Courier New"/>
          <w:b/>
          <w:bCs/>
          <w:color w:val="000000"/>
          <w:sz w:val="20"/>
          <w:szCs w:val="20"/>
        </w:rPr>
        <w:t xml:space="preserve">    </w:t>
      </w:r>
      <w:r w:rsidRPr="00E24B2D">
        <w:rPr>
          <w:rFonts w:ascii="Courier New" w:hAnsi="Courier New" w:cs="Courier New"/>
          <w:color w:val="0000FF"/>
          <w:sz w:val="20"/>
          <w:szCs w:val="20"/>
        </w:rPr>
        <w:t>&lt;threshold&gt;</w:t>
      </w:r>
      <w:r w:rsidRPr="00E24B2D">
        <w:rPr>
          <w:rFonts w:ascii="Courier New" w:hAnsi="Courier New" w:cs="Courier New"/>
          <w:b/>
          <w:bCs/>
          <w:color w:val="000000"/>
          <w:sz w:val="20"/>
          <w:szCs w:val="20"/>
        </w:rPr>
        <w:t>1e-3</w:t>
      </w:r>
      <w:r w:rsidRPr="00E24B2D">
        <w:rPr>
          <w:rFonts w:ascii="Courier New" w:hAnsi="Courier New" w:cs="Courier New"/>
          <w:color w:val="0000FF"/>
          <w:sz w:val="20"/>
          <w:szCs w:val="20"/>
        </w:rPr>
        <w:t>&lt;/threshold&gt;</w:t>
      </w:r>
    </w:p>
    <w:p w14:paraId="2F70D532" w14:textId="77777777" w:rsidR="00E24B2D" w:rsidRPr="00E24B2D" w:rsidRDefault="00E24B2D" w:rsidP="00E24B2D">
      <w:pPr>
        <w:shd w:val="clear" w:color="auto" w:fill="FFFFFF"/>
        <w:jc w:val="left"/>
        <w:rPr>
          <w:rFonts w:ascii="Courier New" w:hAnsi="Courier New" w:cs="Courier New"/>
          <w:b/>
          <w:bCs/>
          <w:color w:val="000000"/>
          <w:sz w:val="20"/>
          <w:szCs w:val="20"/>
        </w:rPr>
      </w:pPr>
      <w:r w:rsidRPr="00E24B2D">
        <w:rPr>
          <w:rFonts w:ascii="Courier New" w:hAnsi="Courier New" w:cs="Courier New"/>
          <w:b/>
          <w:bCs/>
          <w:color w:val="000000"/>
          <w:sz w:val="20"/>
          <w:szCs w:val="20"/>
        </w:rPr>
        <w:t xml:space="preserve">    </w:t>
      </w:r>
      <w:r w:rsidRPr="00E24B2D">
        <w:rPr>
          <w:rFonts w:ascii="Courier New" w:hAnsi="Courier New" w:cs="Courier New"/>
          <w:color w:val="0000FF"/>
          <w:sz w:val="20"/>
          <w:szCs w:val="20"/>
        </w:rPr>
        <w:t>&lt;contribution&gt;</w:t>
      </w:r>
      <w:r w:rsidRPr="00E24B2D">
        <w:rPr>
          <w:rFonts w:ascii="Courier New" w:hAnsi="Courier New" w:cs="Courier New"/>
          <w:b/>
          <w:bCs/>
          <w:color w:val="000000"/>
          <w:sz w:val="20"/>
          <w:szCs w:val="20"/>
        </w:rPr>
        <w:t>1.0</w:t>
      </w:r>
      <w:r w:rsidRPr="00E24B2D">
        <w:rPr>
          <w:rFonts w:ascii="Courier New" w:hAnsi="Courier New" w:cs="Courier New"/>
          <w:color w:val="0000FF"/>
          <w:sz w:val="20"/>
          <w:szCs w:val="20"/>
        </w:rPr>
        <w:t>&lt;/contribution&gt;</w:t>
      </w:r>
    </w:p>
    <w:p w14:paraId="16AF9CE8" w14:textId="77777777" w:rsidR="00E24B2D" w:rsidRPr="00E24B2D" w:rsidRDefault="00E24B2D" w:rsidP="00E24B2D">
      <w:pPr>
        <w:shd w:val="clear" w:color="auto" w:fill="FFFFFF"/>
        <w:jc w:val="left"/>
        <w:rPr>
          <w:rFonts w:ascii="Courier New" w:hAnsi="Courier New" w:cs="Courier New"/>
          <w:b/>
          <w:bCs/>
          <w:color w:val="000000"/>
          <w:sz w:val="20"/>
          <w:szCs w:val="20"/>
        </w:rPr>
      </w:pPr>
      <w:r w:rsidRPr="00E24B2D">
        <w:rPr>
          <w:rFonts w:ascii="Courier New" w:hAnsi="Courier New" w:cs="Courier New"/>
          <w:b/>
          <w:bCs/>
          <w:color w:val="000000"/>
          <w:sz w:val="20"/>
          <w:szCs w:val="20"/>
        </w:rPr>
        <w:t xml:space="preserve">    </w:t>
      </w:r>
      <w:r w:rsidRPr="00E24B2D">
        <w:rPr>
          <w:rFonts w:ascii="Courier New" w:hAnsi="Courier New" w:cs="Courier New"/>
          <w:color w:val="0000FF"/>
          <w:sz w:val="20"/>
          <w:szCs w:val="20"/>
        </w:rPr>
        <w:t>&lt;</w:t>
      </w:r>
      <w:proofErr w:type="spellStart"/>
      <w:r w:rsidRPr="00E24B2D">
        <w:rPr>
          <w:rFonts w:ascii="Courier New" w:hAnsi="Courier New" w:cs="Courier New"/>
          <w:color w:val="0000FF"/>
          <w:sz w:val="20"/>
          <w:szCs w:val="20"/>
        </w:rPr>
        <w:t>alpha_override</w:t>
      </w:r>
      <w:proofErr w:type="spellEnd"/>
      <w:r w:rsidRPr="00E24B2D">
        <w:rPr>
          <w:rFonts w:ascii="Courier New" w:hAnsi="Courier New" w:cs="Courier New"/>
          <w:color w:val="0000FF"/>
          <w:sz w:val="20"/>
          <w:szCs w:val="20"/>
        </w:rPr>
        <w:t>&gt;</w:t>
      </w:r>
      <w:r w:rsidRPr="00E24B2D">
        <w:rPr>
          <w:rFonts w:ascii="Courier New" w:hAnsi="Courier New" w:cs="Courier New"/>
          <w:b/>
          <w:bCs/>
          <w:color w:val="000000"/>
          <w:sz w:val="20"/>
          <w:szCs w:val="20"/>
        </w:rPr>
        <w:t>0</w:t>
      </w:r>
      <w:r w:rsidRPr="00E24B2D">
        <w:rPr>
          <w:rFonts w:ascii="Courier New" w:hAnsi="Courier New" w:cs="Courier New"/>
          <w:color w:val="0000FF"/>
          <w:sz w:val="20"/>
          <w:szCs w:val="20"/>
        </w:rPr>
        <w:t>&lt;/</w:t>
      </w:r>
      <w:proofErr w:type="spellStart"/>
      <w:r w:rsidRPr="00E24B2D">
        <w:rPr>
          <w:rFonts w:ascii="Courier New" w:hAnsi="Courier New" w:cs="Courier New"/>
          <w:color w:val="0000FF"/>
          <w:sz w:val="20"/>
          <w:szCs w:val="20"/>
        </w:rPr>
        <w:t>alpha_override</w:t>
      </w:r>
      <w:proofErr w:type="spellEnd"/>
      <w:r w:rsidRPr="00E24B2D">
        <w:rPr>
          <w:rFonts w:ascii="Courier New" w:hAnsi="Courier New" w:cs="Courier New"/>
          <w:color w:val="0000FF"/>
          <w:sz w:val="20"/>
          <w:szCs w:val="20"/>
        </w:rPr>
        <w:t>&gt;</w:t>
      </w:r>
    </w:p>
    <w:p w14:paraId="13876C5C" w14:textId="460086A8" w:rsidR="00E24B2D" w:rsidRDefault="00E24B2D" w:rsidP="00E24B2D">
      <w:pPr>
        <w:shd w:val="clear" w:color="auto" w:fill="FFFFFF"/>
        <w:jc w:val="left"/>
      </w:pPr>
      <w:r w:rsidRPr="00E24B2D">
        <w:rPr>
          <w:rFonts w:ascii="Courier New" w:hAnsi="Courier New" w:cs="Courier New"/>
          <w:color w:val="0000FF"/>
          <w:sz w:val="20"/>
          <w:szCs w:val="20"/>
        </w:rPr>
        <w:t>&lt;/</w:t>
      </w:r>
      <w:proofErr w:type="spellStart"/>
      <w:r w:rsidRPr="00E24B2D">
        <w:rPr>
          <w:rFonts w:ascii="Courier New" w:hAnsi="Courier New" w:cs="Courier New"/>
          <w:color w:val="0000FF"/>
          <w:sz w:val="20"/>
          <w:szCs w:val="20"/>
        </w:rPr>
        <w:t>pdd_modifier</w:t>
      </w:r>
      <w:proofErr w:type="spellEnd"/>
      <w:r w:rsidRPr="00E24B2D">
        <w:rPr>
          <w:rFonts w:ascii="Courier New" w:hAnsi="Courier New" w:cs="Courier New"/>
          <w:color w:val="0000FF"/>
          <w:sz w:val="20"/>
          <w:szCs w:val="20"/>
        </w:rPr>
        <w:t>&gt;</w:t>
      </w:r>
    </w:p>
    <w:p w14:paraId="3117856A" w14:textId="4514101E" w:rsidR="00503D2F" w:rsidRDefault="00503D2F" w:rsidP="00503D2F">
      <w:pPr>
        <w:pStyle w:val="Heading3"/>
      </w:pPr>
      <w:bookmarkStart w:id="2026" w:name="_Toc522883733"/>
      <w:r>
        <w:t>Repulse PDD</w:t>
      </w:r>
      <w:bookmarkEnd w:id="2026"/>
    </w:p>
    <w:p w14:paraId="2DBB2C09" w14:textId="0CC38E59" w:rsidR="00DE22D8" w:rsidRDefault="00DE22D8" w:rsidP="00DE22D8">
      <w:pPr>
        <w:rPr>
          <w:ins w:id="2027" w:author="Steven LaBelle" w:date="2018-08-21T12:27:00Z"/>
        </w:rPr>
      </w:pPr>
      <w:commentRangeStart w:id="2028"/>
      <w:r>
        <w:t xml:space="preserve">Allows vessels to be directed away from </w:t>
      </w:r>
      <w:r w:rsidR="00512963">
        <w:t xml:space="preserve">the </w:t>
      </w:r>
      <w:proofErr w:type="spellStart"/>
      <w:r w:rsidR="00512963">
        <w:t>nodeset</w:t>
      </w:r>
      <w:proofErr w:type="spellEnd"/>
      <w:r w:rsidR="00512963">
        <w:t xml:space="preserve"> where this has values specified. </w:t>
      </w:r>
      <w:commentRangeEnd w:id="2028"/>
      <w:r w:rsidR="00174D5C">
        <w:rPr>
          <w:rStyle w:val="CommentReference"/>
        </w:rPr>
        <w:commentReference w:id="2028"/>
      </w:r>
      <w:proofErr w:type="spellStart"/>
      <w:r w:rsidR="00512963">
        <w:t>Grad_threshold</w:t>
      </w:r>
      <w:proofErr w:type="spellEnd"/>
      <w:r w:rsidR="00512963">
        <w:t xml:space="preserve"> determines </w:t>
      </w:r>
      <w:del w:id="2029" w:author="Steven LaBelle" w:date="2018-08-21T12:27:00Z">
        <w:r w:rsidR="00512963" w:rsidDel="00174D5C">
          <w:delText>whether or not</w:delText>
        </w:r>
      </w:del>
      <w:ins w:id="2030" w:author="Steven LaBelle" w:date="2018-08-21T12:27:00Z">
        <w:r w:rsidR="00174D5C">
          <w:t>whether</w:t>
        </w:r>
      </w:ins>
      <w:r w:rsidR="00512963">
        <w:t xml:space="preserve"> the condition is based on the norm of the gradient or the value of repulse.</w:t>
      </w:r>
    </w:p>
    <w:p w14:paraId="45389EC2" w14:textId="77777777" w:rsidR="00174D5C" w:rsidRPr="00DE22D8" w:rsidRDefault="00174D5C" w:rsidP="00DE22D8"/>
    <w:p w14:paraId="66624E55" w14:textId="11825E1B" w:rsidR="00642A3B" w:rsidRDefault="00642A3B" w:rsidP="00642A3B">
      <w:r>
        <w:t>e.g.</w:t>
      </w:r>
    </w:p>
    <w:p w14:paraId="552BD8DC" w14:textId="77777777" w:rsidR="00E24B2D" w:rsidRPr="00E24B2D" w:rsidRDefault="00E24B2D" w:rsidP="00E24B2D">
      <w:pPr>
        <w:shd w:val="clear" w:color="auto" w:fill="FFFFFF"/>
        <w:jc w:val="left"/>
        <w:rPr>
          <w:rFonts w:ascii="Courier New" w:hAnsi="Courier New" w:cs="Courier New"/>
          <w:b/>
          <w:bCs/>
          <w:color w:val="000000"/>
          <w:sz w:val="20"/>
          <w:szCs w:val="20"/>
        </w:rPr>
      </w:pPr>
      <w:r w:rsidRPr="00E24B2D">
        <w:rPr>
          <w:rFonts w:ascii="Courier New" w:hAnsi="Courier New" w:cs="Courier New"/>
          <w:color w:val="0000FF"/>
          <w:sz w:val="20"/>
          <w:szCs w:val="20"/>
        </w:rPr>
        <w:t>&lt;</w:t>
      </w:r>
      <w:proofErr w:type="spellStart"/>
      <w:r w:rsidRPr="00E24B2D">
        <w:rPr>
          <w:rFonts w:ascii="Courier New" w:hAnsi="Courier New" w:cs="Courier New"/>
          <w:color w:val="0000FF"/>
          <w:sz w:val="20"/>
          <w:szCs w:val="20"/>
        </w:rPr>
        <w:t>pdd_modifier</w:t>
      </w:r>
      <w:proofErr w:type="spellEnd"/>
      <w:r w:rsidRPr="00E24B2D">
        <w:rPr>
          <w:rFonts w:ascii="Courier New" w:hAnsi="Courier New" w:cs="Courier New"/>
          <w:color w:val="000000"/>
          <w:sz w:val="20"/>
          <w:szCs w:val="20"/>
        </w:rPr>
        <w:t xml:space="preserve"> </w:t>
      </w:r>
      <w:r w:rsidRPr="00E24B2D">
        <w:rPr>
          <w:rFonts w:ascii="Courier New" w:hAnsi="Courier New" w:cs="Courier New"/>
          <w:color w:val="FF0000"/>
          <w:sz w:val="20"/>
          <w:szCs w:val="20"/>
        </w:rPr>
        <w:t>type</w:t>
      </w:r>
      <w:r w:rsidRPr="00E24B2D">
        <w:rPr>
          <w:rFonts w:ascii="Courier New" w:hAnsi="Courier New" w:cs="Courier New"/>
          <w:color w:val="000000"/>
          <w:sz w:val="20"/>
          <w:szCs w:val="20"/>
        </w:rPr>
        <w:t>=</w:t>
      </w:r>
      <w:r w:rsidRPr="00E24B2D">
        <w:rPr>
          <w:rFonts w:ascii="Courier New" w:hAnsi="Courier New" w:cs="Courier New"/>
          <w:b/>
          <w:bCs/>
          <w:color w:val="8000FF"/>
          <w:sz w:val="20"/>
          <w:szCs w:val="20"/>
        </w:rPr>
        <w:t>"</w:t>
      </w:r>
      <w:proofErr w:type="spellStart"/>
      <w:r w:rsidRPr="00E24B2D">
        <w:rPr>
          <w:rFonts w:ascii="Courier New" w:hAnsi="Courier New" w:cs="Courier New"/>
          <w:b/>
          <w:bCs/>
          <w:color w:val="8000FF"/>
          <w:sz w:val="20"/>
          <w:szCs w:val="20"/>
        </w:rPr>
        <w:t>repulse_pdd</w:t>
      </w:r>
      <w:proofErr w:type="spellEnd"/>
      <w:r w:rsidRPr="00E24B2D">
        <w:rPr>
          <w:rFonts w:ascii="Courier New" w:hAnsi="Courier New" w:cs="Courier New"/>
          <w:b/>
          <w:bCs/>
          <w:color w:val="8000FF"/>
          <w:sz w:val="20"/>
          <w:szCs w:val="20"/>
        </w:rPr>
        <w:t>"</w:t>
      </w:r>
      <w:r w:rsidRPr="00E24B2D">
        <w:rPr>
          <w:rFonts w:ascii="Courier New" w:hAnsi="Courier New" w:cs="Courier New"/>
          <w:color w:val="0000FF"/>
          <w:sz w:val="20"/>
          <w:szCs w:val="20"/>
        </w:rPr>
        <w:t>&gt;</w:t>
      </w:r>
    </w:p>
    <w:p w14:paraId="0E2B415F" w14:textId="77777777" w:rsidR="00E24B2D" w:rsidRPr="00E24B2D" w:rsidRDefault="00E24B2D" w:rsidP="00E24B2D">
      <w:pPr>
        <w:shd w:val="clear" w:color="auto" w:fill="FFFFFF"/>
        <w:jc w:val="left"/>
        <w:rPr>
          <w:rFonts w:ascii="Courier New" w:hAnsi="Courier New" w:cs="Courier New"/>
          <w:b/>
          <w:bCs/>
          <w:color w:val="000000"/>
          <w:sz w:val="20"/>
          <w:szCs w:val="20"/>
        </w:rPr>
      </w:pPr>
      <w:r w:rsidRPr="00E24B2D">
        <w:rPr>
          <w:rFonts w:ascii="Courier New" w:hAnsi="Courier New" w:cs="Courier New"/>
          <w:b/>
          <w:bCs/>
          <w:color w:val="000000"/>
          <w:sz w:val="20"/>
          <w:szCs w:val="20"/>
        </w:rPr>
        <w:t xml:space="preserve">    </w:t>
      </w:r>
      <w:r w:rsidRPr="00E24B2D">
        <w:rPr>
          <w:rFonts w:ascii="Courier New" w:hAnsi="Courier New" w:cs="Courier New"/>
          <w:color w:val="0000FF"/>
          <w:sz w:val="20"/>
          <w:szCs w:val="20"/>
        </w:rPr>
        <w:t>&lt;</w:t>
      </w:r>
      <w:proofErr w:type="spellStart"/>
      <w:r w:rsidRPr="00E24B2D">
        <w:rPr>
          <w:rFonts w:ascii="Courier New" w:hAnsi="Courier New" w:cs="Courier New"/>
          <w:color w:val="0000FF"/>
          <w:sz w:val="20"/>
          <w:szCs w:val="20"/>
        </w:rPr>
        <w:t>interpolation_prop</w:t>
      </w:r>
      <w:proofErr w:type="spellEnd"/>
      <w:r w:rsidRPr="00E24B2D">
        <w:rPr>
          <w:rFonts w:ascii="Courier New" w:hAnsi="Courier New" w:cs="Courier New"/>
          <w:color w:val="000000"/>
          <w:sz w:val="20"/>
          <w:szCs w:val="20"/>
        </w:rPr>
        <w:t xml:space="preserve"> </w:t>
      </w:r>
      <w:r w:rsidRPr="00E24B2D">
        <w:rPr>
          <w:rFonts w:ascii="Courier New" w:hAnsi="Courier New" w:cs="Courier New"/>
          <w:color w:val="FF0000"/>
          <w:sz w:val="20"/>
          <w:szCs w:val="20"/>
        </w:rPr>
        <w:t>type</w:t>
      </w:r>
      <w:r w:rsidRPr="00E24B2D">
        <w:rPr>
          <w:rFonts w:ascii="Courier New" w:hAnsi="Courier New" w:cs="Courier New"/>
          <w:color w:val="000000"/>
          <w:sz w:val="20"/>
          <w:szCs w:val="20"/>
        </w:rPr>
        <w:t>=</w:t>
      </w:r>
      <w:r w:rsidRPr="00E24B2D">
        <w:rPr>
          <w:rFonts w:ascii="Courier New" w:hAnsi="Courier New" w:cs="Courier New"/>
          <w:b/>
          <w:bCs/>
          <w:color w:val="8000FF"/>
          <w:sz w:val="20"/>
          <w:szCs w:val="20"/>
        </w:rPr>
        <w:t>"</w:t>
      </w:r>
      <w:proofErr w:type="spellStart"/>
      <w:r w:rsidRPr="00E24B2D">
        <w:rPr>
          <w:rFonts w:ascii="Courier New" w:hAnsi="Courier New" w:cs="Courier New"/>
          <w:b/>
          <w:bCs/>
          <w:color w:val="8000FF"/>
          <w:sz w:val="20"/>
          <w:szCs w:val="20"/>
        </w:rPr>
        <w:t>per_element_vi</w:t>
      </w:r>
      <w:proofErr w:type="spellEnd"/>
      <w:r w:rsidRPr="00E24B2D">
        <w:rPr>
          <w:rFonts w:ascii="Courier New" w:hAnsi="Courier New" w:cs="Courier New"/>
          <w:b/>
          <w:bCs/>
          <w:color w:val="8000FF"/>
          <w:sz w:val="20"/>
          <w:szCs w:val="20"/>
        </w:rPr>
        <w:t>"</w:t>
      </w:r>
      <w:r w:rsidRPr="00E24B2D">
        <w:rPr>
          <w:rFonts w:ascii="Courier New" w:hAnsi="Courier New" w:cs="Courier New"/>
          <w:color w:val="0000FF"/>
          <w:sz w:val="20"/>
          <w:szCs w:val="20"/>
        </w:rPr>
        <w:t>&gt;&lt;/</w:t>
      </w:r>
      <w:proofErr w:type="spellStart"/>
      <w:r w:rsidRPr="00E24B2D">
        <w:rPr>
          <w:rFonts w:ascii="Courier New" w:hAnsi="Courier New" w:cs="Courier New"/>
          <w:color w:val="0000FF"/>
          <w:sz w:val="20"/>
          <w:szCs w:val="20"/>
        </w:rPr>
        <w:t>interpolation_prop</w:t>
      </w:r>
      <w:proofErr w:type="spellEnd"/>
      <w:r w:rsidRPr="00E24B2D">
        <w:rPr>
          <w:rFonts w:ascii="Courier New" w:hAnsi="Courier New" w:cs="Courier New"/>
          <w:color w:val="0000FF"/>
          <w:sz w:val="20"/>
          <w:szCs w:val="20"/>
        </w:rPr>
        <w:t>&gt;</w:t>
      </w:r>
    </w:p>
    <w:p w14:paraId="2C779DFF" w14:textId="77777777" w:rsidR="00E24B2D" w:rsidRPr="00E24B2D" w:rsidRDefault="00E24B2D" w:rsidP="00E24B2D">
      <w:pPr>
        <w:shd w:val="clear" w:color="auto" w:fill="FFFFFF"/>
        <w:jc w:val="left"/>
        <w:rPr>
          <w:rFonts w:ascii="Courier New" w:hAnsi="Courier New" w:cs="Courier New"/>
          <w:b/>
          <w:bCs/>
          <w:color w:val="000000"/>
          <w:sz w:val="20"/>
          <w:szCs w:val="20"/>
        </w:rPr>
      </w:pPr>
      <w:r w:rsidRPr="00E24B2D">
        <w:rPr>
          <w:rFonts w:ascii="Courier New" w:hAnsi="Courier New" w:cs="Courier New"/>
          <w:b/>
          <w:bCs/>
          <w:color w:val="000000"/>
          <w:sz w:val="20"/>
          <w:szCs w:val="20"/>
        </w:rPr>
        <w:t xml:space="preserve">    </w:t>
      </w:r>
      <w:r w:rsidRPr="00E24B2D">
        <w:rPr>
          <w:rFonts w:ascii="Courier New" w:hAnsi="Courier New" w:cs="Courier New"/>
          <w:color w:val="0000FF"/>
          <w:sz w:val="20"/>
          <w:szCs w:val="20"/>
        </w:rPr>
        <w:t>&lt;</w:t>
      </w:r>
      <w:proofErr w:type="spellStart"/>
      <w:r w:rsidRPr="00E24B2D">
        <w:rPr>
          <w:rFonts w:ascii="Courier New" w:hAnsi="Courier New" w:cs="Courier New"/>
          <w:color w:val="0000FF"/>
          <w:sz w:val="20"/>
          <w:szCs w:val="20"/>
        </w:rPr>
        <w:t>alpha_override</w:t>
      </w:r>
      <w:proofErr w:type="spellEnd"/>
      <w:r w:rsidRPr="00E24B2D">
        <w:rPr>
          <w:rFonts w:ascii="Courier New" w:hAnsi="Courier New" w:cs="Courier New"/>
          <w:color w:val="0000FF"/>
          <w:sz w:val="20"/>
          <w:szCs w:val="20"/>
        </w:rPr>
        <w:t>&gt;</w:t>
      </w:r>
      <w:r w:rsidRPr="00E24B2D">
        <w:rPr>
          <w:rFonts w:ascii="Courier New" w:hAnsi="Courier New" w:cs="Courier New"/>
          <w:b/>
          <w:bCs/>
          <w:color w:val="000000"/>
          <w:sz w:val="20"/>
          <w:szCs w:val="20"/>
        </w:rPr>
        <w:t>1</w:t>
      </w:r>
      <w:r w:rsidRPr="00E24B2D">
        <w:rPr>
          <w:rFonts w:ascii="Courier New" w:hAnsi="Courier New" w:cs="Courier New"/>
          <w:color w:val="0000FF"/>
          <w:sz w:val="20"/>
          <w:szCs w:val="20"/>
        </w:rPr>
        <w:t>&lt;/</w:t>
      </w:r>
      <w:proofErr w:type="spellStart"/>
      <w:r w:rsidRPr="00E24B2D">
        <w:rPr>
          <w:rFonts w:ascii="Courier New" w:hAnsi="Courier New" w:cs="Courier New"/>
          <w:color w:val="0000FF"/>
          <w:sz w:val="20"/>
          <w:szCs w:val="20"/>
        </w:rPr>
        <w:t>alpha_override</w:t>
      </w:r>
      <w:proofErr w:type="spellEnd"/>
      <w:r w:rsidRPr="00E24B2D">
        <w:rPr>
          <w:rFonts w:ascii="Courier New" w:hAnsi="Courier New" w:cs="Courier New"/>
          <w:color w:val="0000FF"/>
          <w:sz w:val="20"/>
          <w:szCs w:val="20"/>
        </w:rPr>
        <w:t>&gt;</w:t>
      </w:r>
    </w:p>
    <w:p w14:paraId="03F51A3B" w14:textId="77777777" w:rsidR="00E24B2D" w:rsidRPr="00E24B2D" w:rsidRDefault="00E24B2D" w:rsidP="00E24B2D">
      <w:pPr>
        <w:shd w:val="clear" w:color="auto" w:fill="FFFFFF"/>
        <w:jc w:val="left"/>
        <w:rPr>
          <w:rFonts w:ascii="Courier New" w:hAnsi="Courier New" w:cs="Courier New"/>
          <w:b/>
          <w:bCs/>
          <w:color w:val="000000"/>
          <w:sz w:val="20"/>
          <w:szCs w:val="20"/>
        </w:rPr>
      </w:pPr>
      <w:r w:rsidRPr="00E24B2D">
        <w:rPr>
          <w:rFonts w:ascii="Courier New" w:hAnsi="Courier New" w:cs="Courier New"/>
          <w:b/>
          <w:bCs/>
          <w:color w:val="000000"/>
          <w:sz w:val="20"/>
          <w:szCs w:val="20"/>
        </w:rPr>
        <w:t xml:space="preserve">    </w:t>
      </w:r>
      <w:r w:rsidRPr="00E24B2D">
        <w:rPr>
          <w:rFonts w:ascii="Courier New" w:hAnsi="Courier New" w:cs="Courier New"/>
          <w:color w:val="0000FF"/>
          <w:sz w:val="20"/>
          <w:szCs w:val="20"/>
        </w:rPr>
        <w:t>&lt;</w:t>
      </w:r>
      <w:proofErr w:type="spellStart"/>
      <w:r w:rsidRPr="00E24B2D">
        <w:rPr>
          <w:rFonts w:ascii="Courier New" w:hAnsi="Courier New" w:cs="Courier New"/>
          <w:color w:val="0000FF"/>
          <w:sz w:val="20"/>
          <w:szCs w:val="20"/>
        </w:rPr>
        <w:t>grad_threshold</w:t>
      </w:r>
      <w:proofErr w:type="spellEnd"/>
      <w:r w:rsidRPr="00E24B2D">
        <w:rPr>
          <w:rFonts w:ascii="Courier New" w:hAnsi="Courier New" w:cs="Courier New"/>
          <w:color w:val="0000FF"/>
          <w:sz w:val="20"/>
          <w:szCs w:val="20"/>
        </w:rPr>
        <w:t>&gt;</w:t>
      </w:r>
      <w:r w:rsidRPr="00E24B2D">
        <w:rPr>
          <w:rFonts w:ascii="Courier New" w:hAnsi="Courier New" w:cs="Courier New"/>
          <w:b/>
          <w:bCs/>
          <w:color w:val="000000"/>
          <w:sz w:val="20"/>
          <w:szCs w:val="20"/>
        </w:rPr>
        <w:t>0</w:t>
      </w:r>
      <w:r w:rsidRPr="00E24B2D">
        <w:rPr>
          <w:rFonts w:ascii="Courier New" w:hAnsi="Courier New" w:cs="Courier New"/>
          <w:color w:val="0000FF"/>
          <w:sz w:val="20"/>
          <w:szCs w:val="20"/>
        </w:rPr>
        <w:t>&lt;/</w:t>
      </w:r>
      <w:proofErr w:type="spellStart"/>
      <w:r w:rsidRPr="00E24B2D">
        <w:rPr>
          <w:rFonts w:ascii="Courier New" w:hAnsi="Courier New" w:cs="Courier New"/>
          <w:color w:val="0000FF"/>
          <w:sz w:val="20"/>
          <w:szCs w:val="20"/>
        </w:rPr>
        <w:t>grad_threshold</w:t>
      </w:r>
      <w:proofErr w:type="spellEnd"/>
      <w:r w:rsidRPr="00E24B2D">
        <w:rPr>
          <w:rFonts w:ascii="Courier New" w:hAnsi="Courier New" w:cs="Courier New"/>
          <w:color w:val="0000FF"/>
          <w:sz w:val="20"/>
          <w:szCs w:val="20"/>
        </w:rPr>
        <w:t>&gt;</w:t>
      </w:r>
    </w:p>
    <w:p w14:paraId="5160DEC4" w14:textId="64746EFF" w:rsidR="00E24B2D" w:rsidRDefault="00E24B2D" w:rsidP="00E24B2D">
      <w:pPr>
        <w:shd w:val="clear" w:color="auto" w:fill="FFFFFF"/>
        <w:jc w:val="left"/>
      </w:pPr>
      <w:r w:rsidRPr="00E24B2D">
        <w:rPr>
          <w:rFonts w:ascii="Courier New" w:hAnsi="Courier New" w:cs="Courier New"/>
          <w:color w:val="0000FF"/>
          <w:sz w:val="20"/>
          <w:szCs w:val="20"/>
        </w:rPr>
        <w:t>&lt;/</w:t>
      </w:r>
      <w:proofErr w:type="spellStart"/>
      <w:r w:rsidRPr="00E24B2D">
        <w:rPr>
          <w:rFonts w:ascii="Courier New" w:hAnsi="Courier New" w:cs="Courier New"/>
          <w:color w:val="0000FF"/>
          <w:sz w:val="20"/>
          <w:szCs w:val="20"/>
        </w:rPr>
        <w:t>pdd_modifier</w:t>
      </w:r>
      <w:proofErr w:type="spellEnd"/>
      <w:r w:rsidRPr="00E24B2D">
        <w:rPr>
          <w:rFonts w:ascii="Courier New" w:hAnsi="Courier New" w:cs="Courier New"/>
          <w:color w:val="0000FF"/>
          <w:sz w:val="20"/>
          <w:szCs w:val="20"/>
        </w:rPr>
        <w:t>&gt;</w:t>
      </w:r>
    </w:p>
    <w:p w14:paraId="440FE396" w14:textId="4B588A83" w:rsidR="00503D2F" w:rsidRDefault="00503D2F" w:rsidP="00503D2F">
      <w:pPr>
        <w:pStyle w:val="Heading3"/>
      </w:pPr>
      <w:bookmarkStart w:id="2031" w:name="_Toc522883734"/>
      <w:r>
        <w:t>Concentration PDD</w:t>
      </w:r>
      <w:bookmarkEnd w:id="2031"/>
    </w:p>
    <w:p w14:paraId="1EC6987D" w14:textId="2EA466A8" w:rsidR="00B43073" w:rsidRDefault="00B43073" w:rsidP="00B43073">
      <w:r>
        <w:t xml:space="preserve">Allows vessels to follow concentration gradients. If the norm of the concentration gradient is above threshold for the </w:t>
      </w:r>
      <w:proofErr w:type="gramStart"/>
      <w:r>
        <w:t>solute</w:t>
      </w:r>
      <w:proofErr w:type="gramEnd"/>
      <w:r>
        <w:t xml:space="preserve"> then the tip direction will have a contribution of the direction of the concentration gradient.</w:t>
      </w:r>
    </w:p>
    <w:p w14:paraId="7403062E" w14:textId="7B2AE394" w:rsidR="00E24B2D" w:rsidRDefault="00E24B2D" w:rsidP="00B43073">
      <w:r>
        <w:t>e.g.</w:t>
      </w:r>
    </w:p>
    <w:p w14:paraId="3B16F6AA" w14:textId="77777777" w:rsidR="00E24B2D" w:rsidRPr="00E24B2D" w:rsidRDefault="00E24B2D" w:rsidP="00E24B2D">
      <w:pPr>
        <w:shd w:val="clear" w:color="auto" w:fill="FFFFFF"/>
        <w:jc w:val="left"/>
        <w:rPr>
          <w:rFonts w:ascii="Courier New" w:hAnsi="Courier New" w:cs="Courier New"/>
          <w:b/>
          <w:bCs/>
          <w:color w:val="000000"/>
          <w:sz w:val="20"/>
          <w:szCs w:val="20"/>
        </w:rPr>
      </w:pPr>
      <w:r w:rsidRPr="00E24B2D">
        <w:rPr>
          <w:rFonts w:ascii="Courier New" w:hAnsi="Courier New" w:cs="Courier New"/>
          <w:color w:val="0000FF"/>
          <w:sz w:val="20"/>
          <w:szCs w:val="20"/>
        </w:rPr>
        <w:t>&lt;</w:t>
      </w:r>
      <w:proofErr w:type="spellStart"/>
      <w:r w:rsidRPr="00E24B2D">
        <w:rPr>
          <w:rFonts w:ascii="Courier New" w:hAnsi="Courier New" w:cs="Courier New"/>
          <w:color w:val="0000FF"/>
          <w:sz w:val="20"/>
          <w:szCs w:val="20"/>
        </w:rPr>
        <w:t>pdd_modifier</w:t>
      </w:r>
      <w:proofErr w:type="spellEnd"/>
      <w:r w:rsidRPr="00E24B2D">
        <w:rPr>
          <w:rFonts w:ascii="Courier New" w:hAnsi="Courier New" w:cs="Courier New"/>
          <w:color w:val="000000"/>
          <w:sz w:val="20"/>
          <w:szCs w:val="20"/>
        </w:rPr>
        <w:t xml:space="preserve"> </w:t>
      </w:r>
      <w:r w:rsidRPr="00E24B2D">
        <w:rPr>
          <w:rFonts w:ascii="Courier New" w:hAnsi="Courier New" w:cs="Courier New"/>
          <w:color w:val="FF0000"/>
          <w:sz w:val="20"/>
          <w:szCs w:val="20"/>
        </w:rPr>
        <w:t>type</w:t>
      </w:r>
      <w:r w:rsidRPr="00E24B2D">
        <w:rPr>
          <w:rFonts w:ascii="Courier New" w:hAnsi="Courier New" w:cs="Courier New"/>
          <w:color w:val="000000"/>
          <w:sz w:val="20"/>
          <w:szCs w:val="20"/>
        </w:rPr>
        <w:t>=</w:t>
      </w:r>
      <w:r w:rsidRPr="00E24B2D">
        <w:rPr>
          <w:rFonts w:ascii="Courier New" w:hAnsi="Courier New" w:cs="Courier New"/>
          <w:b/>
          <w:bCs/>
          <w:color w:val="8000FF"/>
          <w:sz w:val="20"/>
          <w:szCs w:val="20"/>
        </w:rPr>
        <w:t>"</w:t>
      </w:r>
      <w:proofErr w:type="spellStart"/>
      <w:r w:rsidRPr="00E24B2D">
        <w:rPr>
          <w:rFonts w:ascii="Courier New" w:hAnsi="Courier New" w:cs="Courier New"/>
          <w:b/>
          <w:bCs/>
          <w:color w:val="8000FF"/>
          <w:sz w:val="20"/>
          <w:szCs w:val="20"/>
        </w:rPr>
        <w:t>concentration_gradient_pdd</w:t>
      </w:r>
      <w:proofErr w:type="spellEnd"/>
      <w:r w:rsidRPr="00E24B2D">
        <w:rPr>
          <w:rFonts w:ascii="Courier New" w:hAnsi="Courier New" w:cs="Courier New"/>
          <w:b/>
          <w:bCs/>
          <w:color w:val="8000FF"/>
          <w:sz w:val="20"/>
          <w:szCs w:val="20"/>
        </w:rPr>
        <w:t>"</w:t>
      </w:r>
      <w:r w:rsidRPr="00E24B2D">
        <w:rPr>
          <w:rFonts w:ascii="Courier New" w:hAnsi="Courier New" w:cs="Courier New"/>
          <w:color w:val="0000FF"/>
          <w:sz w:val="20"/>
          <w:szCs w:val="20"/>
        </w:rPr>
        <w:t>&gt;</w:t>
      </w:r>
    </w:p>
    <w:p w14:paraId="7B01BE1B" w14:textId="77777777" w:rsidR="00E24B2D" w:rsidRPr="00E24B2D" w:rsidRDefault="00E24B2D" w:rsidP="00E24B2D">
      <w:pPr>
        <w:shd w:val="clear" w:color="auto" w:fill="FFFFFF"/>
        <w:jc w:val="left"/>
        <w:rPr>
          <w:rFonts w:ascii="Courier New" w:hAnsi="Courier New" w:cs="Courier New"/>
          <w:b/>
          <w:bCs/>
          <w:color w:val="000000"/>
          <w:sz w:val="20"/>
          <w:szCs w:val="20"/>
        </w:rPr>
      </w:pPr>
      <w:r w:rsidRPr="00E24B2D">
        <w:rPr>
          <w:rFonts w:ascii="Courier New" w:hAnsi="Courier New" w:cs="Courier New"/>
          <w:b/>
          <w:bCs/>
          <w:color w:val="000000"/>
          <w:sz w:val="20"/>
          <w:szCs w:val="20"/>
        </w:rPr>
        <w:t xml:space="preserve">    </w:t>
      </w:r>
      <w:r w:rsidRPr="00E24B2D">
        <w:rPr>
          <w:rFonts w:ascii="Courier New" w:hAnsi="Courier New" w:cs="Courier New"/>
          <w:color w:val="0000FF"/>
          <w:sz w:val="20"/>
          <w:szCs w:val="20"/>
        </w:rPr>
        <w:t>&lt;threshold&gt;</w:t>
      </w:r>
      <w:r w:rsidRPr="00E24B2D">
        <w:rPr>
          <w:rFonts w:ascii="Courier New" w:hAnsi="Courier New" w:cs="Courier New"/>
          <w:b/>
          <w:bCs/>
          <w:color w:val="000000"/>
          <w:sz w:val="20"/>
          <w:szCs w:val="20"/>
        </w:rPr>
        <w:t>1e-3</w:t>
      </w:r>
      <w:r w:rsidRPr="00E24B2D">
        <w:rPr>
          <w:rFonts w:ascii="Courier New" w:hAnsi="Courier New" w:cs="Courier New"/>
          <w:color w:val="0000FF"/>
          <w:sz w:val="20"/>
          <w:szCs w:val="20"/>
        </w:rPr>
        <w:t>&lt;/threshold&gt;</w:t>
      </w:r>
    </w:p>
    <w:p w14:paraId="0CE716A9" w14:textId="77777777" w:rsidR="00E24B2D" w:rsidRPr="00E24B2D" w:rsidRDefault="00E24B2D" w:rsidP="00E24B2D">
      <w:pPr>
        <w:shd w:val="clear" w:color="auto" w:fill="FFFFFF"/>
        <w:jc w:val="left"/>
        <w:rPr>
          <w:rFonts w:ascii="Courier New" w:hAnsi="Courier New" w:cs="Courier New"/>
          <w:b/>
          <w:bCs/>
          <w:color w:val="000000"/>
          <w:sz w:val="20"/>
          <w:szCs w:val="20"/>
        </w:rPr>
      </w:pPr>
      <w:r w:rsidRPr="00E24B2D">
        <w:rPr>
          <w:rFonts w:ascii="Courier New" w:hAnsi="Courier New" w:cs="Courier New"/>
          <w:b/>
          <w:bCs/>
          <w:color w:val="000000"/>
          <w:sz w:val="20"/>
          <w:szCs w:val="20"/>
        </w:rPr>
        <w:t xml:space="preserve">    </w:t>
      </w:r>
      <w:r w:rsidRPr="00E24B2D">
        <w:rPr>
          <w:rFonts w:ascii="Courier New" w:hAnsi="Courier New" w:cs="Courier New"/>
          <w:color w:val="0000FF"/>
          <w:sz w:val="20"/>
          <w:szCs w:val="20"/>
        </w:rPr>
        <w:t>&lt;contribution&gt;</w:t>
      </w:r>
      <w:r w:rsidRPr="00E24B2D">
        <w:rPr>
          <w:rFonts w:ascii="Courier New" w:hAnsi="Courier New" w:cs="Courier New"/>
          <w:b/>
          <w:bCs/>
          <w:color w:val="000000"/>
          <w:sz w:val="20"/>
          <w:szCs w:val="20"/>
        </w:rPr>
        <w:t>1.0</w:t>
      </w:r>
      <w:r w:rsidRPr="00E24B2D">
        <w:rPr>
          <w:rFonts w:ascii="Courier New" w:hAnsi="Courier New" w:cs="Courier New"/>
          <w:color w:val="0000FF"/>
          <w:sz w:val="20"/>
          <w:szCs w:val="20"/>
        </w:rPr>
        <w:t>&lt;/contribution&gt;</w:t>
      </w:r>
    </w:p>
    <w:p w14:paraId="185D06D2" w14:textId="77777777" w:rsidR="00E24B2D" w:rsidRPr="00E24B2D" w:rsidRDefault="00E24B2D" w:rsidP="00E24B2D">
      <w:pPr>
        <w:shd w:val="clear" w:color="auto" w:fill="FFFFFF"/>
        <w:jc w:val="left"/>
        <w:rPr>
          <w:rFonts w:ascii="Courier New" w:hAnsi="Courier New" w:cs="Courier New"/>
          <w:b/>
          <w:bCs/>
          <w:color w:val="000000"/>
          <w:sz w:val="20"/>
          <w:szCs w:val="20"/>
        </w:rPr>
      </w:pPr>
      <w:r w:rsidRPr="00E24B2D">
        <w:rPr>
          <w:rFonts w:ascii="Courier New" w:hAnsi="Courier New" w:cs="Courier New"/>
          <w:b/>
          <w:bCs/>
          <w:color w:val="000000"/>
          <w:sz w:val="20"/>
          <w:szCs w:val="20"/>
        </w:rPr>
        <w:t xml:space="preserve">    </w:t>
      </w:r>
      <w:r w:rsidRPr="00E24B2D">
        <w:rPr>
          <w:rFonts w:ascii="Courier New" w:hAnsi="Courier New" w:cs="Courier New"/>
          <w:color w:val="0000FF"/>
          <w:sz w:val="20"/>
          <w:szCs w:val="20"/>
        </w:rPr>
        <w:t>&lt;</w:t>
      </w:r>
      <w:proofErr w:type="spellStart"/>
      <w:r w:rsidRPr="00E24B2D">
        <w:rPr>
          <w:rFonts w:ascii="Courier New" w:hAnsi="Courier New" w:cs="Courier New"/>
          <w:color w:val="0000FF"/>
          <w:sz w:val="20"/>
          <w:szCs w:val="20"/>
        </w:rPr>
        <w:t>alpha_override</w:t>
      </w:r>
      <w:proofErr w:type="spellEnd"/>
      <w:r w:rsidRPr="00E24B2D">
        <w:rPr>
          <w:rFonts w:ascii="Courier New" w:hAnsi="Courier New" w:cs="Courier New"/>
          <w:color w:val="0000FF"/>
          <w:sz w:val="20"/>
          <w:szCs w:val="20"/>
        </w:rPr>
        <w:t>&gt;</w:t>
      </w:r>
      <w:r w:rsidRPr="00E24B2D">
        <w:rPr>
          <w:rFonts w:ascii="Courier New" w:hAnsi="Courier New" w:cs="Courier New"/>
          <w:b/>
          <w:bCs/>
          <w:color w:val="000000"/>
          <w:sz w:val="20"/>
          <w:szCs w:val="20"/>
        </w:rPr>
        <w:t>1</w:t>
      </w:r>
      <w:r w:rsidRPr="00E24B2D">
        <w:rPr>
          <w:rFonts w:ascii="Courier New" w:hAnsi="Courier New" w:cs="Courier New"/>
          <w:color w:val="0000FF"/>
          <w:sz w:val="20"/>
          <w:szCs w:val="20"/>
        </w:rPr>
        <w:t>&lt;/</w:t>
      </w:r>
      <w:proofErr w:type="spellStart"/>
      <w:r w:rsidRPr="00E24B2D">
        <w:rPr>
          <w:rFonts w:ascii="Courier New" w:hAnsi="Courier New" w:cs="Courier New"/>
          <w:color w:val="0000FF"/>
          <w:sz w:val="20"/>
          <w:szCs w:val="20"/>
        </w:rPr>
        <w:t>alpha_override</w:t>
      </w:r>
      <w:proofErr w:type="spellEnd"/>
      <w:r w:rsidRPr="00E24B2D">
        <w:rPr>
          <w:rFonts w:ascii="Courier New" w:hAnsi="Courier New" w:cs="Courier New"/>
          <w:color w:val="0000FF"/>
          <w:sz w:val="20"/>
          <w:szCs w:val="20"/>
        </w:rPr>
        <w:t>&gt;</w:t>
      </w:r>
    </w:p>
    <w:p w14:paraId="43DB6D52" w14:textId="77777777" w:rsidR="00E24B2D" w:rsidRPr="00E24B2D" w:rsidRDefault="00E24B2D" w:rsidP="00E24B2D">
      <w:pPr>
        <w:shd w:val="clear" w:color="auto" w:fill="FFFFFF"/>
        <w:jc w:val="left"/>
        <w:rPr>
          <w:rFonts w:ascii="Courier New" w:hAnsi="Courier New" w:cs="Courier New"/>
          <w:b/>
          <w:bCs/>
          <w:color w:val="000000"/>
          <w:sz w:val="20"/>
          <w:szCs w:val="20"/>
        </w:rPr>
      </w:pPr>
      <w:r w:rsidRPr="00E24B2D">
        <w:rPr>
          <w:rFonts w:ascii="Courier New" w:hAnsi="Courier New" w:cs="Courier New"/>
          <w:b/>
          <w:bCs/>
          <w:color w:val="000000"/>
          <w:sz w:val="20"/>
          <w:szCs w:val="20"/>
        </w:rPr>
        <w:t xml:space="preserve">    </w:t>
      </w:r>
      <w:r w:rsidRPr="00E24B2D">
        <w:rPr>
          <w:rFonts w:ascii="Courier New" w:hAnsi="Courier New" w:cs="Courier New"/>
          <w:color w:val="0000FF"/>
          <w:sz w:val="20"/>
          <w:szCs w:val="20"/>
        </w:rPr>
        <w:t>&lt;</w:t>
      </w:r>
      <w:proofErr w:type="spellStart"/>
      <w:r w:rsidRPr="00E24B2D">
        <w:rPr>
          <w:rFonts w:ascii="Courier New" w:hAnsi="Courier New" w:cs="Courier New"/>
          <w:color w:val="0000FF"/>
          <w:sz w:val="20"/>
          <w:szCs w:val="20"/>
        </w:rPr>
        <w:t>sol_id</w:t>
      </w:r>
      <w:proofErr w:type="spellEnd"/>
      <w:r w:rsidRPr="00E24B2D">
        <w:rPr>
          <w:rFonts w:ascii="Courier New" w:hAnsi="Courier New" w:cs="Courier New"/>
          <w:color w:val="0000FF"/>
          <w:sz w:val="20"/>
          <w:szCs w:val="20"/>
        </w:rPr>
        <w:t>&gt;</w:t>
      </w:r>
      <w:r w:rsidRPr="00E24B2D">
        <w:rPr>
          <w:rFonts w:ascii="Courier New" w:hAnsi="Courier New" w:cs="Courier New"/>
          <w:b/>
          <w:bCs/>
          <w:color w:val="000000"/>
          <w:sz w:val="20"/>
          <w:szCs w:val="20"/>
        </w:rPr>
        <w:t>0</w:t>
      </w:r>
      <w:r w:rsidRPr="00E24B2D">
        <w:rPr>
          <w:rFonts w:ascii="Courier New" w:hAnsi="Courier New" w:cs="Courier New"/>
          <w:color w:val="0000FF"/>
          <w:sz w:val="20"/>
          <w:szCs w:val="20"/>
        </w:rPr>
        <w:t>&lt;/</w:t>
      </w:r>
      <w:proofErr w:type="spellStart"/>
      <w:r w:rsidRPr="00E24B2D">
        <w:rPr>
          <w:rFonts w:ascii="Courier New" w:hAnsi="Courier New" w:cs="Courier New"/>
          <w:color w:val="0000FF"/>
          <w:sz w:val="20"/>
          <w:szCs w:val="20"/>
        </w:rPr>
        <w:t>sol_id</w:t>
      </w:r>
      <w:proofErr w:type="spellEnd"/>
      <w:r w:rsidRPr="00E24B2D">
        <w:rPr>
          <w:rFonts w:ascii="Courier New" w:hAnsi="Courier New" w:cs="Courier New"/>
          <w:color w:val="0000FF"/>
          <w:sz w:val="20"/>
          <w:szCs w:val="20"/>
        </w:rPr>
        <w:t>&gt;</w:t>
      </w:r>
    </w:p>
    <w:p w14:paraId="37699C94" w14:textId="1BDAEB09" w:rsidR="00E24B2D" w:rsidRPr="00B43073" w:rsidRDefault="00E24B2D" w:rsidP="00E24B2D">
      <w:pPr>
        <w:shd w:val="clear" w:color="auto" w:fill="FFFFFF"/>
        <w:jc w:val="left"/>
      </w:pPr>
      <w:r w:rsidRPr="00E24B2D">
        <w:rPr>
          <w:rFonts w:ascii="Courier New" w:hAnsi="Courier New" w:cs="Courier New"/>
          <w:color w:val="0000FF"/>
          <w:sz w:val="20"/>
          <w:szCs w:val="20"/>
        </w:rPr>
        <w:t>&lt;/</w:t>
      </w:r>
      <w:proofErr w:type="spellStart"/>
      <w:r w:rsidRPr="00E24B2D">
        <w:rPr>
          <w:rFonts w:ascii="Courier New" w:hAnsi="Courier New" w:cs="Courier New"/>
          <w:color w:val="0000FF"/>
          <w:sz w:val="20"/>
          <w:szCs w:val="20"/>
        </w:rPr>
        <w:t>pdd_modifier</w:t>
      </w:r>
      <w:proofErr w:type="spellEnd"/>
      <w:r w:rsidRPr="00E24B2D">
        <w:rPr>
          <w:rFonts w:ascii="Courier New" w:hAnsi="Courier New" w:cs="Courier New"/>
          <w:color w:val="0000FF"/>
          <w:sz w:val="20"/>
          <w:szCs w:val="20"/>
        </w:rPr>
        <w:t>&gt;</w:t>
      </w:r>
    </w:p>
    <w:p w14:paraId="1AE8E395" w14:textId="2D874686" w:rsidR="00503D2F" w:rsidRDefault="00503D2F" w:rsidP="00503D2F">
      <w:pPr>
        <w:pStyle w:val="Heading3"/>
      </w:pPr>
      <w:bookmarkStart w:id="2032" w:name="_Toc522883735"/>
      <w:proofErr w:type="spellStart"/>
      <w:r>
        <w:t>Anastamosis</w:t>
      </w:r>
      <w:proofErr w:type="spellEnd"/>
      <w:r>
        <w:t xml:space="preserve"> PDD</w:t>
      </w:r>
      <w:bookmarkEnd w:id="2032"/>
    </w:p>
    <w:p w14:paraId="39A95B2C" w14:textId="15029B4C" w:rsidR="00A337F1" w:rsidRDefault="00A337F1" w:rsidP="00A337F1">
      <w:r>
        <w:t>Provides a way for tips to grow towards segments and once close enough to fuse into the segment.</w:t>
      </w:r>
    </w:p>
    <w:p w14:paraId="200C5C59" w14:textId="696D328A" w:rsidR="00A337F1" w:rsidRPr="00A337F1" w:rsidRDefault="00A337F1" w:rsidP="00A337F1">
      <w:r>
        <w:lastRenderedPageBreak/>
        <w:t xml:space="preserve">Tips will not </w:t>
      </w:r>
      <w:proofErr w:type="spellStart"/>
      <w:r>
        <w:t>anastamose</w:t>
      </w:r>
      <w:proofErr w:type="spellEnd"/>
      <w:r>
        <w:t xml:space="preserve"> with segments that have grown from the same </w:t>
      </w:r>
      <w:proofErr w:type="spellStart"/>
      <w:r>
        <w:t>intial</w:t>
      </w:r>
      <w:proofErr w:type="spellEnd"/>
      <w:r>
        <w:t xml:space="preserve"> fragment. </w:t>
      </w:r>
      <w:proofErr w:type="spellStart"/>
      <w:r>
        <w:t>Anastamosis</w:t>
      </w:r>
      <w:proofErr w:type="spellEnd"/>
      <w:r>
        <w:t xml:space="preserve"> radius effects the radi</w:t>
      </w:r>
      <w:del w:id="2033" w:author="Steven LaBelle" w:date="2018-08-21T12:28:00Z">
        <w:r w:rsidDel="00174D5C">
          <w:delText>s</w:delText>
        </w:r>
      </w:del>
      <w:r>
        <w:t>u</w:t>
      </w:r>
      <w:ins w:id="2034" w:author="Steven LaBelle" w:date="2018-08-21T12:28:00Z">
        <w:r w:rsidR="00174D5C">
          <w:t>s</w:t>
        </w:r>
      </w:ins>
      <w:r>
        <w:t xml:space="preserve"> at which the tip will start growing towards a valid segment. Tips will stop growing when: they are within the fuse radius of a tip</w:t>
      </w:r>
      <w:ins w:id="2035" w:author="Steven LaBelle" w:date="2018-08-21T12:29:00Z">
        <w:r w:rsidR="00174D5C">
          <w:t xml:space="preserve"> </w:t>
        </w:r>
      </w:ins>
      <w:r>
        <w:t xml:space="preserve">(can be part of a grown segment), and </w:t>
      </w:r>
      <w:r w:rsidR="00C41E2B">
        <w:t xml:space="preserve">the </w:t>
      </w:r>
      <w:commentRangeStart w:id="2036"/>
      <w:r w:rsidR="00C41E2B">
        <w:t xml:space="preserve">cos(angle) between the tips  is less than </w:t>
      </w:r>
      <w:proofErr w:type="spellStart"/>
      <w:r w:rsidR="00C41E2B">
        <w:t>fuse_angle</w:t>
      </w:r>
      <w:commentRangeEnd w:id="2036"/>
      <w:proofErr w:type="spellEnd"/>
      <w:r w:rsidR="00174D5C">
        <w:rPr>
          <w:rStyle w:val="CommentReference"/>
        </w:rPr>
        <w:commentReference w:id="2036"/>
      </w:r>
      <w:r w:rsidR="00C41E2B">
        <w:t>.</w:t>
      </w:r>
    </w:p>
    <w:p w14:paraId="35B3A444" w14:textId="10D4CE80" w:rsidR="003F7193" w:rsidRPr="0030237E" w:rsidRDefault="003F7193" w:rsidP="003F7193">
      <w:pPr>
        <w:rPr>
          <w:lang w:val="es-MX"/>
          <w:rPrChange w:id="2037" w:author="Steven" w:date="2021-03-08T10:43:00Z">
            <w:rPr/>
          </w:rPrChange>
        </w:rPr>
      </w:pPr>
      <w:proofErr w:type="spellStart"/>
      <w:r w:rsidRPr="0030237E">
        <w:rPr>
          <w:lang w:val="es-MX"/>
          <w:rPrChange w:id="2038" w:author="Steven" w:date="2021-03-08T10:43:00Z">
            <w:rPr/>
          </w:rPrChange>
        </w:rPr>
        <w:t>e.g</w:t>
      </w:r>
      <w:proofErr w:type="spellEnd"/>
      <w:r w:rsidRPr="0030237E">
        <w:rPr>
          <w:lang w:val="es-MX"/>
          <w:rPrChange w:id="2039" w:author="Steven" w:date="2021-03-08T10:43:00Z">
            <w:rPr/>
          </w:rPrChange>
        </w:rPr>
        <w:t>.</w:t>
      </w:r>
    </w:p>
    <w:p w14:paraId="3348149E" w14:textId="77777777" w:rsidR="00E24B2D" w:rsidRPr="0030237E" w:rsidRDefault="00E24B2D" w:rsidP="00E24B2D">
      <w:pPr>
        <w:shd w:val="clear" w:color="auto" w:fill="FFFFFF"/>
        <w:jc w:val="left"/>
        <w:rPr>
          <w:rFonts w:ascii="Courier New" w:hAnsi="Courier New" w:cs="Courier New"/>
          <w:b/>
          <w:bCs/>
          <w:color w:val="000000"/>
          <w:sz w:val="20"/>
          <w:szCs w:val="20"/>
          <w:lang w:val="es-MX"/>
          <w:rPrChange w:id="2040" w:author="Steven" w:date="2021-03-08T10:43:00Z">
            <w:rPr>
              <w:rFonts w:ascii="Courier New" w:hAnsi="Courier New" w:cs="Courier New"/>
              <w:b/>
              <w:bCs/>
              <w:color w:val="000000"/>
              <w:sz w:val="20"/>
              <w:szCs w:val="20"/>
            </w:rPr>
          </w:rPrChange>
        </w:rPr>
      </w:pPr>
      <w:r w:rsidRPr="0030237E">
        <w:rPr>
          <w:rFonts w:ascii="Courier New" w:hAnsi="Courier New" w:cs="Courier New"/>
          <w:color w:val="0000FF"/>
          <w:sz w:val="20"/>
          <w:szCs w:val="20"/>
          <w:lang w:val="es-MX"/>
          <w:rPrChange w:id="2041" w:author="Steven" w:date="2021-03-08T10:43:00Z">
            <w:rPr>
              <w:rFonts w:ascii="Courier New" w:hAnsi="Courier New" w:cs="Courier New"/>
              <w:color w:val="0000FF"/>
              <w:sz w:val="20"/>
              <w:szCs w:val="20"/>
            </w:rPr>
          </w:rPrChange>
        </w:rPr>
        <w:t>&lt;</w:t>
      </w:r>
      <w:proofErr w:type="spellStart"/>
      <w:r w:rsidRPr="0030237E">
        <w:rPr>
          <w:rFonts w:ascii="Courier New" w:hAnsi="Courier New" w:cs="Courier New"/>
          <w:color w:val="0000FF"/>
          <w:sz w:val="20"/>
          <w:szCs w:val="20"/>
          <w:lang w:val="es-MX"/>
          <w:rPrChange w:id="2042" w:author="Steven" w:date="2021-03-08T10:43:00Z">
            <w:rPr>
              <w:rFonts w:ascii="Courier New" w:hAnsi="Courier New" w:cs="Courier New"/>
              <w:color w:val="0000FF"/>
              <w:sz w:val="20"/>
              <w:szCs w:val="20"/>
            </w:rPr>
          </w:rPrChange>
        </w:rPr>
        <w:t>pdd_modifier</w:t>
      </w:r>
      <w:proofErr w:type="spellEnd"/>
      <w:r w:rsidRPr="0030237E">
        <w:rPr>
          <w:rFonts w:ascii="Courier New" w:hAnsi="Courier New" w:cs="Courier New"/>
          <w:color w:val="000000"/>
          <w:sz w:val="20"/>
          <w:szCs w:val="20"/>
          <w:lang w:val="es-MX"/>
          <w:rPrChange w:id="2043" w:author="Steven" w:date="2021-03-08T10:43:00Z">
            <w:rPr>
              <w:rFonts w:ascii="Courier New" w:hAnsi="Courier New" w:cs="Courier New"/>
              <w:color w:val="000000"/>
              <w:sz w:val="20"/>
              <w:szCs w:val="20"/>
            </w:rPr>
          </w:rPrChange>
        </w:rPr>
        <w:t xml:space="preserve"> </w:t>
      </w:r>
      <w:proofErr w:type="spellStart"/>
      <w:r w:rsidRPr="0030237E">
        <w:rPr>
          <w:rFonts w:ascii="Courier New" w:hAnsi="Courier New" w:cs="Courier New"/>
          <w:color w:val="FF0000"/>
          <w:sz w:val="20"/>
          <w:szCs w:val="20"/>
          <w:lang w:val="es-MX"/>
          <w:rPrChange w:id="2044" w:author="Steven" w:date="2021-03-08T10:43:00Z">
            <w:rPr>
              <w:rFonts w:ascii="Courier New" w:hAnsi="Courier New" w:cs="Courier New"/>
              <w:color w:val="FF0000"/>
              <w:sz w:val="20"/>
              <w:szCs w:val="20"/>
            </w:rPr>
          </w:rPrChange>
        </w:rPr>
        <w:t>type</w:t>
      </w:r>
      <w:proofErr w:type="spellEnd"/>
      <w:r w:rsidRPr="0030237E">
        <w:rPr>
          <w:rFonts w:ascii="Courier New" w:hAnsi="Courier New" w:cs="Courier New"/>
          <w:color w:val="000000"/>
          <w:sz w:val="20"/>
          <w:szCs w:val="20"/>
          <w:lang w:val="es-MX"/>
          <w:rPrChange w:id="2045" w:author="Steven" w:date="2021-03-08T10:43:00Z">
            <w:rPr>
              <w:rFonts w:ascii="Courier New" w:hAnsi="Courier New" w:cs="Courier New"/>
              <w:color w:val="000000"/>
              <w:sz w:val="20"/>
              <w:szCs w:val="20"/>
            </w:rPr>
          </w:rPrChange>
        </w:rPr>
        <w:t>=</w:t>
      </w:r>
      <w:r w:rsidRPr="0030237E">
        <w:rPr>
          <w:rFonts w:ascii="Courier New" w:hAnsi="Courier New" w:cs="Courier New"/>
          <w:b/>
          <w:bCs/>
          <w:color w:val="8000FF"/>
          <w:sz w:val="20"/>
          <w:szCs w:val="20"/>
          <w:lang w:val="es-MX"/>
          <w:rPrChange w:id="2046" w:author="Steven" w:date="2021-03-08T10:43:00Z">
            <w:rPr>
              <w:rFonts w:ascii="Courier New" w:hAnsi="Courier New" w:cs="Courier New"/>
              <w:b/>
              <w:bCs/>
              <w:color w:val="8000FF"/>
              <w:sz w:val="20"/>
              <w:szCs w:val="20"/>
            </w:rPr>
          </w:rPrChange>
        </w:rPr>
        <w:t>"</w:t>
      </w:r>
      <w:proofErr w:type="spellStart"/>
      <w:r w:rsidRPr="0030237E">
        <w:rPr>
          <w:rFonts w:ascii="Courier New" w:hAnsi="Courier New" w:cs="Courier New"/>
          <w:b/>
          <w:bCs/>
          <w:color w:val="8000FF"/>
          <w:sz w:val="20"/>
          <w:szCs w:val="20"/>
          <w:lang w:val="es-MX"/>
          <w:rPrChange w:id="2047" w:author="Steven" w:date="2021-03-08T10:43:00Z">
            <w:rPr>
              <w:rFonts w:ascii="Courier New" w:hAnsi="Courier New" w:cs="Courier New"/>
              <w:b/>
              <w:bCs/>
              <w:color w:val="8000FF"/>
              <w:sz w:val="20"/>
              <w:szCs w:val="20"/>
            </w:rPr>
          </w:rPrChange>
        </w:rPr>
        <w:t>anastamosis_pdd</w:t>
      </w:r>
      <w:proofErr w:type="spellEnd"/>
      <w:r w:rsidRPr="0030237E">
        <w:rPr>
          <w:rFonts w:ascii="Courier New" w:hAnsi="Courier New" w:cs="Courier New"/>
          <w:b/>
          <w:bCs/>
          <w:color w:val="8000FF"/>
          <w:sz w:val="20"/>
          <w:szCs w:val="20"/>
          <w:lang w:val="es-MX"/>
          <w:rPrChange w:id="2048" w:author="Steven" w:date="2021-03-08T10:43:00Z">
            <w:rPr>
              <w:rFonts w:ascii="Courier New" w:hAnsi="Courier New" w:cs="Courier New"/>
              <w:b/>
              <w:bCs/>
              <w:color w:val="8000FF"/>
              <w:sz w:val="20"/>
              <w:szCs w:val="20"/>
            </w:rPr>
          </w:rPrChange>
        </w:rPr>
        <w:t>"</w:t>
      </w:r>
      <w:r w:rsidRPr="0030237E">
        <w:rPr>
          <w:rFonts w:ascii="Courier New" w:hAnsi="Courier New" w:cs="Courier New"/>
          <w:color w:val="0000FF"/>
          <w:sz w:val="20"/>
          <w:szCs w:val="20"/>
          <w:lang w:val="es-MX"/>
          <w:rPrChange w:id="2049" w:author="Steven" w:date="2021-03-08T10:43:00Z">
            <w:rPr>
              <w:rFonts w:ascii="Courier New" w:hAnsi="Courier New" w:cs="Courier New"/>
              <w:color w:val="0000FF"/>
              <w:sz w:val="20"/>
              <w:szCs w:val="20"/>
            </w:rPr>
          </w:rPrChange>
        </w:rPr>
        <w:t>&gt;</w:t>
      </w:r>
    </w:p>
    <w:p w14:paraId="6F4BBC2D" w14:textId="77777777" w:rsidR="00E24B2D" w:rsidRPr="0030237E" w:rsidRDefault="00E24B2D" w:rsidP="00E24B2D">
      <w:pPr>
        <w:shd w:val="clear" w:color="auto" w:fill="FFFFFF"/>
        <w:jc w:val="left"/>
        <w:rPr>
          <w:rFonts w:ascii="Courier New" w:hAnsi="Courier New" w:cs="Courier New"/>
          <w:b/>
          <w:bCs/>
          <w:color w:val="000000"/>
          <w:sz w:val="20"/>
          <w:szCs w:val="20"/>
          <w:lang w:val="es-MX"/>
          <w:rPrChange w:id="2050" w:author="Steven" w:date="2021-03-08T10:43:00Z">
            <w:rPr>
              <w:rFonts w:ascii="Courier New" w:hAnsi="Courier New" w:cs="Courier New"/>
              <w:b/>
              <w:bCs/>
              <w:color w:val="000000"/>
              <w:sz w:val="20"/>
              <w:szCs w:val="20"/>
            </w:rPr>
          </w:rPrChange>
        </w:rPr>
      </w:pPr>
      <w:r w:rsidRPr="0030237E">
        <w:rPr>
          <w:rFonts w:ascii="Courier New" w:hAnsi="Courier New" w:cs="Courier New"/>
          <w:b/>
          <w:bCs/>
          <w:color w:val="000000"/>
          <w:sz w:val="20"/>
          <w:szCs w:val="20"/>
          <w:lang w:val="es-MX"/>
          <w:rPrChange w:id="2051" w:author="Steven" w:date="2021-03-08T10:43:00Z">
            <w:rPr>
              <w:rFonts w:ascii="Courier New" w:hAnsi="Courier New" w:cs="Courier New"/>
              <w:b/>
              <w:bCs/>
              <w:color w:val="000000"/>
              <w:sz w:val="20"/>
              <w:szCs w:val="20"/>
            </w:rPr>
          </w:rPrChange>
        </w:rPr>
        <w:t xml:space="preserve">    </w:t>
      </w:r>
      <w:r w:rsidRPr="0030237E">
        <w:rPr>
          <w:rFonts w:ascii="Courier New" w:hAnsi="Courier New" w:cs="Courier New"/>
          <w:color w:val="0000FF"/>
          <w:sz w:val="20"/>
          <w:szCs w:val="20"/>
          <w:lang w:val="es-MX"/>
          <w:rPrChange w:id="2052" w:author="Steven" w:date="2021-03-08T10:43:00Z">
            <w:rPr>
              <w:rFonts w:ascii="Courier New" w:hAnsi="Courier New" w:cs="Courier New"/>
              <w:color w:val="0000FF"/>
              <w:sz w:val="20"/>
              <w:szCs w:val="20"/>
            </w:rPr>
          </w:rPrChange>
        </w:rPr>
        <w:t>&lt;</w:t>
      </w:r>
      <w:proofErr w:type="spellStart"/>
      <w:r w:rsidRPr="0030237E">
        <w:rPr>
          <w:rFonts w:ascii="Courier New" w:hAnsi="Courier New" w:cs="Courier New"/>
          <w:color w:val="0000FF"/>
          <w:sz w:val="20"/>
          <w:szCs w:val="20"/>
          <w:lang w:val="es-MX"/>
          <w:rPrChange w:id="2053" w:author="Steven" w:date="2021-03-08T10:43:00Z">
            <w:rPr>
              <w:rFonts w:ascii="Courier New" w:hAnsi="Courier New" w:cs="Courier New"/>
              <w:color w:val="0000FF"/>
              <w:sz w:val="20"/>
              <w:szCs w:val="20"/>
            </w:rPr>
          </w:rPrChange>
        </w:rPr>
        <w:t>anastamosis_radius</w:t>
      </w:r>
      <w:proofErr w:type="spellEnd"/>
      <w:r w:rsidRPr="0030237E">
        <w:rPr>
          <w:rFonts w:ascii="Courier New" w:hAnsi="Courier New" w:cs="Courier New"/>
          <w:color w:val="0000FF"/>
          <w:sz w:val="20"/>
          <w:szCs w:val="20"/>
          <w:lang w:val="es-MX"/>
          <w:rPrChange w:id="2054" w:author="Steven" w:date="2021-03-08T10:43:00Z">
            <w:rPr>
              <w:rFonts w:ascii="Courier New" w:hAnsi="Courier New" w:cs="Courier New"/>
              <w:color w:val="0000FF"/>
              <w:sz w:val="20"/>
              <w:szCs w:val="20"/>
            </w:rPr>
          </w:rPrChange>
        </w:rPr>
        <w:t>&gt;</w:t>
      </w:r>
      <w:r w:rsidRPr="0030237E">
        <w:rPr>
          <w:rFonts w:ascii="Courier New" w:hAnsi="Courier New" w:cs="Courier New"/>
          <w:b/>
          <w:bCs/>
          <w:color w:val="000000"/>
          <w:sz w:val="20"/>
          <w:szCs w:val="20"/>
          <w:lang w:val="es-MX"/>
          <w:rPrChange w:id="2055" w:author="Steven" w:date="2021-03-08T10:43:00Z">
            <w:rPr>
              <w:rFonts w:ascii="Courier New" w:hAnsi="Courier New" w:cs="Courier New"/>
              <w:b/>
              <w:bCs/>
              <w:color w:val="000000"/>
              <w:sz w:val="20"/>
              <w:szCs w:val="20"/>
            </w:rPr>
          </w:rPrChange>
        </w:rPr>
        <w:t>200</w:t>
      </w:r>
      <w:r w:rsidRPr="0030237E">
        <w:rPr>
          <w:rFonts w:ascii="Courier New" w:hAnsi="Courier New" w:cs="Courier New"/>
          <w:color w:val="0000FF"/>
          <w:sz w:val="20"/>
          <w:szCs w:val="20"/>
          <w:lang w:val="es-MX"/>
          <w:rPrChange w:id="2056" w:author="Steven" w:date="2021-03-08T10:43:00Z">
            <w:rPr>
              <w:rFonts w:ascii="Courier New" w:hAnsi="Courier New" w:cs="Courier New"/>
              <w:color w:val="0000FF"/>
              <w:sz w:val="20"/>
              <w:szCs w:val="20"/>
            </w:rPr>
          </w:rPrChange>
        </w:rPr>
        <w:t>&lt;/</w:t>
      </w:r>
      <w:proofErr w:type="spellStart"/>
      <w:r w:rsidRPr="0030237E">
        <w:rPr>
          <w:rFonts w:ascii="Courier New" w:hAnsi="Courier New" w:cs="Courier New"/>
          <w:color w:val="0000FF"/>
          <w:sz w:val="20"/>
          <w:szCs w:val="20"/>
          <w:lang w:val="es-MX"/>
          <w:rPrChange w:id="2057" w:author="Steven" w:date="2021-03-08T10:43:00Z">
            <w:rPr>
              <w:rFonts w:ascii="Courier New" w:hAnsi="Courier New" w:cs="Courier New"/>
              <w:color w:val="0000FF"/>
              <w:sz w:val="20"/>
              <w:szCs w:val="20"/>
            </w:rPr>
          </w:rPrChange>
        </w:rPr>
        <w:t>anastamosis_radius</w:t>
      </w:r>
      <w:proofErr w:type="spellEnd"/>
      <w:r w:rsidRPr="0030237E">
        <w:rPr>
          <w:rFonts w:ascii="Courier New" w:hAnsi="Courier New" w:cs="Courier New"/>
          <w:color w:val="0000FF"/>
          <w:sz w:val="20"/>
          <w:szCs w:val="20"/>
          <w:lang w:val="es-MX"/>
          <w:rPrChange w:id="2058" w:author="Steven" w:date="2021-03-08T10:43:00Z">
            <w:rPr>
              <w:rFonts w:ascii="Courier New" w:hAnsi="Courier New" w:cs="Courier New"/>
              <w:color w:val="0000FF"/>
              <w:sz w:val="20"/>
              <w:szCs w:val="20"/>
            </w:rPr>
          </w:rPrChange>
        </w:rPr>
        <w:t>&gt;</w:t>
      </w:r>
    </w:p>
    <w:p w14:paraId="477EEED4" w14:textId="77777777" w:rsidR="00E24B2D" w:rsidRPr="00E24B2D" w:rsidRDefault="00E24B2D" w:rsidP="00E24B2D">
      <w:pPr>
        <w:shd w:val="clear" w:color="auto" w:fill="FFFFFF"/>
        <w:jc w:val="left"/>
        <w:rPr>
          <w:rFonts w:ascii="Courier New" w:hAnsi="Courier New" w:cs="Courier New"/>
          <w:b/>
          <w:bCs/>
          <w:color w:val="000000"/>
          <w:sz w:val="20"/>
          <w:szCs w:val="20"/>
        </w:rPr>
      </w:pPr>
      <w:r w:rsidRPr="0030237E">
        <w:rPr>
          <w:rFonts w:ascii="Courier New" w:hAnsi="Courier New" w:cs="Courier New"/>
          <w:b/>
          <w:bCs/>
          <w:color w:val="000000"/>
          <w:sz w:val="20"/>
          <w:szCs w:val="20"/>
          <w:lang w:val="es-MX"/>
          <w:rPrChange w:id="2059" w:author="Steven" w:date="2021-03-08T10:43:00Z">
            <w:rPr>
              <w:rFonts w:ascii="Courier New" w:hAnsi="Courier New" w:cs="Courier New"/>
              <w:b/>
              <w:bCs/>
              <w:color w:val="000000"/>
              <w:sz w:val="20"/>
              <w:szCs w:val="20"/>
            </w:rPr>
          </w:rPrChange>
        </w:rPr>
        <w:t xml:space="preserve">    </w:t>
      </w:r>
      <w:r w:rsidRPr="00E24B2D">
        <w:rPr>
          <w:rFonts w:ascii="Courier New" w:hAnsi="Courier New" w:cs="Courier New"/>
          <w:color w:val="0000FF"/>
          <w:sz w:val="20"/>
          <w:szCs w:val="20"/>
        </w:rPr>
        <w:t>&lt;</w:t>
      </w:r>
      <w:proofErr w:type="spellStart"/>
      <w:r w:rsidRPr="00E24B2D">
        <w:rPr>
          <w:rFonts w:ascii="Courier New" w:hAnsi="Courier New" w:cs="Courier New"/>
          <w:color w:val="0000FF"/>
          <w:sz w:val="20"/>
          <w:szCs w:val="20"/>
        </w:rPr>
        <w:t>fuse_radius</w:t>
      </w:r>
      <w:proofErr w:type="spellEnd"/>
      <w:r w:rsidRPr="00E24B2D">
        <w:rPr>
          <w:rFonts w:ascii="Courier New" w:hAnsi="Courier New" w:cs="Courier New"/>
          <w:color w:val="0000FF"/>
          <w:sz w:val="20"/>
          <w:szCs w:val="20"/>
        </w:rPr>
        <w:t>&gt;</w:t>
      </w:r>
      <w:r w:rsidRPr="00E24B2D">
        <w:rPr>
          <w:rFonts w:ascii="Courier New" w:hAnsi="Courier New" w:cs="Courier New"/>
          <w:b/>
          <w:bCs/>
          <w:color w:val="000000"/>
          <w:sz w:val="20"/>
          <w:szCs w:val="20"/>
        </w:rPr>
        <w:t>30</w:t>
      </w:r>
      <w:r w:rsidRPr="00E24B2D">
        <w:rPr>
          <w:rFonts w:ascii="Courier New" w:hAnsi="Courier New" w:cs="Courier New"/>
          <w:color w:val="0000FF"/>
          <w:sz w:val="20"/>
          <w:szCs w:val="20"/>
        </w:rPr>
        <w:t>&lt;/</w:t>
      </w:r>
      <w:proofErr w:type="spellStart"/>
      <w:r w:rsidRPr="00E24B2D">
        <w:rPr>
          <w:rFonts w:ascii="Courier New" w:hAnsi="Courier New" w:cs="Courier New"/>
          <w:color w:val="0000FF"/>
          <w:sz w:val="20"/>
          <w:szCs w:val="20"/>
        </w:rPr>
        <w:t>fuse_radius</w:t>
      </w:r>
      <w:proofErr w:type="spellEnd"/>
      <w:r w:rsidRPr="00E24B2D">
        <w:rPr>
          <w:rFonts w:ascii="Courier New" w:hAnsi="Courier New" w:cs="Courier New"/>
          <w:color w:val="0000FF"/>
          <w:sz w:val="20"/>
          <w:szCs w:val="20"/>
        </w:rPr>
        <w:t>&gt;</w:t>
      </w:r>
    </w:p>
    <w:p w14:paraId="6B9D04D1" w14:textId="77777777" w:rsidR="00E24B2D" w:rsidRPr="00E24B2D" w:rsidRDefault="00E24B2D" w:rsidP="00E24B2D">
      <w:pPr>
        <w:shd w:val="clear" w:color="auto" w:fill="FFFFFF"/>
        <w:jc w:val="left"/>
        <w:rPr>
          <w:rFonts w:ascii="Courier New" w:hAnsi="Courier New" w:cs="Courier New"/>
          <w:b/>
          <w:bCs/>
          <w:color w:val="000000"/>
          <w:sz w:val="20"/>
          <w:szCs w:val="20"/>
        </w:rPr>
      </w:pPr>
      <w:r w:rsidRPr="00E24B2D">
        <w:rPr>
          <w:rFonts w:ascii="Courier New" w:hAnsi="Courier New" w:cs="Courier New"/>
          <w:b/>
          <w:bCs/>
          <w:color w:val="000000"/>
          <w:sz w:val="20"/>
          <w:szCs w:val="20"/>
        </w:rPr>
        <w:t xml:space="preserve">    </w:t>
      </w:r>
      <w:r w:rsidRPr="00E24B2D">
        <w:rPr>
          <w:rFonts w:ascii="Courier New" w:hAnsi="Courier New" w:cs="Courier New"/>
          <w:color w:val="0000FF"/>
          <w:sz w:val="20"/>
          <w:szCs w:val="20"/>
        </w:rPr>
        <w:t>&lt;</w:t>
      </w:r>
      <w:proofErr w:type="spellStart"/>
      <w:r w:rsidRPr="00E24B2D">
        <w:rPr>
          <w:rFonts w:ascii="Courier New" w:hAnsi="Courier New" w:cs="Courier New"/>
          <w:color w:val="0000FF"/>
          <w:sz w:val="20"/>
          <w:szCs w:val="20"/>
        </w:rPr>
        <w:t>fuse_angle</w:t>
      </w:r>
      <w:proofErr w:type="spellEnd"/>
      <w:r w:rsidRPr="00E24B2D">
        <w:rPr>
          <w:rFonts w:ascii="Courier New" w:hAnsi="Courier New" w:cs="Courier New"/>
          <w:color w:val="0000FF"/>
          <w:sz w:val="20"/>
          <w:szCs w:val="20"/>
        </w:rPr>
        <w:t>&gt;</w:t>
      </w:r>
      <w:r w:rsidRPr="00E24B2D">
        <w:rPr>
          <w:rFonts w:ascii="Courier New" w:hAnsi="Courier New" w:cs="Courier New"/>
          <w:b/>
          <w:bCs/>
          <w:color w:val="000000"/>
          <w:sz w:val="20"/>
          <w:szCs w:val="20"/>
        </w:rPr>
        <w:t>0.25</w:t>
      </w:r>
      <w:r w:rsidRPr="00E24B2D">
        <w:rPr>
          <w:rFonts w:ascii="Courier New" w:hAnsi="Courier New" w:cs="Courier New"/>
          <w:color w:val="0000FF"/>
          <w:sz w:val="20"/>
          <w:szCs w:val="20"/>
        </w:rPr>
        <w:t>&lt;/</w:t>
      </w:r>
      <w:proofErr w:type="spellStart"/>
      <w:r w:rsidRPr="00E24B2D">
        <w:rPr>
          <w:rFonts w:ascii="Courier New" w:hAnsi="Courier New" w:cs="Courier New"/>
          <w:color w:val="0000FF"/>
          <w:sz w:val="20"/>
          <w:szCs w:val="20"/>
        </w:rPr>
        <w:t>fuse_angle</w:t>
      </w:r>
      <w:proofErr w:type="spellEnd"/>
      <w:r w:rsidRPr="00E24B2D">
        <w:rPr>
          <w:rFonts w:ascii="Courier New" w:hAnsi="Courier New" w:cs="Courier New"/>
          <w:color w:val="0000FF"/>
          <w:sz w:val="20"/>
          <w:szCs w:val="20"/>
        </w:rPr>
        <w:t>&gt;</w:t>
      </w:r>
    </w:p>
    <w:p w14:paraId="4F02CE4E" w14:textId="55EBC52D" w:rsidR="00E24B2D" w:rsidRDefault="00E24B2D" w:rsidP="00E24B2D">
      <w:pPr>
        <w:shd w:val="clear" w:color="auto" w:fill="FFFFFF"/>
        <w:jc w:val="left"/>
      </w:pPr>
      <w:r w:rsidRPr="00E24B2D">
        <w:rPr>
          <w:rFonts w:ascii="Courier New" w:hAnsi="Courier New" w:cs="Courier New"/>
          <w:color w:val="0000FF"/>
          <w:sz w:val="20"/>
          <w:szCs w:val="20"/>
        </w:rPr>
        <w:t>&lt;/</w:t>
      </w:r>
      <w:proofErr w:type="spellStart"/>
      <w:r w:rsidRPr="00E24B2D">
        <w:rPr>
          <w:rFonts w:ascii="Courier New" w:hAnsi="Courier New" w:cs="Courier New"/>
          <w:color w:val="0000FF"/>
          <w:sz w:val="20"/>
          <w:szCs w:val="20"/>
        </w:rPr>
        <w:t>pdd_modifier</w:t>
      </w:r>
      <w:proofErr w:type="spellEnd"/>
      <w:r w:rsidRPr="00E24B2D">
        <w:rPr>
          <w:rFonts w:ascii="Courier New" w:hAnsi="Courier New" w:cs="Courier New"/>
          <w:color w:val="0000FF"/>
          <w:sz w:val="20"/>
          <w:szCs w:val="20"/>
        </w:rPr>
        <w:t>&gt;</w:t>
      </w:r>
    </w:p>
    <w:p w14:paraId="1245D7F5" w14:textId="2E3C9D0B" w:rsidR="0047350B" w:rsidRDefault="0047350B" w:rsidP="0047350B">
      <w:pPr>
        <w:pStyle w:val="Heading2"/>
      </w:pPr>
      <w:bookmarkStart w:id="2060" w:name="_Toc522883736"/>
      <w:r>
        <w:t>Contribution Mix(Alpha)</w:t>
      </w:r>
      <w:bookmarkEnd w:id="2060"/>
    </w:p>
    <w:p w14:paraId="66616850" w14:textId="2F10B7E5" w:rsidR="00C41E2B" w:rsidRDefault="00C41E2B" w:rsidP="00C41E2B">
      <w:pPr>
        <w:rPr>
          <w:ins w:id="2061" w:author="Steven LaBelle" w:date="2018-08-21T12:30:00Z"/>
        </w:rPr>
      </w:pPr>
      <w:r>
        <w:t xml:space="preserve">Specifies the mixture between the PDD and PSC vectors. </w:t>
      </w:r>
    </w:p>
    <w:p w14:paraId="2F6BA6B5" w14:textId="77777777" w:rsidR="00174D5C" w:rsidRDefault="00174D5C" w:rsidP="00C41E2B"/>
    <w:p w14:paraId="58FBE5E6" w14:textId="7589D30D" w:rsidR="000F020C" w:rsidRDefault="000F020C" w:rsidP="00C41E2B">
      <w:r>
        <w:t>e.g.</w:t>
      </w:r>
    </w:p>
    <w:p w14:paraId="5C1C5B42" w14:textId="77777777" w:rsidR="00071AE2" w:rsidRPr="00071AE2" w:rsidRDefault="00071AE2" w:rsidP="00071AE2">
      <w:pPr>
        <w:shd w:val="clear" w:color="auto" w:fill="FFFFFF"/>
        <w:jc w:val="left"/>
        <w:rPr>
          <w:rFonts w:ascii="Courier New" w:hAnsi="Courier New" w:cs="Courier New"/>
          <w:b/>
          <w:bCs/>
          <w:color w:val="000000"/>
          <w:sz w:val="20"/>
          <w:szCs w:val="20"/>
        </w:rPr>
      </w:pPr>
      <w:r w:rsidRPr="00071AE2">
        <w:rPr>
          <w:rFonts w:ascii="Courier New" w:hAnsi="Courier New" w:cs="Courier New"/>
          <w:color w:val="0000FF"/>
          <w:sz w:val="20"/>
          <w:szCs w:val="20"/>
        </w:rPr>
        <w:t>&lt;</w:t>
      </w:r>
      <w:proofErr w:type="spellStart"/>
      <w:r w:rsidRPr="00071AE2">
        <w:rPr>
          <w:rFonts w:ascii="Courier New" w:hAnsi="Courier New" w:cs="Courier New"/>
          <w:color w:val="0000FF"/>
          <w:sz w:val="20"/>
          <w:szCs w:val="20"/>
        </w:rPr>
        <w:t>cm_manager</w:t>
      </w:r>
      <w:proofErr w:type="spellEnd"/>
      <w:r w:rsidRPr="00071AE2">
        <w:rPr>
          <w:rFonts w:ascii="Courier New" w:hAnsi="Courier New" w:cs="Courier New"/>
          <w:color w:val="000000"/>
          <w:sz w:val="20"/>
          <w:szCs w:val="20"/>
        </w:rPr>
        <w:t xml:space="preserve"> </w:t>
      </w:r>
      <w:r w:rsidRPr="00071AE2">
        <w:rPr>
          <w:rFonts w:ascii="Courier New" w:hAnsi="Courier New" w:cs="Courier New"/>
          <w:color w:val="FF0000"/>
          <w:sz w:val="20"/>
          <w:szCs w:val="20"/>
        </w:rPr>
        <w:t>type</w:t>
      </w:r>
      <w:r w:rsidRPr="00071AE2">
        <w:rPr>
          <w:rFonts w:ascii="Courier New" w:hAnsi="Courier New" w:cs="Courier New"/>
          <w:color w:val="000000"/>
          <w:sz w:val="20"/>
          <w:szCs w:val="20"/>
        </w:rPr>
        <w:t>=</w:t>
      </w:r>
      <w:r w:rsidRPr="00071AE2">
        <w:rPr>
          <w:rFonts w:ascii="Courier New" w:hAnsi="Courier New" w:cs="Courier New"/>
          <w:b/>
          <w:bCs/>
          <w:color w:val="8000FF"/>
          <w:sz w:val="20"/>
          <w:szCs w:val="20"/>
        </w:rPr>
        <w:t>"</w:t>
      </w:r>
      <w:proofErr w:type="spellStart"/>
      <w:r w:rsidRPr="00071AE2">
        <w:rPr>
          <w:rFonts w:ascii="Courier New" w:hAnsi="Courier New" w:cs="Courier New"/>
          <w:b/>
          <w:bCs/>
          <w:color w:val="8000FF"/>
          <w:sz w:val="20"/>
          <w:szCs w:val="20"/>
        </w:rPr>
        <w:t>contribution_mix_manager</w:t>
      </w:r>
      <w:proofErr w:type="spellEnd"/>
      <w:r w:rsidRPr="00071AE2">
        <w:rPr>
          <w:rFonts w:ascii="Courier New" w:hAnsi="Courier New" w:cs="Courier New"/>
          <w:b/>
          <w:bCs/>
          <w:color w:val="8000FF"/>
          <w:sz w:val="20"/>
          <w:szCs w:val="20"/>
        </w:rPr>
        <w:t>"</w:t>
      </w:r>
      <w:r w:rsidRPr="00071AE2">
        <w:rPr>
          <w:rFonts w:ascii="Courier New" w:hAnsi="Courier New" w:cs="Courier New"/>
          <w:color w:val="0000FF"/>
          <w:sz w:val="20"/>
          <w:szCs w:val="20"/>
        </w:rPr>
        <w:t>&gt;</w:t>
      </w:r>
    </w:p>
    <w:p w14:paraId="46E5CB18" w14:textId="77777777" w:rsidR="00071AE2" w:rsidRPr="00071AE2" w:rsidRDefault="00071AE2" w:rsidP="00071AE2">
      <w:pPr>
        <w:shd w:val="clear" w:color="auto" w:fill="FFFFFF"/>
        <w:jc w:val="left"/>
        <w:rPr>
          <w:rFonts w:ascii="Courier New" w:hAnsi="Courier New" w:cs="Courier New"/>
          <w:b/>
          <w:bCs/>
          <w:color w:val="000000"/>
          <w:sz w:val="20"/>
          <w:szCs w:val="20"/>
        </w:rPr>
      </w:pPr>
      <w:r w:rsidRPr="00071AE2">
        <w:rPr>
          <w:rFonts w:ascii="Courier New" w:hAnsi="Courier New" w:cs="Courier New"/>
          <w:b/>
          <w:bCs/>
          <w:color w:val="000000"/>
          <w:sz w:val="20"/>
          <w:szCs w:val="20"/>
        </w:rPr>
        <w:t xml:space="preserve">    </w:t>
      </w:r>
      <w:r w:rsidRPr="00071AE2">
        <w:rPr>
          <w:rFonts w:ascii="Courier New" w:hAnsi="Courier New" w:cs="Courier New"/>
          <w:color w:val="0000FF"/>
          <w:sz w:val="20"/>
          <w:szCs w:val="20"/>
        </w:rPr>
        <w:t>&lt;</w:t>
      </w:r>
      <w:proofErr w:type="spellStart"/>
      <w:r w:rsidRPr="00071AE2">
        <w:rPr>
          <w:rFonts w:ascii="Courier New" w:hAnsi="Courier New" w:cs="Courier New"/>
          <w:color w:val="0000FF"/>
          <w:sz w:val="20"/>
          <w:szCs w:val="20"/>
        </w:rPr>
        <w:t>psc_modifier</w:t>
      </w:r>
      <w:proofErr w:type="spellEnd"/>
      <w:r w:rsidRPr="00071AE2">
        <w:rPr>
          <w:rFonts w:ascii="Courier New" w:hAnsi="Courier New" w:cs="Courier New"/>
          <w:color w:val="000000"/>
          <w:sz w:val="20"/>
          <w:szCs w:val="20"/>
        </w:rPr>
        <w:t xml:space="preserve"> </w:t>
      </w:r>
      <w:r w:rsidRPr="00071AE2">
        <w:rPr>
          <w:rFonts w:ascii="Courier New" w:hAnsi="Courier New" w:cs="Courier New"/>
          <w:color w:val="FF0000"/>
          <w:sz w:val="20"/>
          <w:szCs w:val="20"/>
        </w:rPr>
        <w:t>type</w:t>
      </w:r>
      <w:r w:rsidRPr="00071AE2">
        <w:rPr>
          <w:rFonts w:ascii="Courier New" w:hAnsi="Courier New" w:cs="Courier New"/>
          <w:color w:val="000000"/>
          <w:sz w:val="20"/>
          <w:szCs w:val="20"/>
        </w:rPr>
        <w:t>=</w:t>
      </w:r>
      <w:r w:rsidRPr="00071AE2">
        <w:rPr>
          <w:rFonts w:ascii="Courier New" w:hAnsi="Courier New" w:cs="Courier New"/>
          <w:b/>
          <w:bCs/>
          <w:color w:val="8000FF"/>
          <w:sz w:val="20"/>
          <w:szCs w:val="20"/>
        </w:rPr>
        <w:t>"</w:t>
      </w:r>
      <w:proofErr w:type="spellStart"/>
      <w:r w:rsidRPr="00071AE2">
        <w:rPr>
          <w:rFonts w:ascii="Courier New" w:hAnsi="Courier New" w:cs="Courier New"/>
          <w:b/>
          <w:bCs/>
          <w:color w:val="8000FF"/>
          <w:sz w:val="20"/>
          <w:szCs w:val="20"/>
        </w:rPr>
        <w:t>psc_pdd_contribution_mix</w:t>
      </w:r>
      <w:proofErr w:type="spellEnd"/>
      <w:r w:rsidRPr="00071AE2">
        <w:rPr>
          <w:rFonts w:ascii="Courier New" w:hAnsi="Courier New" w:cs="Courier New"/>
          <w:b/>
          <w:bCs/>
          <w:color w:val="8000FF"/>
          <w:sz w:val="20"/>
          <w:szCs w:val="20"/>
        </w:rPr>
        <w:t>"</w:t>
      </w:r>
      <w:r w:rsidRPr="00071AE2">
        <w:rPr>
          <w:rFonts w:ascii="Courier New" w:hAnsi="Courier New" w:cs="Courier New"/>
          <w:color w:val="0000FF"/>
          <w:sz w:val="20"/>
          <w:szCs w:val="20"/>
        </w:rPr>
        <w:t>&gt;</w:t>
      </w:r>
    </w:p>
    <w:p w14:paraId="78AD2292" w14:textId="77777777" w:rsidR="00071AE2" w:rsidRPr="00071AE2" w:rsidRDefault="00071AE2" w:rsidP="00071AE2">
      <w:pPr>
        <w:shd w:val="clear" w:color="auto" w:fill="FFFFFF"/>
        <w:jc w:val="left"/>
        <w:rPr>
          <w:rFonts w:ascii="Courier New" w:hAnsi="Courier New" w:cs="Courier New"/>
          <w:b/>
          <w:bCs/>
          <w:color w:val="000000"/>
          <w:sz w:val="20"/>
          <w:szCs w:val="20"/>
        </w:rPr>
      </w:pPr>
      <w:r w:rsidRPr="00071AE2">
        <w:rPr>
          <w:rFonts w:ascii="Courier New" w:hAnsi="Courier New" w:cs="Courier New"/>
          <w:b/>
          <w:bCs/>
          <w:color w:val="000000"/>
          <w:sz w:val="20"/>
          <w:szCs w:val="20"/>
        </w:rPr>
        <w:t xml:space="preserve">        </w:t>
      </w:r>
      <w:r w:rsidRPr="00071AE2">
        <w:rPr>
          <w:rFonts w:ascii="Courier New" w:hAnsi="Courier New" w:cs="Courier New"/>
          <w:color w:val="0000FF"/>
          <w:sz w:val="20"/>
          <w:szCs w:val="20"/>
        </w:rPr>
        <w:t>&lt;</w:t>
      </w:r>
      <w:proofErr w:type="spellStart"/>
      <w:r w:rsidRPr="00071AE2">
        <w:rPr>
          <w:rFonts w:ascii="Courier New" w:hAnsi="Courier New" w:cs="Courier New"/>
          <w:color w:val="0000FF"/>
          <w:sz w:val="20"/>
          <w:szCs w:val="20"/>
        </w:rPr>
        <w:t>psc_weight</w:t>
      </w:r>
      <w:proofErr w:type="spellEnd"/>
      <w:r w:rsidRPr="00071AE2">
        <w:rPr>
          <w:rFonts w:ascii="Courier New" w:hAnsi="Courier New" w:cs="Courier New"/>
          <w:color w:val="0000FF"/>
          <w:sz w:val="20"/>
          <w:szCs w:val="20"/>
        </w:rPr>
        <w:t>&gt;</w:t>
      </w:r>
      <w:r w:rsidRPr="00071AE2">
        <w:rPr>
          <w:rFonts w:ascii="Courier New" w:hAnsi="Courier New" w:cs="Courier New"/>
          <w:b/>
          <w:bCs/>
          <w:color w:val="000000"/>
          <w:sz w:val="20"/>
          <w:szCs w:val="20"/>
        </w:rPr>
        <w:t>0.5</w:t>
      </w:r>
      <w:r w:rsidRPr="00071AE2">
        <w:rPr>
          <w:rFonts w:ascii="Courier New" w:hAnsi="Courier New" w:cs="Courier New"/>
          <w:color w:val="0000FF"/>
          <w:sz w:val="20"/>
          <w:szCs w:val="20"/>
        </w:rPr>
        <w:t>&lt;/</w:t>
      </w:r>
      <w:proofErr w:type="spellStart"/>
      <w:r w:rsidRPr="00071AE2">
        <w:rPr>
          <w:rFonts w:ascii="Courier New" w:hAnsi="Courier New" w:cs="Courier New"/>
          <w:color w:val="0000FF"/>
          <w:sz w:val="20"/>
          <w:szCs w:val="20"/>
        </w:rPr>
        <w:t>psc_weight</w:t>
      </w:r>
      <w:proofErr w:type="spellEnd"/>
      <w:r w:rsidRPr="00071AE2">
        <w:rPr>
          <w:rFonts w:ascii="Courier New" w:hAnsi="Courier New" w:cs="Courier New"/>
          <w:color w:val="0000FF"/>
          <w:sz w:val="20"/>
          <w:szCs w:val="20"/>
        </w:rPr>
        <w:t>&gt;</w:t>
      </w:r>
      <w:r w:rsidRPr="00071AE2">
        <w:rPr>
          <w:rFonts w:ascii="Courier New" w:hAnsi="Courier New" w:cs="Courier New"/>
          <w:b/>
          <w:bCs/>
          <w:color w:val="000000"/>
          <w:sz w:val="20"/>
          <w:szCs w:val="20"/>
        </w:rPr>
        <w:t xml:space="preserve"> </w:t>
      </w:r>
    </w:p>
    <w:p w14:paraId="2514267D" w14:textId="77777777" w:rsidR="00071AE2" w:rsidRPr="00071AE2" w:rsidRDefault="00071AE2" w:rsidP="00071AE2">
      <w:pPr>
        <w:shd w:val="clear" w:color="auto" w:fill="FFFFFF"/>
        <w:jc w:val="left"/>
        <w:rPr>
          <w:rFonts w:ascii="Courier New" w:hAnsi="Courier New" w:cs="Courier New"/>
          <w:b/>
          <w:bCs/>
          <w:color w:val="000000"/>
          <w:sz w:val="20"/>
          <w:szCs w:val="20"/>
        </w:rPr>
      </w:pPr>
      <w:r w:rsidRPr="00071AE2">
        <w:rPr>
          <w:rFonts w:ascii="Courier New" w:hAnsi="Courier New" w:cs="Courier New"/>
          <w:b/>
          <w:bCs/>
          <w:color w:val="000000"/>
          <w:sz w:val="20"/>
          <w:szCs w:val="20"/>
        </w:rPr>
        <w:t xml:space="preserve">    </w:t>
      </w:r>
      <w:r w:rsidRPr="00071AE2">
        <w:rPr>
          <w:rFonts w:ascii="Courier New" w:hAnsi="Courier New" w:cs="Courier New"/>
          <w:color w:val="0000FF"/>
          <w:sz w:val="20"/>
          <w:szCs w:val="20"/>
        </w:rPr>
        <w:t>&lt;/</w:t>
      </w:r>
      <w:proofErr w:type="spellStart"/>
      <w:r w:rsidRPr="00071AE2">
        <w:rPr>
          <w:rFonts w:ascii="Courier New" w:hAnsi="Courier New" w:cs="Courier New"/>
          <w:color w:val="0000FF"/>
          <w:sz w:val="20"/>
          <w:szCs w:val="20"/>
        </w:rPr>
        <w:t>psc_modifier</w:t>
      </w:r>
      <w:proofErr w:type="spellEnd"/>
      <w:r w:rsidRPr="00071AE2">
        <w:rPr>
          <w:rFonts w:ascii="Courier New" w:hAnsi="Courier New" w:cs="Courier New"/>
          <w:color w:val="0000FF"/>
          <w:sz w:val="20"/>
          <w:szCs w:val="20"/>
        </w:rPr>
        <w:t>&gt;</w:t>
      </w:r>
    </w:p>
    <w:p w14:paraId="43729FC5" w14:textId="34347316" w:rsidR="00071AE2" w:rsidRDefault="00071AE2" w:rsidP="00071AE2">
      <w:pPr>
        <w:shd w:val="clear" w:color="auto" w:fill="FFFFFF"/>
        <w:jc w:val="left"/>
      </w:pPr>
      <w:r w:rsidRPr="00071AE2">
        <w:rPr>
          <w:rFonts w:ascii="Courier New" w:hAnsi="Courier New" w:cs="Courier New"/>
          <w:color w:val="0000FF"/>
          <w:sz w:val="20"/>
          <w:szCs w:val="20"/>
        </w:rPr>
        <w:t>&lt;/</w:t>
      </w:r>
      <w:proofErr w:type="spellStart"/>
      <w:r w:rsidRPr="00071AE2">
        <w:rPr>
          <w:rFonts w:ascii="Courier New" w:hAnsi="Courier New" w:cs="Courier New"/>
          <w:color w:val="0000FF"/>
          <w:sz w:val="20"/>
          <w:szCs w:val="20"/>
        </w:rPr>
        <w:t>cm_manager</w:t>
      </w:r>
      <w:proofErr w:type="spellEnd"/>
      <w:r w:rsidRPr="00071AE2">
        <w:rPr>
          <w:rFonts w:ascii="Courier New" w:hAnsi="Courier New" w:cs="Courier New"/>
          <w:color w:val="0000FF"/>
          <w:sz w:val="20"/>
          <w:szCs w:val="20"/>
        </w:rPr>
        <w:t>&gt;</w:t>
      </w:r>
    </w:p>
    <w:p w14:paraId="5F6A4284" w14:textId="07975337" w:rsidR="00C41E2B" w:rsidRDefault="00C41E2B" w:rsidP="00C41E2B">
      <w:pPr>
        <w:pStyle w:val="Heading3"/>
      </w:pPr>
      <w:bookmarkStart w:id="2062" w:name="_Toc522883737"/>
      <w:r>
        <w:t>PSC</w:t>
      </w:r>
      <w:ins w:id="2063" w:author="Steven LaBelle" w:date="2018-08-21T12:30:00Z">
        <w:r w:rsidR="00174D5C">
          <w:t>/</w:t>
        </w:r>
      </w:ins>
      <w:r>
        <w:t>PDD</w:t>
      </w:r>
      <w:ins w:id="2064" w:author="Steven LaBelle" w:date="2018-08-21T12:30:00Z">
        <w:r w:rsidR="00174D5C">
          <w:t xml:space="preserve"> </w:t>
        </w:r>
      </w:ins>
      <w:proofErr w:type="spellStart"/>
      <w:r>
        <w:t>ContributionMix</w:t>
      </w:r>
      <w:bookmarkEnd w:id="2062"/>
      <w:proofErr w:type="spellEnd"/>
    </w:p>
    <w:p w14:paraId="55506A84" w14:textId="323E9931" w:rsidR="005F3E61" w:rsidRDefault="005F3E61" w:rsidP="00C41E2B">
      <w:pPr>
        <w:rPr>
          <w:ins w:id="2065" w:author="Steven LaBelle" w:date="2018-08-21T12:30:00Z"/>
        </w:rPr>
      </w:pPr>
      <w:commentRangeStart w:id="2066"/>
      <w:r>
        <w:t>Set the value of the mixture between the two direction components</w:t>
      </w:r>
      <w:ins w:id="2067" w:author="Steven LaBelle" w:date="2018-08-21T12:30:00Z">
        <w:r w:rsidR="00174D5C">
          <w:t xml:space="preserve"> </w:t>
        </w:r>
      </w:ins>
      <w:r>
        <w:t xml:space="preserve">(will be multiplied by </w:t>
      </w:r>
      <w:proofErr w:type="spellStart"/>
      <w:r>
        <w:t>dt</w:t>
      </w:r>
      <w:proofErr w:type="spellEnd"/>
      <w:r>
        <w:t xml:space="preserve">). PSC weight can be set to a load curve to change over time. </w:t>
      </w:r>
      <w:commentRangeEnd w:id="2066"/>
      <w:r w:rsidR="00174D5C">
        <w:rPr>
          <w:rStyle w:val="CommentReference"/>
        </w:rPr>
        <w:commentReference w:id="2066"/>
      </w:r>
    </w:p>
    <w:p w14:paraId="2687B628" w14:textId="77777777" w:rsidR="00174D5C" w:rsidRDefault="00174D5C" w:rsidP="00C41E2B"/>
    <w:p w14:paraId="526BC94F" w14:textId="1A628F9E" w:rsidR="00C41E2B" w:rsidRDefault="00C41E2B" w:rsidP="00C41E2B">
      <w:r>
        <w:t>e.g.</w:t>
      </w:r>
    </w:p>
    <w:p w14:paraId="31BA30C9" w14:textId="77777777" w:rsidR="00071AE2" w:rsidRPr="00071AE2" w:rsidRDefault="00071AE2" w:rsidP="00071AE2">
      <w:pPr>
        <w:shd w:val="clear" w:color="auto" w:fill="FFFFFF"/>
        <w:jc w:val="left"/>
        <w:rPr>
          <w:rFonts w:ascii="Courier New" w:hAnsi="Courier New" w:cs="Courier New"/>
          <w:b/>
          <w:bCs/>
          <w:color w:val="000000"/>
          <w:sz w:val="20"/>
          <w:szCs w:val="20"/>
        </w:rPr>
      </w:pPr>
      <w:r w:rsidRPr="00071AE2">
        <w:rPr>
          <w:rFonts w:ascii="Courier New" w:hAnsi="Courier New" w:cs="Courier New"/>
          <w:color w:val="0000FF"/>
          <w:sz w:val="20"/>
          <w:szCs w:val="20"/>
        </w:rPr>
        <w:t>&lt;</w:t>
      </w:r>
      <w:proofErr w:type="spellStart"/>
      <w:r w:rsidRPr="00071AE2">
        <w:rPr>
          <w:rFonts w:ascii="Courier New" w:hAnsi="Courier New" w:cs="Courier New"/>
          <w:color w:val="0000FF"/>
          <w:sz w:val="20"/>
          <w:szCs w:val="20"/>
        </w:rPr>
        <w:t>psc_modifier</w:t>
      </w:r>
      <w:proofErr w:type="spellEnd"/>
      <w:r w:rsidRPr="00071AE2">
        <w:rPr>
          <w:rFonts w:ascii="Courier New" w:hAnsi="Courier New" w:cs="Courier New"/>
          <w:color w:val="000000"/>
          <w:sz w:val="20"/>
          <w:szCs w:val="20"/>
        </w:rPr>
        <w:t xml:space="preserve"> </w:t>
      </w:r>
      <w:r w:rsidRPr="00071AE2">
        <w:rPr>
          <w:rFonts w:ascii="Courier New" w:hAnsi="Courier New" w:cs="Courier New"/>
          <w:color w:val="FF0000"/>
          <w:sz w:val="20"/>
          <w:szCs w:val="20"/>
        </w:rPr>
        <w:t>type</w:t>
      </w:r>
      <w:r w:rsidRPr="00071AE2">
        <w:rPr>
          <w:rFonts w:ascii="Courier New" w:hAnsi="Courier New" w:cs="Courier New"/>
          <w:color w:val="000000"/>
          <w:sz w:val="20"/>
          <w:szCs w:val="20"/>
        </w:rPr>
        <w:t>=</w:t>
      </w:r>
      <w:r w:rsidRPr="00071AE2">
        <w:rPr>
          <w:rFonts w:ascii="Courier New" w:hAnsi="Courier New" w:cs="Courier New"/>
          <w:b/>
          <w:bCs/>
          <w:color w:val="8000FF"/>
          <w:sz w:val="20"/>
          <w:szCs w:val="20"/>
        </w:rPr>
        <w:t>"</w:t>
      </w:r>
      <w:proofErr w:type="spellStart"/>
      <w:r w:rsidRPr="00071AE2">
        <w:rPr>
          <w:rFonts w:ascii="Courier New" w:hAnsi="Courier New" w:cs="Courier New"/>
          <w:b/>
          <w:bCs/>
          <w:color w:val="8000FF"/>
          <w:sz w:val="20"/>
          <w:szCs w:val="20"/>
        </w:rPr>
        <w:t>psc_pdd_contribution_mix</w:t>
      </w:r>
      <w:proofErr w:type="spellEnd"/>
      <w:r w:rsidRPr="00071AE2">
        <w:rPr>
          <w:rFonts w:ascii="Courier New" w:hAnsi="Courier New" w:cs="Courier New"/>
          <w:b/>
          <w:bCs/>
          <w:color w:val="8000FF"/>
          <w:sz w:val="20"/>
          <w:szCs w:val="20"/>
        </w:rPr>
        <w:t>"</w:t>
      </w:r>
      <w:r w:rsidRPr="00071AE2">
        <w:rPr>
          <w:rFonts w:ascii="Courier New" w:hAnsi="Courier New" w:cs="Courier New"/>
          <w:color w:val="0000FF"/>
          <w:sz w:val="20"/>
          <w:szCs w:val="20"/>
        </w:rPr>
        <w:t>&gt;</w:t>
      </w:r>
    </w:p>
    <w:p w14:paraId="4EEE644A" w14:textId="77777777" w:rsidR="00071AE2" w:rsidRPr="00071AE2" w:rsidRDefault="00071AE2" w:rsidP="00071AE2">
      <w:pPr>
        <w:shd w:val="clear" w:color="auto" w:fill="FFFFFF"/>
        <w:jc w:val="left"/>
        <w:rPr>
          <w:rFonts w:ascii="Courier New" w:hAnsi="Courier New" w:cs="Courier New"/>
          <w:b/>
          <w:bCs/>
          <w:color w:val="000000"/>
          <w:sz w:val="20"/>
          <w:szCs w:val="20"/>
        </w:rPr>
      </w:pPr>
      <w:r w:rsidRPr="00071AE2">
        <w:rPr>
          <w:rFonts w:ascii="Courier New" w:hAnsi="Courier New" w:cs="Courier New"/>
          <w:b/>
          <w:bCs/>
          <w:color w:val="000000"/>
          <w:sz w:val="20"/>
          <w:szCs w:val="20"/>
        </w:rPr>
        <w:t xml:space="preserve">    </w:t>
      </w:r>
      <w:r w:rsidRPr="00071AE2">
        <w:rPr>
          <w:rFonts w:ascii="Courier New" w:hAnsi="Courier New" w:cs="Courier New"/>
          <w:color w:val="0000FF"/>
          <w:sz w:val="20"/>
          <w:szCs w:val="20"/>
        </w:rPr>
        <w:t>&lt;</w:t>
      </w:r>
      <w:proofErr w:type="spellStart"/>
      <w:r w:rsidRPr="00071AE2">
        <w:rPr>
          <w:rFonts w:ascii="Courier New" w:hAnsi="Courier New" w:cs="Courier New"/>
          <w:color w:val="0000FF"/>
          <w:sz w:val="20"/>
          <w:szCs w:val="20"/>
        </w:rPr>
        <w:t>psc_weight</w:t>
      </w:r>
      <w:proofErr w:type="spellEnd"/>
      <w:r w:rsidRPr="00071AE2">
        <w:rPr>
          <w:rFonts w:ascii="Courier New" w:hAnsi="Courier New" w:cs="Courier New"/>
          <w:color w:val="0000FF"/>
          <w:sz w:val="20"/>
          <w:szCs w:val="20"/>
        </w:rPr>
        <w:t>&gt;</w:t>
      </w:r>
      <w:r w:rsidRPr="00071AE2">
        <w:rPr>
          <w:rFonts w:ascii="Courier New" w:hAnsi="Courier New" w:cs="Courier New"/>
          <w:b/>
          <w:bCs/>
          <w:color w:val="000000"/>
          <w:sz w:val="20"/>
          <w:szCs w:val="20"/>
        </w:rPr>
        <w:t>0.5</w:t>
      </w:r>
      <w:r w:rsidRPr="00071AE2">
        <w:rPr>
          <w:rFonts w:ascii="Courier New" w:hAnsi="Courier New" w:cs="Courier New"/>
          <w:color w:val="0000FF"/>
          <w:sz w:val="20"/>
          <w:szCs w:val="20"/>
        </w:rPr>
        <w:t>&lt;/</w:t>
      </w:r>
      <w:proofErr w:type="spellStart"/>
      <w:r w:rsidRPr="00071AE2">
        <w:rPr>
          <w:rFonts w:ascii="Courier New" w:hAnsi="Courier New" w:cs="Courier New"/>
          <w:color w:val="0000FF"/>
          <w:sz w:val="20"/>
          <w:szCs w:val="20"/>
        </w:rPr>
        <w:t>psc_weight</w:t>
      </w:r>
      <w:proofErr w:type="spellEnd"/>
      <w:r w:rsidRPr="00071AE2">
        <w:rPr>
          <w:rFonts w:ascii="Courier New" w:hAnsi="Courier New" w:cs="Courier New"/>
          <w:color w:val="0000FF"/>
          <w:sz w:val="20"/>
          <w:szCs w:val="20"/>
        </w:rPr>
        <w:t>&gt;</w:t>
      </w:r>
      <w:r w:rsidRPr="00071AE2">
        <w:rPr>
          <w:rFonts w:ascii="Courier New" w:hAnsi="Courier New" w:cs="Courier New"/>
          <w:b/>
          <w:bCs/>
          <w:color w:val="000000"/>
          <w:sz w:val="20"/>
          <w:szCs w:val="20"/>
        </w:rPr>
        <w:t xml:space="preserve"> </w:t>
      </w:r>
    </w:p>
    <w:p w14:paraId="522C5094" w14:textId="2C25A345" w:rsidR="00071AE2" w:rsidRDefault="00071AE2" w:rsidP="00071AE2">
      <w:pPr>
        <w:shd w:val="clear" w:color="auto" w:fill="FFFFFF"/>
        <w:jc w:val="left"/>
        <w:rPr>
          <w:ins w:id="2068" w:author="mp4" w:date="2018-12-03T13:09:00Z"/>
          <w:rFonts w:ascii="Courier New" w:hAnsi="Courier New" w:cs="Courier New"/>
          <w:color w:val="0000FF"/>
          <w:sz w:val="20"/>
          <w:szCs w:val="20"/>
        </w:rPr>
      </w:pPr>
      <w:r w:rsidRPr="00071AE2">
        <w:rPr>
          <w:rFonts w:ascii="Courier New" w:hAnsi="Courier New" w:cs="Courier New"/>
          <w:color w:val="0000FF"/>
          <w:sz w:val="20"/>
          <w:szCs w:val="20"/>
        </w:rPr>
        <w:t>&lt;/</w:t>
      </w:r>
      <w:proofErr w:type="spellStart"/>
      <w:r w:rsidRPr="00071AE2">
        <w:rPr>
          <w:rFonts w:ascii="Courier New" w:hAnsi="Courier New" w:cs="Courier New"/>
          <w:color w:val="0000FF"/>
          <w:sz w:val="20"/>
          <w:szCs w:val="20"/>
        </w:rPr>
        <w:t>psc_modifier</w:t>
      </w:r>
      <w:proofErr w:type="spellEnd"/>
      <w:r w:rsidRPr="00071AE2">
        <w:rPr>
          <w:rFonts w:ascii="Courier New" w:hAnsi="Courier New" w:cs="Courier New"/>
          <w:color w:val="0000FF"/>
          <w:sz w:val="20"/>
          <w:szCs w:val="20"/>
        </w:rPr>
        <w:t>&gt;</w:t>
      </w:r>
    </w:p>
    <w:p w14:paraId="3AF54C42" w14:textId="3F61727A" w:rsidR="003B6917" w:rsidRDefault="003B6917" w:rsidP="00071AE2">
      <w:pPr>
        <w:shd w:val="clear" w:color="auto" w:fill="FFFFFF"/>
        <w:jc w:val="left"/>
        <w:rPr>
          <w:ins w:id="2069" w:author="mp4" w:date="2018-12-03T13:09:00Z"/>
          <w:rFonts w:ascii="Courier New" w:hAnsi="Courier New" w:cs="Courier New"/>
          <w:color w:val="0000FF"/>
          <w:sz w:val="20"/>
          <w:szCs w:val="20"/>
        </w:rPr>
      </w:pPr>
    </w:p>
    <w:p w14:paraId="187192AE" w14:textId="461A325F" w:rsidR="003B6917" w:rsidDel="003B6917" w:rsidRDefault="003B6917">
      <w:pPr>
        <w:pStyle w:val="Heading2"/>
        <w:rPr>
          <w:del w:id="2070" w:author="mp4" w:date="2018-12-03T13:09:00Z"/>
        </w:rPr>
      </w:pPr>
    </w:p>
    <w:p w14:paraId="760B4511" w14:textId="54087B16" w:rsidR="003B6917" w:rsidRDefault="003B6917">
      <w:pPr>
        <w:pStyle w:val="Heading2"/>
        <w:rPr>
          <w:ins w:id="2071" w:author="mp4" w:date="2018-12-03T13:10:00Z"/>
        </w:rPr>
        <w:pPrChange w:id="2072" w:author="mp4" w:date="2018-12-03T13:10:00Z">
          <w:pPr>
            <w:shd w:val="clear" w:color="auto" w:fill="FFFFFF"/>
            <w:jc w:val="left"/>
          </w:pPr>
        </w:pPrChange>
      </w:pPr>
      <w:ins w:id="2073" w:author="mp4" w:date="2018-12-03T13:09:00Z">
        <w:r>
          <w:t>Interpolation Property</w:t>
        </w:r>
      </w:ins>
    </w:p>
    <w:p w14:paraId="6466E803" w14:textId="7D3B549D" w:rsidR="003B6917" w:rsidRDefault="003B6917">
      <w:pPr>
        <w:rPr>
          <w:ins w:id="2074" w:author="mp4" w:date="2018-12-03T13:23:00Z"/>
        </w:rPr>
        <w:pPrChange w:id="2075" w:author="mp4" w:date="2018-12-03T13:10:00Z">
          <w:pPr>
            <w:shd w:val="clear" w:color="auto" w:fill="FFFFFF"/>
            <w:jc w:val="left"/>
          </w:pPr>
        </w:pPrChange>
      </w:pPr>
      <w:ins w:id="2076" w:author="mp4" w:date="2018-12-03T13:10:00Z">
        <w:r>
          <w:t>An interpolation property determines how values are interpolated from the integration points to all locations within an element.</w:t>
        </w:r>
      </w:ins>
      <w:ins w:id="2077" w:author="mp4" w:date="2018-12-03T13:11:00Z">
        <w:r>
          <w:t xml:space="preserve"> This has the possibility of being used in </w:t>
        </w:r>
      </w:ins>
      <w:ins w:id="2078" w:author="mp4" w:date="2018-12-03T13:13:00Z">
        <w:r>
          <w:t>many other materials.</w:t>
        </w:r>
      </w:ins>
      <w:ins w:id="2079" w:author="mp4" w:date="2018-12-03T13:23:00Z">
        <w:r w:rsidR="00A71810">
          <w:t xml:space="preserve"> In general</w:t>
        </w:r>
      </w:ins>
      <w:ins w:id="2080" w:author="mp4" w:date="2018-12-03T13:24:00Z">
        <w:r w:rsidR="00A71810">
          <w:t>,</w:t>
        </w:r>
      </w:ins>
      <w:ins w:id="2081" w:author="mp4" w:date="2018-12-03T13:23:00Z">
        <w:r w:rsidR="00A71810">
          <w:t xml:space="preserve"> this will determine whether a given property is interpolated in manner that is continuous/discontinuous on </w:t>
        </w:r>
        <w:proofErr w:type="spellStart"/>
        <w:r w:rsidR="00A71810">
          <w:t>elment</w:t>
        </w:r>
        <w:proofErr w:type="spellEnd"/>
        <w:r w:rsidR="00A71810">
          <w:t xml:space="preserve"> boundaries.</w:t>
        </w:r>
      </w:ins>
      <w:ins w:id="2082" w:author="mp4" w:date="2018-12-03T13:26:00Z">
        <w:r w:rsidR="00877700">
          <w:t xml:space="preserve"> This is often used to determine the value of properties at tips which can be at any location within an element</w:t>
        </w:r>
      </w:ins>
      <w:ins w:id="2083" w:author="mp4" w:date="2018-12-03T13:27:00Z">
        <w:r w:rsidR="003978BC">
          <w:t xml:space="preserve">. Classes that implement this must interpolate doubles and quaternions. Interpolation of doubles can be used to do linear interpolation of various properties. In some cases this may be used to interpolates all of the members of a matrix to lerp between two </w:t>
        </w:r>
        <w:proofErr w:type="gramStart"/>
        <w:r w:rsidR="003978BC">
          <w:t>matrices.(</w:t>
        </w:r>
      </w:ins>
      <w:proofErr w:type="gramEnd"/>
      <w:ins w:id="2084" w:author="mp4" w:date="2018-12-03T13:29:00Z">
        <w:r w:rsidR="003978BC">
          <w:t>Lerp may or may not be desirable for certain calculations</w:t>
        </w:r>
      </w:ins>
      <w:ins w:id="2085" w:author="mp4" w:date="2018-12-03T13:27:00Z">
        <w:r w:rsidR="003978BC">
          <w:t>)</w:t>
        </w:r>
      </w:ins>
      <w:ins w:id="2086" w:author="mp4" w:date="2018-12-03T13:30:00Z">
        <w:r w:rsidR="003978BC">
          <w:t xml:space="preserve"> The interpolation of quaternions is used to interpolate directions. This can be </w:t>
        </w:r>
      </w:ins>
      <w:ins w:id="2087" w:author="mp4" w:date="2018-12-03T13:31:00Z">
        <w:r w:rsidR="003978BC">
          <w:t>advantageous</w:t>
        </w:r>
      </w:ins>
      <w:ins w:id="2088" w:author="mp4" w:date="2018-12-03T13:30:00Z">
        <w:r w:rsidR="003978BC">
          <w:t xml:space="preserve"> </w:t>
        </w:r>
      </w:ins>
      <w:ins w:id="2089" w:author="mp4" w:date="2018-12-03T13:31:00Z">
        <w:r w:rsidR="003978BC">
          <w:t xml:space="preserve">as the resulting vector of a quaternion interpolation will have the same length as the initial </w:t>
        </w:r>
        <w:proofErr w:type="gramStart"/>
        <w:r w:rsidR="003978BC">
          <w:t>vector.(</w:t>
        </w:r>
      </w:ins>
      <w:proofErr w:type="gramEnd"/>
      <w:ins w:id="2090" w:author="mp4" w:date="2018-12-03T13:32:00Z">
        <w:r w:rsidR="003978BC">
          <w:t xml:space="preserve">this operation may be similar to </w:t>
        </w:r>
        <w:proofErr w:type="spellStart"/>
        <w:r w:rsidR="003978BC">
          <w:t>Slerp</w:t>
        </w:r>
      </w:ins>
      <w:proofErr w:type="spellEnd"/>
      <w:ins w:id="2091" w:author="mp4" w:date="2018-12-03T13:31:00Z">
        <w:r w:rsidR="003978BC">
          <w:t>)</w:t>
        </w:r>
      </w:ins>
      <w:ins w:id="2092" w:author="mp4" w:date="2018-12-03T13:33:00Z">
        <w:r w:rsidR="00CD1734">
          <w:t xml:space="preserve"> In the future it may be advantageous to implement a Interpolation Property based on SPR interpolation.</w:t>
        </w:r>
      </w:ins>
    </w:p>
    <w:p w14:paraId="3E87A462" w14:textId="244E25F5" w:rsidR="00A71810" w:rsidRDefault="00A71810">
      <w:pPr>
        <w:rPr>
          <w:ins w:id="2093" w:author="mp4" w:date="2018-12-03T13:24:00Z"/>
        </w:rPr>
        <w:pPrChange w:id="2094" w:author="mp4" w:date="2018-12-03T13:10:00Z">
          <w:pPr>
            <w:shd w:val="clear" w:color="auto" w:fill="FFFFFF"/>
            <w:jc w:val="left"/>
          </w:pPr>
        </w:pPrChange>
      </w:pPr>
    </w:p>
    <w:p w14:paraId="6512F8B3" w14:textId="083A2857" w:rsidR="00A71810" w:rsidRDefault="00A71810">
      <w:pPr>
        <w:pStyle w:val="Heading3"/>
        <w:rPr>
          <w:ins w:id="2095" w:author="mp4" w:date="2018-12-03T13:24:00Z"/>
        </w:rPr>
        <w:pPrChange w:id="2096" w:author="mp4" w:date="2018-12-03T13:25:00Z">
          <w:pPr>
            <w:shd w:val="clear" w:color="auto" w:fill="FFFFFF"/>
            <w:jc w:val="left"/>
          </w:pPr>
        </w:pPrChange>
      </w:pPr>
      <w:ins w:id="2097" w:author="mp4" w:date="2018-12-03T13:24:00Z">
        <w:r>
          <w:lastRenderedPageBreak/>
          <w:t xml:space="preserve">Per </w:t>
        </w:r>
        <w:proofErr w:type="spellStart"/>
        <w:r>
          <w:t>Elment</w:t>
        </w:r>
        <w:proofErr w:type="spellEnd"/>
        <w:r>
          <w:t xml:space="preserve"> Variable Interpolation</w:t>
        </w:r>
      </w:ins>
    </w:p>
    <w:p w14:paraId="5028F2C0" w14:textId="2B532DDE" w:rsidR="00A71810" w:rsidRDefault="00A71810">
      <w:pPr>
        <w:rPr>
          <w:ins w:id="2098" w:author="mp4" w:date="2018-12-03T13:25:00Z"/>
        </w:rPr>
        <w:pPrChange w:id="2099" w:author="mp4" w:date="2018-12-03T13:10:00Z">
          <w:pPr>
            <w:shd w:val="clear" w:color="auto" w:fill="FFFFFF"/>
            <w:jc w:val="left"/>
          </w:pPr>
        </w:pPrChange>
      </w:pPr>
    </w:p>
    <w:p w14:paraId="31135ADE" w14:textId="022E5545" w:rsidR="00A71810" w:rsidRDefault="00A71810">
      <w:pPr>
        <w:rPr>
          <w:ins w:id="2100" w:author="mp4" w:date="2018-12-03T13:26:00Z"/>
        </w:rPr>
        <w:pPrChange w:id="2101" w:author="mp4" w:date="2018-12-03T13:10:00Z">
          <w:pPr>
            <w:shd w:val="clear" w:color="auto" w:fill="FFFFFF"/>
            <w:jc w:val="left"/>
          </w:pPr>
        </w:pPrChange>
      </w:pPr>
      <w:ins w:id="2102" w:author="mp4" w:date="2018-12-03T13:25:00Z">
        <w:r>
          <w:t>Interpolate values on a per element basis. This interpolation is fast but can be discontinuous on element boundaries.</w:t>
        </w:r>
      </w:ins>
    </w:p>
    <w:p w14:paraId="4689EC84" w14:textId="406EF50D" w:rsidR="00E507F3" w:rsidRDefault="00E507F3">
      <w:pPr>
        <w:rPr>
          <w:ins w:id="2103" w:author="mp4" w:date="2018-12-03T13:26:00Z"/>
        </w:rPr>
        <w:pPrChange w:id="2104" w:author="mp4" w:date="2018-12-03T13:10:00Z">
          <w:pPr>
            <w:shd w:val="clear" w:color="auto" w:fill="FFFFFF"/>
            <w:jc w:val="left"/>
          </w:pPr>
        </w:pPrChange>
      </w:pPr>
    </w:p>
    <w:p w14:paraId="3BAF93C6" w14:textId="77777777" w:rsidR="00E507F3" w:rsidRDefault="00E507F3" w:rsidP="00E507F3">
      <w:pPr>
        <w:rPr>
          <w:ins w:id="2105" w:author="mp4" w:date="2018-12-03T13:26:00Z"/>
        </w:rPr>
      </w:pPr>
      <w:ins w:id="2106" w:author="mp4" w:date="2018-12-03T13:26:00Z">
        <w:r>
          <w:t>e.g.</w:t>
        </w:r>
      </w:ins>
    </w:p>
    <w:p w14:paraId="59C4D863" w14:textId="77777777" w:rsidR="00E507F3" w:rsidRPr="00267E03" w:rsidRDefault="00E507F3" w:rsidP="00E507F3">
      <w:pPr>
        <w:shd w:val="clear" w:color="auto" w:fill="FFFFFF"/>
        <w:jc w:val="left"/>
        <w:rPr>
          <w:ins w:id="2107" w:author="mp4" w:date="2018-12-03T13:26:00Z"/>
          <w:rFonts w:ascii="Courier New" w:hAnsi="Courier New" w:cs="Courier New"/>
          <w:b/>
          <w:bCs/>
          <w:color w:val="000000"/>
          <w:sz w:val="20"/>
          <w:szCs w:val="20"/>
        </w:rPr>
      </w:pPr>
      <w:ins w:id="2108" w:author="mp4" w:date="2018-12-03T13:26:00Z">
        <w:r w:rsidRPr="00267E03">
          <w:rPr>
            <w:rFonts w:ascii="Courier New" w:hAnsi="Courier New" w:cs="Courier New"/>
            <w:color w:val="0000FF"/>
            <w:sz w:val="20"/>
            <w:szCs w:val="20"/>
          </w:rPr>
          <w:t>&lt;</w:t>
        </w:r>
        <w:proofErr w:type="spellStart"/>
        <w:r w:rsidRPr="00267E03">
          <w:rPr>
            <w:rFonts w:ascii="Courier New" w:hAnsi="Courier New" w:cs="Courier New"/>
            <w:color w:val="0000FF"/>
            <w:sz w:val="20"/>
            <w:szCs w:val="20"/>
          </w:rPr>
          <w:t>velocity_modifier</w:t>
        </w:r>
        <w:proofErr w:type="spellEnd"/>
        <w:r w:rsidRPr="00267E03">
          <w:rPr>
            <w:rFonts w:ascii="Courier New" w:hAnsi="Courier New" w:cs="Courier New"/>
            <w:color w:val="000000"/>
            <w:sz w:val="20"/>
            <w:szCs w:val="20"/>
          </w:rPr>
          <w:t xml:space="preserve"> </w:t>
        </w:r>
        <w:r w:rsidRPr="00267E03">
          <w:rPr>
            <w:rFonts w:ascii="Courier New" w:hAnsi="Courier New" w:cs="Courier New"/>
            <w:color w:val="FF0000"/>
            <w:sz w:val="20"/>
            <w:szCs w:val="20"/>
          </w:rPr>
          <w:t>type</w:t>
        </w:r>
        <w:r w:rsidRPr="00267E03">
          <w:rPr>
            <w:rFonts w:ascii="Courier New" w:hAnsi="Courier New" w:cs="Courier New"/>
            <w:color w:val="000000"/>
            <w:sz w:val="20"/>
            <w:szCs w:val="20"/>
          </w:rPr>
          <w:t>=</w:t>
        </w:r>
        <w:r w:rsidRPr="00267E03">
          <w:rPr>
            <w:rFonts w:ascii="Courier New" w:hAnsi="Courier New" w:cs="Courier New"/>
            <w:b/>
            <w:bCs/>
            <w:color w:val="8000FF"/>
            <w:sz w:val="20"/>
            <w:szCs w:val="20"/>
          </w:rPr>
          <w:t>"</w:t>
        </w:r>
        <w:proofErr w:type="spellStart"/>
        <w:r w:rsidRPr="00267E03">
          <w:rPr>
            <w:rFonts w:ascii="Courier New" w:hAnsi="Courier New" w:cs="Courier New"/>
            <w:b/>
            <w:bCs/>
            <w:color w:val="8000FF"/>
            <w:sz w:val="20"/>
            <w:szCs w:val="20"/>
          </w:rPr>
          <w:t>segment_velocity_density_scale_modifier</w:t>
        </w:r>
        <w:proofErr w:type="spellEnd"/>
        <w:r w:rsidRPr="00267E03">
          <w:rPr>
            <w:rFonts w:ascii="Courier New" w:hAnsi="Courier New" w:cs="Courier New"/>
            <w:b/>
            <w:bCs/>
            <w:color w:val="8000FF"/>
            <w:sz w:val="20"/>
            <w:szCs w:val="20"/>
          </w:rPr>
          <w:t>"</w:t>
        </w:r>
        <w:r w:rsidRPr="00267E03">
          <w:rPr>
            <w:rFonts w:ascii="Courier New" w:hAnsi="Courier New" w:cs="Courier New"/>
            <w:color w:val="0000FF"/>
            <w:sz w:val="20"/>
            <w:szCs w:val="20"/>
          </w:rPr>
          <w:t>&gt;</w:t>
        </w:r>
      </w:ins>
    </w:p>
    <w:p w14:paraId="6FAE366A" w14:textId="77777777" w:rsidR="00E507F3" w:rsidRPr="00267E03" w:rsidRDefault="00E507F3" w:rsidP="00E507F3">
      <w:pPr>
        <w:shd w:val="clear" w:color="auto" w:fill="FFFFFF"/>
        <w:jc w:val="left"/>
        <w:rPr>
          <w:ins w:id="2109" w:author="mp4" w:date="2018-12-03T13:26:00Z"/>
          <w:rFonts w:ascii="Courier New" w:hAnsi="Courier New" w:cs="Courier New"/>
          <w:b/>
          <w:bCs/>
          <w:color w:val="000000"/>
          <w:sz w:val="20"/>
          <w:szCs w:val="20"/>
        </w:rPr>
      </w:pPr>
      <w:commentRangeStart w:id="2110"/>
      <w:ins w:id="2111" w:author="mp4" w:date="2018-12-03T13:26:00Z">
        <w:r w:rsidRPr="00267E03">
          <w:rPr>
            <w:rFonts w:ascii="Courier New" w:hAnsi="Courier New" w:cs="Courier New"/>
            <w:b/>
            <w:bCs/>
            <w:color w:val="000000"/>
            <w:sz w:val="20"/>
            <w:szCs w:val="20"/>
          </w:rPr>
          <w:t xml:space="preserve">    </w:t>
        </w:r>
        <w:r w:rsidRPr="00267E03">
          <w:rPr>
            <w:rFonts w:ascii="Courier New" w:hAnsi="Courier New" w:cs="Courier New"/>
            <w:color w:val="0000FF"/>
            <w:sz w:val="20"/>
            <w:szCs w:val="20"/>
          </w:rPr>
          <w:t>&lt;</w:t>
        </w:r>
        <w:proofErr w:type="spellStart"/>
        <w:r w:rsidRPr="00267E03">
          <w:rPr>
            <w:rFonts w:ascii="Courier New" w:hAnsi="Courier New" w:cs="Courier New"/>
            <w:color w:val="0000FF"/>
            <w:sz w:val="20"/>
            <w:szCs w:val="20"/>
          </w:rPr>
          <w:t>interpolation_prop</w:t>
        </w:r>
        <w:proofErr w:type="spellEnd"/>
        <w:r w:rsidRPr="00267E03">
          <w:rPr>
            <w:rFonts w:ascii="Courier New" w:hAnsi="Courier New" w:cs="Courier New"/>
            <w:color w:val="000000"/>
            <w:sz w:val="20"/>
            <w:szCs w:val="20"/>
          </w:rPr>
          <w:t xml:space="preserve"> </w:t>
        </w:r>
        <w:r w:rsidRPr="00267E03">
          <w:rPr>
            <w:rFonts w:ascii="Courier New" w:hAnsi="Courier New" w:cs="Courier New"/>
            <w:color w:val="FF0000"/>
            <w:sz w:val="20"/>
            <w:szCs w:val="20"/>
          </w:rPr>
          <w:t>type</w:t>
        </w:r>
        <w:r w:rsidRPr="00267E03">
          <w:rPr>
            <w:rFonts w:ascii="Courier New" w:hAnsi="Courier New" w:cs="Courier New"/>
            <w:color w:val="000000"/>
            <w:sz w:val="20"/>
            <w:szCs w:val="20"/>
          </w:rPr>
          <w:t>=</w:t>
        </w:r>
        <w:r w:rsidRPr="00267E03">
          <w:rPr>
            <w:rFonts w:ascii="Courier New" w:hAnsi="Courier New" w:cs="Courier New"/>
            <w:b/>
            <w:bCs/>
            <w:color w:val="8000FF"/>
            <w:sz w:val="20"/>
            <w:szCs w:val="20"/>
          </w:rPr>
          <w:t>"</w:t>
        </w:r>
        <w:proofErr w:type="spellStart"/>
        <w:r w:rsidRPr="00267E03">
          <w:rPr>
            <w:rFonts w:ascii="Courier New" w:hAnsi="Courier New" w:cs="Courier New"/>
            <w:b/>
            <w:bCs/>
            <w:color w:val="8000FF"/>
            <w:sz w:val="20"/>
            <w:szCs w:val="20"/>
          </w:rPr>
          <w:t>per_element_vi</w:t>
        </w:r>
        <w:proofErr w:type="spellEnd"/>
        <w:r w:rsidRPr="00267E03">
          <w:rPr>
            <w:rFonts w:ascii="Courier New" w:hAnsi="Courier New" w:cs="Courier New"/>
            <w:b/>
            <w:bCs/>
            <w:color w:val="8000FF"/>
            <w:sz w:val="20"/>
            <w:szCs w:val="20"/>
          </w:rPr>
          <w:t>"</w:t>
        </w:r>
        <w:r w:rsidRPr="00267E03">
          <w:rPr>
            <w:rFonts w:ascii="Courier New" w:hAnsi="Courier New" w:cs="Courier New"/>
            <w:color w:val="0000FF"/>
            <w:sz w:val="20"/>
            <w:szCs w:val="20"/>
          </w:rPr>
          <w:t>&gt;&lt;/</w:t>
        </w:r>
        <w:proofErr w:type="spellStart"/>
        <w:r w:rsidRPr="00267E03">
          <w:rPr>
            <w:rFonts w:ascii="Courier New" w:hAnsi="Courier New" w:cs="Courier New"/>
            <w:color w:val="0000FF"/>
            <w:sz w:val="20"/>
            <w:szCs w:val="20"/>
          </w:rPr>
          <w:t>interpolation_prop</w:t>
        </w:r>
        <w:proofErr w:type="spellEnd"/>
        <w:r w:rsidRPr="00267E03">
          <w:rPr>
            <w:rFonts w:ascii="Courier New" w:hAnsi="Courier New" w:cs="Courier New"/>
            <w:color w:val="0000FF"/>
            <w:sz w:val="20"/>
            <w:szCs w:val="20"/>
          </w:rPr>
          <w:t>&gt;</w:t>
        </w:r>
        <w:commentRangeEnd w:id="2110"/>
        <w:r>
          <w:rPr>
            <w:rStyle w:val="CommentReference"/>
          </w:rPr>
          <w:commentReference w:id="2110"/>
        </w:r>
      </w:ins>
    </w:p>
    <w:p w14:paraId="096A624B" w14:textId="77777777" w:rsidR="00E507F3" w:rsidRDefault="00E507F3" w:rsidP="00E507F3">
      <w:pPr>
        <w:shd w:val="clear" w:color="auto" w:fill="FFFFFF"/>
        <w:jc w:val="left"/>
        <w:rPr>
          <w:ins w:id="2112" w:author="mp4" w:date="2018-12-03T13:26:00Z"/>
        </w:rPr>
      </w:pPr>
      <w:ins w:id="2113" w:author="mp4" w:date="2018-12-03T13:26:00Z">
        <w:r w:rsidRPr="00267E03">
          <w:rPr>
            <w:rFonts w:ascii="Courier New" w:hAnsi="Courier New" w:cs="Courier New"/>
            <w:color w:val="0000FF"/>
            <w:sz w:val="20"/>
            <w:szCs w:val="20"/>
          </w:rPr>
          <w:t>&lt;/</w:t>
        </w:r>
        <w:proofErr w:type="spellStart"/>
        <w:r w:rsidRPr="00267E03">
          <w:rPr>
            <w:rFonts w:ascii="Courier New" w:hAnsi="Courier New" w:cs="Courier New"/>
            <w:color w:val="0000FF"/>
            <w:sz w:val="20"/>
            <w:szCs w:val="20"/>
          </w:rPr>
          <w:t>velocity_modifier</w:t>
        </w:r>
        <w:proofErr w:type="spellEnd"/>
        <w:r w:rsidRPr="00267E03">
          <w:rPr>
            <w:rFonts w:ascii="Courier New" w:hAnsi="Courier New" w:cs="Courier New"/>
            <w:color w:val="0000FF"/>
            <w:sz w:val="20"/>
            <w:szCs w:val="20"/>
          </w:rPr>
          <w:t>&gt;</w:t>
        </w:r>
      </w:ins>
    </w:p>
    <w:p w14:paraId="780CC941" w14:textId="77777777" w:rsidR="00E507F3" w:rsidRPr="003B6917" w:rsidRDefault="00E507F3">
      <w:pPr>
        <w:rPr>
          <w:ins w:id="2114" w:author="mp4" w:date="2018-12-03T13:09:00Z"/>
        </w:rPr>
        <w:pPrChange w:id="2115" w:author="mp4" w:date="2018-12-03T13:10:00Z">
          <w:pPr>
            <w:shd w:val="clear" w:color="auto" w:fill="FFFFFF"/>
            <w:jc w:val="left"/>
          </w:pPr>
        </w:pPrChange>
      </w:pPr>
    </w:p>
    <w:p w14:paraId="216D0B11" w14:textId="5D91408A" w:rsidR="00256922" w:rsidRDefault="00256922" w:rsidP="007C718F">
      <w:pPr>
        <w:pStyle w:val="Heading2"/>
        <w:rPr>
          <w:ins w:id="2116" w:author="Steven LaBelle" w:date="2019-05-09T16:10:00Z"/>
        </w:rPr>
      </w:pPr>
      <w:bookmarkStart w:id="2117" w:name="_Toc522883738"/>
      <w:ins w:id="2118" w:author="Steven LaBelle" w:date="2019-05-09T16:10:00Z">
        <w:r>
          <w:t>Tip Species Manager</w:t>
        </w:r>
      </w:ins>
    </w:p>
    <w:p w14:paraId="2865E678" w14:textId="03E62E50" w:rsidR="00256922" w:rsidRDefault="00256922">
      <w:pPr>
        <w:rPr>
          <w:ins w:id="2119" w:author="Steven LaBelle" w:date="2019-05-09T16:10:00Z"/>
        </w:rPr>
        <w:pPrChange w:id="2120" w:author="Steven LaBelle" w:date="2019-05-09T16:10:00Z">
          <w:pPr>
            <w:pStyle w:val="Heading2"/>
          </w:pPr>
        </w:pPrChange>
      </w:pPr>
      <w:ins w:id="2121" w:author="Steven LaBelle" w:date="2019-05-09T16:10:00Z">
        <w:r>
          <w:t>The tip species manager is a feature that is currently under construction.</w:t>
        </w:r>
      </w:ins>
    </w:p>
    <w:p w14:paraId="308B778C" w14:textId="06A13DEC" w:rsidR="00256922" w:rsidRDefault="00256922">
      <w:pPr>
        <w:rPr>
          <w:ins w:id="2122" w:author="Steven LaBelle" w:date="2019-05-09T16:10:00Z"/>
        </w:rPr>
        <w:pPrChange w:id="2123" w:author="Steven LaBelle" w:date="2019-05-09T16:10:00Z">
          <w:pPr>
            <w:pStyle w:val="Heading2"/>
          </w:pPr>
        </w:pPrChange>
      </w:pPr>
    </w:p>
    <w:p w14:paraId="72D13B1B" w14:textId="0AC12D0D" w:rsidR="00256922" w:rsidRDefault="00256922">
      <w:pPr>
        <w:rPr>
          <w:ins w:id="2124" w:author="Steven LaBelle" w:date="2019-05-09T16:11:00Z"/>
        </w:rPr>
        <w:pPrChange w:id="2125" w:author="Steven LaBelle" w:date="2019-05-09T16:10:00Z">
          <w:pPr>
            <w:pStyle w:val="Heading2"/>
          </w:pPr>
        </w:pPrChange>
      </w:pPr>
      <w:ins w:id="2126" w:author="Steven LaBelle" w:date="2019-05-09T16:10:00Z">
        <w:r>
          <w:t xml:space="preserve">The tip species manager allows the user to assign solid bound molecule boundary conditions to the tips i.e. species can be represented as </w:t>
        </w:r>
      </w:ins>
      <w:ins w:id="2127" w:author="Steven LaBelle" w:date="2019-05-09T16:11:00Z">
        <w:r>
          <w:t>SBMs that move with active tips. This is currently stored per material at least for the purposes of initialization. SBMs can be converted to solutes or global (not owned by tips) SBMs from reactions specified in the material as well.</w:t>
        </w:r>
      </w:ins>
    </w:p>
    <w:p w14:paraId="2FEA0857" w14:textId="3078FCEB" w:rsidR="00256922" w:rsidRDefault="00256922">
      <w:pPr>
        <w:rPr>
          <w:ins w:id="2128" w:author="Steven LaBelle" w:date="2019-05-09T16:12:00Z"/>
        </w:rPr>
        <w:pPrChange w:id="2129" w:author="Steven LaBelle" w:date="2019-05-09T16:10:00Z">
          <w:pPr>
            <w:pStyle w:val="Heading2"/>
          </w:pPr>
        </w:pPrChange>
      </w:pPr>
    </w:p>
    <w:p w14:paraId="2C8B8469" w14:textId="493B4AC6" w:rsidR="00256922" w:rsidRDefault="00256922">
      <w:pPr>
        <w:rPr>
          <w:ins w:id="2130" w:author="Steven LaBelle" w:date="2019-05-09T16:12:00Z"/>
        </w:rPr>
        <w:pPrChange w:id="2131" w:author="Steven LaBelle" w:date="2019-05-09T16:10:00Z">
          <w:pPr>
            <w:pStyle w:val="Heading2"/>
          </w:pPr>
        </w:pPrChange>
      </w:pPr>
      <w:ins w:id="2132" w:author="Steven LaBelle" w:date="2019-05-09T16:12:00Z">
        <w:r>
          <w:t>e.g.</w:t>
        </w:r>
      </w:ins>
    </w:p>
    <w:p w14:paraId="774E9975" w14:textId="77777777" w:rsidR="00256922" w:rsidRPr="00256922" w:rsidRDefault="00256922" w:rsidP="00256922">
      <w:pPr>
        <w:rPr>
          <w:ins w:id="2133" w:author="Steven LaBelle" w:date="2019-05-09T16:12:00Z"/>
          <w:rFonts w:ascii="Courier New" w:hAnsi="Courier New" w:cs="Courier New"/>
          <w:sz w:val="22"/>
          <w:rPrChange w:id="2134" w:author="Steven LaBelle" w:date="2019-05-09T16:13:00Z">
            <w:rPr>
              <w:ins w:id="2135" w:author="Steven LaBelle" w:date="2019-05-09T16:12:00Z"/>
              <w:rFonts w:ascii="Courier New" w:hAnsi="Courier New" w:cs="Courier New"/>
            </w:rPr>
          </w:rPrChange>
        </w:rPr>
      </w:pPr>
      <w:ins w:id="2136" w:author="Steven LaBelle" w:date="2019-05-09T16:12:00Z">
        <w:r w:rsidRPr="00256922">
          <w:rPr>
            <w:rFonts w:ascii="Courier New" w:hAnsi="Courier New" w:cs="Courier New"/>
            <w:sz w:val="22"/>
            <w:rPrChange w:id="2137" w:author="Steven LaBelle" w:date="2019-05-09T16:13:00Z">
              <w:rPr>
                <w:rFonts w:ascii="Courier New" w:hAnsi="Courier New" w:cs="Courier New"/>
              </w:rPr>
            </w:rPrChange>
          </w:rPr>
          <w:t>&lt;</w:t>
        </w:r>
        <w:proofErr w:type="spellStart"/>
        <w:r w:rsidRPr="00256922">
          <w:rPr>
            <w:rFonts w:ascii="Courier New" w:hAnsi="Courier New" w:cs="Courier New"/>
            <w:sz w:val="22"/>
            <w:rPrChange w:id="2138" w:author="Steven LaBelle" w:date="2019-05-09T16:13:00Z">
              <w:rPr>
                <w:rFonts w:ascii="Courier New" w:hAnsi="Courier New" w:cs="Courier New"/>
              </w:rPr>
            </w:rPrChange>
          </w:rPr>
          <w:t>tip_species_manager</w:t>
        </w:r>
        <w:proofErr w:type="spellEnd"/>
        <w:r w:rsidRPr="00256922">
          <w:rPr>
            <w:rFonts w:ascii="Courier New" w:hAnsi="Courier New" w:cs="Courier New"/>
            <w:sz w:val="22"/>
            <w:rPrChange w:id="2139" w:author="Steven LaBelle" w:date="2019-05-09T16:13:00Z">
              <w:rPr>
                <w:rFonts w:ascii="Courier New" w:hAnsi="Courier New" w:cs="Courier New"/>
              </w:rPr>
            </w:rPrChange>
          </w:rPr>
          <w:t xml:space="preserve"> type</w:t>
        </w:r>
        <w:proofErr w:type="gramStart"/>
        <w:r w:rsidRPr="00256922">
          <w:rPr>
            <w:rFonts w:ascii="Courier New" w:hAnsi="Courier New" w:cs="Courier New"/>
            <w:sz w:val="22"/>
            <w:rPrChange w:id="2140" w:author="Steven LaBelle" w:date="2019-05-09T16:13:00Z">
              <w:rPr>
                <w:rFonts w:ascii="Courier New" w:hAnsi="Courier New" w:cs="Courier New"/>
              </w:rPr>
            </w:rPrChange>
          </w:rPr>
          <w:t>=”</w:t>
        </w:r>
        <w:proofErr w:type="spellStart"/>
        <w:r w:rsidRPr="00256922">
          <w:rPr>
            <w:rFonts w:ascii="Courier New" w:hAnsi="Courier New" w:cs="Courier New"/>
            <w:sz w:val="22"/>
            <w:rPrChange w:id="2141" w:author="Steven LaBelle" w:date="2019-05-09T16:13:00Z">
              <w:rPr>
                <w:rFonts w:ascii="Courier New" w:hAnsi="Courier New" w:cs="Courier New"/>
              </w:rPr>
            </w:rPrChange>
          </w:rPr>
          <w:t>SBM</w:t>
        </w:r>
        <w:proofErr w:type="gramEnd"/>
        <w:r w:rsidRPr="00256922">
          <w:rPr>
            <w:rFonts w:ascii="Courier New" w:hAnsi="Courier New" w:cs="Courier New"/>
            <w:sz w:val="22"/>
            <w:rPrChange w:id="2142" w:author="Steven LaBelle" w:date="2019-05-09T16:13:00Z">
              <w:rPr>
                <w:rFonts w:ascii="Courier New" w:hAnsi="Courier New" w:cs="Courier New"/>
              </w:rPr>
            </w:rPrChange>
          </w:rPr>
          <w:t>_Manager</w:t>
        </w:r>
        <w:proofErr w:type="spellEnd"/>
        <w:r w:rsidRPr="00256922">
          <w:rPr>
            <w:rFonts w:ascii="Courier New" w:hAnsi="Courier New" w:cs="Courier New"/>
            <w:sz w:val="22"/>
            <w:rPrChange w:id="2143" w:author="Steven LaBelle" w:date="2019-05-09T16:13:00Z">
              <w:rPr>
                <w:rFonts w:ascii="Courier New" w:hAnsi="Courier New" w:cs="Courier New"/>
              </w:rPr>
            </w:rPrChange>
          </w:rPr>
          <w:t>”&gt;</w:t>
        </w:r>
      </w:ins>
    </w:p>
    <w:p w14:paraId="1D622427" w14:textId="77777777" w:rsidR="00256922" w:rsidRPr="00256922" w:rsidRDefault="00256922" w:rsidP="00256922">
      <w:pPr>
        <w:ind w:firstLine="720"/>
        <w:rPr>
          <w:ins w:id="2144" w:author="Steven LaBelle" w:date="2019-05-09T16:12:00Z"/>
          <w:rFonts w:ascii="Courier New" w:hAnsi="Courier New" w:cs="Courier New"/>
          <w:sz w:val="22"/>
          <w:rPrChange w:id="2145" w:author="Steven LaBelle" w:date="2019-05-09T16:13:00Z">
            <w:rPr>
              <w:ins w:id="2146" w:author="Steven LaBelle" w:date="2019-05-09T16:12:00Z"/>
              <w:rFonts w:ascii="Courier New" w:hAnsi="Courier New" w:cs="Courier New"/>
            </w:rPr>
          </w:rPrChange>
        </w:rPr>
      </w:pPr>
      <w:ins w:id="2147" w:author="Steven LaBelle" w:date="2019-05-09T16:12:00Z">
        <w:r w:rsidRPr="00256922">
          <w:rPr>
            <w:rFonts w:ascii="Courier New" w:hAnsi="Courier New" w:cs="Courier New"/>
            <w:sz w:val="22"/>
            <w:rPrChange w:id="2148" w:author="Steven LaBelle" w:date="2019-05-09T16:13:00Z">
              <w:rPr>
                <w:rFonts w:ascii="Courier New" w:hAnsi="Courier New" w:cs="Courier New"/>
              </w:rPr>
            </w:rPrChange>
          </w:rPr>
          <w:t>&lt;</w:t>
        </w:r>
        <w:proofErr w:type="spellStart"/>
        <w:r w:rsidRPr="00256922">
          <w:rPr>
            <w:rFonts w:ascii="Courier New" w:hAnsi="Courier New" w:cs="Courier New"/>
            <w:sz w:val="22"/>
            <w:rPrChange w:id="2149" w:author="Steven LaBelle" w:date="2019-05-09T16:13:00Z">
              <w:rPr>
                <w:rFonts w:ascii="Courier New" w:hAnsi="Courier New" w:cs="Courier New"/>
              </w:rPr>
            </w:rPrChange>
          </w:rPr>
          <w:t>tip_species_prop</w:t>
        </w:r>
        <w:proofErr w:type="spellEnd"/>
        <w:r w:rsidRPr="00256922">
          <w:rPr>
            <w:rFonts w:ascii="Courier New" w:hAnsi="Courier New" w:cs="Courier New"/>
            <w:sz w:val="22"/>
            <w:rPrChange w:id="2150" w:author="Steven LaBelle" w:date="2019-05-09T16:13:00Z">
              <w:rPr>
                <w:rFonts w:ascii="Courier New" w:hAnsi="Courier New" w:cs="Courier New"/>
              </w:rPr>
            </w:rPrChange>
          </w:rPr>
          <w:t xml:space="preserve"> type</w:t>
        </w:r>
        <w:proofErr w:type="gramStart"/>
        <w:r w:rsidRPr="00256922">
          <w:rPr>
            <w:rFonts w:ascii="Courier New" w:hAnsi="Courier New" w:cs="Courier New"/>
            <w:sz w:val="22"/>
            <w:rPrChange w:id="2151" w:author="Steven LaBelle" w:date="2019-05-09T16:13:00Z">
              <w:rPr>
                <w:rFonts w:ascii="Courier New" w:hAnsi="Courier New" w:cs="Courier New"/>
              </w:rPr>
            </w:rPrChange>
          </w:rPr>
          <w:t>=”SBM</w:t>
        </w:r>
        <w:proofErr w:type="gramEnd"/>
        <w:r w:rsidRPr="00256922">
          <w:rPr>
            <w:rFonts w:ascii="Courier New" w:hAnsi="Courier New" w:cs="Courier New"/>
            <w:sz w:val="22"/>
            <w:rPrChange w:id="2152" w:author="Steven LaBelle" w:date="2019-05-09T16:13:00Z">
              <w:rPr>
                <w:rFonts w:ascii="Courier New" w:hAnsi="Courier New" w:cs="Courier New"/>
              </w:rPr>
            </w:rPrChange>
          </w:rPr>
          <w:t>”&gt;</w:t>
        </w:r>
      </w:ins>
    </w:p>
    <w:p w14:paraId="5911AF61" w14:textId="77777777" w:rsidR="00256922" w:rsidRPr="00256922" w:rsidRDefault="00256922" w:rsidP="00256922">
      <w:pPr>
        <w:ind w:left="720" w:firstLine="720"/>
        <w:rPr>
          <w:ins w:id="2153" w:author="Steven LaBelle" w:date="2019-05-09T16:12:00Z"/>
          <w:rFonts w:ascii="Courier New" w:hAnsi="Courier New" w:cs="Courier New"/>
          <w:sz w:val="22"/>
          <w:rPrChange w:id="2154" w:author="Steven LaBelle" w:date="2019-05-09T16:13:00Z">
            <w:rPr>
              <w:ins w:id="2155" w:author="Steven LaBelle" w:date="2019-05-09T16:12:00Z"/>
              <w:rFonts w:ascii="Courier New" w:hAnsi="Courier New" w:cs="Courier New"/>
            </w:rPr>
          </w:rPrChange>
        </w:rPr>
      </w:pPr>
      <w:ins w:id="2156" w:author="Steven LaBelle" w:date="2019-05-09T16:12:00Z">
        <w:r w:rsidRPr="00256922">
          <w:rPr>
            <w:rFonts w:ascii="Courier New" w:hAnsi="Courier New" w:cs="Courier New"/>
            <w:sz w:val="22"/>
            <w:rPrChange w:id="2157" w:author="Steven LaBelle" w:date="2019-05-09T16:13:00Z">
              <w:rPr>
                <w:rFonts w:ascii="Courier New" w:hAnsi="Courier New" w:cs="Courier New"/>
              </w:rPr>
            </w:rPrChange>
          </w:rPr>
          <w:t>&lt;SBM_ID&gt;1&lt;/SBM_ID&gt;</w:t>
        </w:r>
      </w:ins>
    </w:p>
    <w:p w14:paraId="1681F375" w14:textId="77777777" w:rsidR="00256922" w:rsidRPr="00256922" w:rsidRDefault="00256922" w:rsidP="00256922">
      <w:pPr>
        <w:ind w:left="720" w:firstLine="720"/>
        <w:rPr>
          <w:ins w:id="2158" w:author="Steven LaBelle" w:date="2019-05-09T16:12:00Z"/>
          <w:rFonts w:ascii="Courier New" w:hAnsi="Courier New" w:cs="Courier New"/>
          <w:sz w:val="22"/>
          <w:rPrChange w:id="2159" w:author="Steven LaBelle" w:date="2019-05-09T16:13:00Z">
            <w:rPr>
              <w:ins w:id="2160" w:author="Steven LaBelle" w:date="2019-05-09T16:12:00Z"/>
              <w:rFonts w:ascii="Courier New" w:hAnsi="Courier New" w:cs="Courier New"/>
            </w:rPr>
          </w:rPrChange>
        </w:rPr>
      </w:pPr>
      <w:ins w:id="2161" w:author="Steven LaBelle" w:date="2019-05-09T16:12:00Z">
        <w:r w:rsidRPr="00256922">
          <w:rPr>
            <w:rFonts w:ascii="Courier New" w:hAnsi="Courier New" w:cs="Courier New"/>
            <w:sz w:val="22"/>
            <w:rPrChange w:id="2162" w:author="Steven LaBelle" w:date="2019-05-09T16:13:00Z">
              <w:rPr>
                <w:rFonts w:ascii="Courier New" w:hAnsi="Courier New" w:cs="Courier New"/>
              </w:rPr>
            </w:rPrChange>
          </w:rPr>
          <w:t>&lt;</w:t>
        </w:r>
        <w:proofErr w:type="spellStart"/>
        <w:r w:rsidRPr="00256922">
          <w:rPr>
            <w:rFonts w:ascii="Courier New" w:hAnsi="Courier New" w:cs="Courier New"/>
            <w:sz w:val="22"/>
            <w:rPrChange w:id="2163" w:author="Steven LaBelle" w:date="2019-05-09T16:13:00Z">
              <w:rPr>
                <w:rFonts w:ascii="Courier New" w:hAnsi="Courier New" w:cs="Courier New"/>
              </w:rPr>
            </w:rPrChange>
          </w:rPr>
          <w:t>SBM_Production_Rate</w:t>
        </w:r>
        <w:proofErr w:type="spellEnd"/>
        <w:r w:rsidRPr="00256922">
          <w:rPr>
            <w:rFonts w:ascii="Courier New" w:hAnsi="Courier New" w:cs="Courier New"/>
            <w:sz w:val="22"/>
            <w:rPrChange w:id="2164" w:author="Steven LaBelle" w:date="2019-05-09T16:13:00Z">
              <w:rPr>
                <w:rFonts w:ascii="Courier New" w:hAnsi="Courier New" w:cs="Courier New"/>
              </w:rPr>
            </w:rPrChange>
          </w:rPr>
          <w:t>&gt;1e-2&lt;/</w:t>
        </w:r>
        <w:proofErr w:type="spellStart"/>
        <w:r w:rsidRPr="00256922">
          <w:rPr>
            <w:rFonts w:ascii="Courier New" w:hAnsi="Courier New" w:cs="Courier New"/>
            <w:sz w:val="22"/>
            <w:rPrChange w:id="2165" w:author="Steven LaBelle" w:date="2019-05-09T16:13:00Z">
              <w:rPr>
                <w:rFonts w:ascii="Courier New" w:hAnsi="Courier New" w:cs="Courier New"/>
              </w:rPr>
            </w:rPrChange>
          </w:rPr>
          <w:t>SBM_Production_Rate</w:t>
        </w:r>
        <w:proofErr w:type="spellEnd"/>
        <w:r w:rsidRPr="00256922">
          <w:rPr>
            <w:rFonts w:ascii="Courier New" w:hAnsi="Courier New" w:cs="Courier New"/>
            <w:sz w:val="22"/>
            <w:rPrChange w:id="2166" w:author="Steven LaBelle" w:date="2019-05-09T16:13:00Z">
              <w:rPr>
                <w:rFonts w:ascii="Courier New" w:hAnsi="Courier New" w:cs="Courier New"/>
              </w:rPr>
            </w:rPrChange>
          </w:rPr>
          <w:t>&gt;</w:t>
        </w:r>
      </w:ins>
    </w:p>
    <w:p w14:paraId="12659378" w14:textId="77777777" w:rsidR="00256922" w:rsidRPr="00256922" w:rsidRDefault="00256922" w:rsidP="00256922">
      <w:pPr>
        <w:ind w:firstLine="720"/>
        <w:rPr>
          <w:ins w:id="2167" w:author="Steven LaBelle" w:date="2019-05-09T16:12:00Z"/>
          <w:rFonts w:ascii="Courier New" w:hAnsi="Courier New" w:cs="Courier New"/>
          <w:sz w:val="22"/>
          <w:rPrChange w:id="2168" w:author="Steven LaBelle" w:date="2019-05-09T16:13:00Z">
            <w:rPr>
              <w:ins w:id="2169" w:author="Steven LaBelle" w:date="2019-05-09T16:12:00Z"/>
              <w:rFonts w:ascii="Courier New" w:hAnsi="Courier New" w:cs="Courier New"/>
            </w:rPr>
          </w:rPrChange>
        </w:rPr>
      </w:pPr>
      <w:ins w:id="2170" w:author="Steven LaBelle" w:date="2019-05-09T16:12:00Z">
        <w:r w:rsidRPr="00256922">
          <w:rPr>
            <w:rFonts w:ascii="Courier New" w:hAnsi="Courier New" w:cs="Courier New"/>
            <w:sz w:val="22"/>
            <w:rPrChange w:id="2171" w:author="Steven LaBelle" w:date="2019-05-09T16:13:00Z">
              <w:rPr>
                <w:rFonts w:ascii="Courier New" w:hAnsi="Courier New" w:cs="Courier New"/>
              </w:rPr>
            </w:rPrChange>
          </w:rPr>
          <w:t>&lt;/</w:t>
        </w:r>
        <w:proofErr w:type="spellStart"/>
        <w:r w:rsidRPr="00256922">
          <w:rPr>
            <w:rFonts w:ascii="Courier New" w:hAnsi="Courier New" w:cs="Courier New"/>
            <w:sz w:val="22"/>
            <w:rPrChange w:id="2172" w:author="Steven LaBelle" w:date="2019-05-09T16:13:00Z">
              <w:rPr>
                <w:rFonts w:ascii="Courier New" w:hAnsi="Courier New" w:cs="Courier New"/>
              </w:rPr>
            </w:rPrChange>
          </w:rPr>
          <w:t>tip_species_prop</w:t>
        </w:r>
        <w:proofErr w:type="spellEnd"/>
        <w:r w:rsidRPr="00256922">
          <w:rPr>
            <w:rFonts w:ascii="Courier New" w:hAnsi="Courier New" w:cs="Courier New"/>
            <w:sz w:val="22"/>
            <w:rPrChange w:id="2173" w:author="Steven LaBelle" w:date="2019-05-09T16:13:00Z">
              <w:rPr>
                <w:rFonts w:ascii="Courier New" w:hAnsi="Courier New" w:cs="Courier New"/>
              </w:rPr>
            </w:rPrChange>
          </w:rPr>
          <w:t>&gt;</w:t>
        </w:r>
      </w:ins>
    </w:p>
    <w:p w14:paraId="5DD70C67" w14:textId="77777777" w:rsidR="00256922" w:rsidRPr="00256922" w:rsidRDefault="00256922" w:rsidP="00256922">
      <w:pPr>
        <w:rPr>
          <w:ins w:id="2174" w:author="Steven LaBelle" w:date="2019-05-09T16:12:00Z"/>
          <w:rFonts w:ascii="Courier New" w:hAnsi="Courier New" w:cs="Courier New"/>
          <w:sz w:val="22"/>
          <w:rPrChange w:id="2175" w:author="Steven LaBelle" w:date="2019-05-09T16:13:00Z">
            <w:rPr>
              <w:ins w:id="2176" w:author="Steven LaBelle" w:date="2019-05-09T16:12:00Z"/>
              <w:rFonts w:ascii="Courier New" w:hAnsi="Courier New" w:cs="Courier New"/>
            </w:rPr>
          </w:rPrChange>
        </w:rPr>
      </w:pPr>
      <w:ins w:id="2177" w:author="Steven LaBelle" w:date="2019-05-09T16:12:00Z">
        <w:r w:rsidRPr="00256922">
          <w:rPr>
            <w:rFonts w:ascii="Courier New" w:hAnsi="Courier New" w:cs="Courier New"/>
            <w:sz w:val="22"/>
            <w:rPrChange w:id="2178" w:author="Steven LaBelle" w:date="2019-05-09T16:13:00Z">
              <w:rPr>
                <w:rFonts w:ascii="Courier New" w:hAnsi="Courier New" w:cs="Courier New"/>
              </w:rPr>
            </w:rPrChange>
          </w:rPr>
          <w:t>&lt;/</w:t>
        </w:r>
        <w:proofErr w:type="spellStart"/>
        <w:r w:rsidRPr="00256922">
          <w:rPr>
            <w:rFonts w:ascii="Courier New" w:hAnsi="Courier New" w:cs="Courier New"/>
            <w:sz w:val="22"/>
            <w:rPrChange w:id="2179" w:author="Steven LaBelle" w:date="2019-05-09T16:13:00Z">
              <w:rPr>
                <w:rFonts w:ascii="Courier New" w:hAnsi="Courier New" w:cs="Courier New"/>
              </w:rPr>
            </w:rPrChange>
          </w:rPr>
          <w:t>tip_species_manager</w:t>
        </w:r>
        <w:proofErr w:type="spellEnd"/>
        <w:r w:rsidRPr="00256922">
          <w:rPr>
            <w:rFonts w:ascii="Courier New" w:hAnsi="Courier New" w:cs="Courier New"/>
            <w:sz w:val="22"/>
            <w:rPrChange w:id="2180" w:author="Steven LaBelle" w:date="2019-05-09T16:13:00Z">
              <w:rPr>
                <w:rFonts w:ascii="Courier New" w:hAnsi="Courier New" w:cs="Courier New"/>
              </w:rPr>
            </w:rPrChange>
          </w:rPr>
          <w:t>&gt;</w:t>
        </w:r>
      </w:ins>
    </w:p>
    <w:p w14:paraId="02B0709D" w14:textId="0789337A" w:rsidR="00256922" w:rsidRPr="00256922" w:rsidRDefault="00256922">
      <w:pPr>
        <w:rPr>
          <w:ins w:id="2181" w:author="Steven LaBelle" w:date="2019-05-09T16:10:00Z"/>
          <w:rPrChange w:id="2182" w:author="Steven LaBelle" w:date="2019-05-09T16:10:00Z">
            <w:rPr>
              <w:ins w:id="2183" w:author="Steven LaBelle" w:date="2019-05-09T16:10:00Z"/>
            </w:rPr>
          </w:rPrChange>
        </w:rPr>
        <w:pPrChange w:id="2184" w:author="Steven LaBelle" w:date="2019-05-09T16:10:00Z">
          <w:pPr>
            <w:pStyle w:val="Heading2"/>
          </w:pPr>
        </w:pPrChange>
      </w:pPr>
      <w:ins w:id="2185" w:author="Steven LaBelle" w:date="2019-05-09T16:13:00Z">
        <w:r>
          <w:t>This specifies that the tip contains SBM 1 and that the SBM concentration is 1e-2. A tip species property is required for each SBM.</w:t>
        </w:r>
      </w:ins>
    </w:p>
    <w:p w14:paraId="67E65550" w14:textId="6F1F5E2E" w:rsidR="00B67C99" w:rsidRDefault="00B67C99" w:rsidP="007C718F">
      <w:pPr>
        <w:pStyle w:val="Heading2"/>
      </w:pPr>
      <w:proofErr w:type="spellStart"/>
      <w:r>
        <w:t>BranchPolicy</w:t>
      </w:r>
      <w:bookmarkEnd w:id="2117"/>
      <w:proofErr w:type="spellEnd"/>
    </w:p>
    <w:p w14:paraId="75049F22" w14:textId="18271790" w:rsidR="007C718F" w:rsidRDefault="007C718F" w:rsidP="005A265C">
      <w:r>
        <w:t xml:space="preserve">A </w:t>
      </w:r>
      <w:proofErr w:type="spellStart"/>
      <w:r>
        <w:t>BranchPolicy</w:t>
      </w:r>
      <w:proofErr w:type="spellEnd"/>
      <w:r>
        <w:t xml:space="preserve"> determines what </w:t>
      </w:r>
      <w:proofErr w:type="spellStart"/>
      <w:r>
        <w:t>BranchPoints</w:t>
      </w:r>
      <w:proofErr w:type="spellEnd"/>
      <w:r>
        <w:t xml:space="preserve"> are created and will do any modification of the branch points that is needed. A Branch Policy </w:t>
      </w:r>
      <w:del w:id="2186" w:author="Steven LaBelle" w:date="2018-08-21T12:31:00Z">
        <w:r w:rsidDel="001A31D2">
          <w:delText>determines:</w:delText>
        </w:r>
      </w:del>
      <w:ins w:id="2187" w:author="Steven LaBelle" w:date="2018-08-21T12:31:00Z">
        <w:r w:rsidR="001A31D2">
          <w:t>determines</w:t>
        </w:r>
      </w:ins>
      <w:r>
        <w:t xml:space="preserve"> the distance between branches</w:t>
      </w:r>
      <w:ins w:id="2188" w:author="Steven LaBelle" w:date="2018-08-21T12:31:00Z">
        <w:r w:rsidR="001A31D2">
          <w:t xml:space="preserve"> along a vessel</w:t>
        </w:r>
      </w:ins>
      <w:r>
        <w:t xml:space="preserve">, the time at which branches emerge, </w:t>
      </w:r>
      <w:r w:rsidR="001639AF">
        <w:t xml:space="preserve">and the </w:t>
      </w:r>
      <w:ins w:id="2189" w:author="Steven LaBelle" w:date="2018-08-21T12:32:00Z">
        <w:r w:rsidR="001A31D2">
          <w:t>orientation of the new tip</w:t>
        </w:r>
      </w:ins>
      <w:del w:id="2190" w:author="Steven LaBelle" w:date="2018-08-21T12:32:00Z">
        <w:r w:rsidR="001639AF" w:rsidDel="001A31D2">
          <w:delText>direction that the new branch will face</w:delText>
        </w:r>
      </w:del>
      <w:r w:rsidR="001639AF">
        <w:t>.</w:t>
      </w:r>
    </w:p>
    <w:p w14:paraId="681DAA05" w14:textId="1D255AFB" w:rsidR="00B67C99" w:rsidRDefault="00B67C99" w:rsidP="005A265C"/>
    <w:p w14:paraId="3D200F3F" w14:textId="10EF7431" w:rsidR="00385DCA" w:rsidRDefault="00385DCA" w:rsidP="00385DCA">
      <w:pPr>
        <w:pStyle w:val="Heading3"/>
      </w:pPr>
      <w:bookmarkStart w:id="2191" w:name="_Toc522883739"/>
      <w:r>
        <w:t>Delayed Branching Policy</w:t>
      </w:r>
      <w:bookmarkEnd w:id="2191"/>
    </w:p>
    <w:p w14:paraId="6357A80C" w14:textId="4868225B" w:rsidR="00385DCA" w:rsidRDefault="00385DCA" w:rsidP="005A265C">
      <w:r>
        <w:t xml:space="preserve">This policy is a simple way to determine where branch points occur. After each growth </w:t>
      </w:r>
      <w:proofErr w:type="spellStart"/>
      <w:r>
        <w:t>substep</w:t>
      </w:r>
      <w:proofErr w:type="spellEnd"/>
      <w:ins w:id="2192" w:author="Steven LaBelle" w:date="2018-08-21T12:32:00Z">
        <w:r w:rsidR="00091C5B">
          <w:t>,</w:t>
        </w:r>
      </w:ins>
      <w:r>
        <w:t xml:space="preserve"> </w:t>
      </w:r>
      <w:r w:rsidR="00610747">
        <w:t xml:space="preserve">if the amount of vascular growth exceeds the length to branch that has been rolled for the element, then a branch point is created and a time to emerge offset is </w:t>
      </w:r>
      <w:commentRangeStart w:id="2193"/>
      <w:r w:rsidR="00610747">
        <w:t>rolled</w:t>
      </w:r>
      <w:commentRangeEnd w:id="2193"/>
      <w:r w:rsidR="00091C5B">
        <w:rPr>
          <w:rStyle w:val="CommentReference"/>
        </w:rPr>
        <w:commentReference w:id="2193"/>
      </w:r>
      <w:r w:rsidR="00610747">
        <w:t>. This process is repeated until length to branch is greater than the</w:t>
      </w:r>
      <w:del w:id="2194" w:author="Steven LaBelle" w:date="2018-08-21T12:33:00Z">
        <w:r w:rsidR="00610747" w:rsidDel="00091C5B">
          <w:delText xml:space="preserve"> </w:delText>
        </w:r>
      </w:del>
      <w:r w:rsidR="00610747">
        <w:t xml:space="preserve"> amount of growth that has </w:t>
      </w:r>
      <w:commentRangeStart w:id="2195"/>
      <w:proofErr w:type="spellStart"/>
      <w:r w:rsidR="00610747">
        <w:t>occ</w:t>
      </w:r>
      <w:del w:id="2196" w:author="Steven LaBelle" w:date="2018-08-21T12:33:00Z">
        <w:r w:rsidR="00610747" w:rsidDel="00091C5B">
          <w:delText>o</w:delText>
        </w:r>
      </w:del>
      <w:r w:rsidR="00610747">
        <w:t>ured</w:t>
      </w:r>
      <w:commentRangeEnd w:id="2195"/>
      <w:proofErr w:type="spellEnd"/>
      <w:r w:rsidR="00091C5B">
        <w:rPr>
          <w:rStyle w:val="CommentReference"/>
        </w:rPr>
        <w:commentReference w:id="2195"/>
      </w:r>
      <w:r w:rsidR="00610747">
        <w:t xml:space="preserve">. This process is controlled by the probability distributions: </w:t>
      </w:r>
      <w:proofErr w:type="spellStart"/>
      <w:r w:rsidR="00610747">
        <w:t>length_to_branch</w:t>
      </w:r>
      <w:proofErr w:type="spellEnd"/>
      <w:r w:rsidR="00610747">
        <w:t xml:space="preserve">, and </w:t>
      </w:r>
      <w:proofErr w:type="spellStart"/>
      <w:r w:rsidR="00610747">
        <w:t>time_to_emerge</w:t>
      </w:r>
      <w:proofErr w:type="spellEnd"/>
      <w:r w:rsidR="00610747">
        <w:t xml:space="preserve">. </w:t>
      </w:r>
    </w:p>
    <w:p w14:paraId="50FFC276" w14:textId="0EFC30F6" w:rsidR="00610747" w:rsidRDefault="00610747" w:rsidP="005A265C"/>
    <w:p w14:paraId="7BEF02B6" w14:textId="70E7E81A" w:rsidR="00610747" w:rsidRDefault="00610747" w:rsidP="005A265C">
      <w:r>
        <w:t>The direction that branch points that emerge</w:t>
      </w:r>
      <w:r w:rsidR="00B740EE">
        <w:t xml:space="preserve"> at</w:t>
      </w:r>
      <w:r>
        <w:t xml:space="preserve"> are controlled by the probability distributions: </w:t>
      </w:r>
      <w:commentRangeStart w:id="2197"/>
      <w:commentRangeStart w:id="2198"/>
      <w:proofErr w:type="spellStart"/>
      <w:r>
        <w:t>az</w:t>
      </w:r>
      <w:ins w:id="2199" w:author="Steven LaBelle" w:date="2018-08-21T12:33:00Z">
        <w:r w:rsidR="00091C5B">
          <w:t>i</w:t>
        </w:r>
      </w:ins>
      <w:r>
        <w:t>muth</w:t>
      </w:r>
      <w:commentRangeEnd w:id="2197"/>
      <w:r w:rsidR="00091C5B">
        <w:rPr>
          <w:rStyle w:val="CommentReference"/>
        </w:rPr>
        <w:commentReference w:id="2197"/>
      </w:r>
      <w:r>
        <w:t>_angle</w:t>
      </w:r>
      <w:proofErr w:type="spellEnd"/>
      <w:r>
        <w:t xml:space="preserve">, and </w:t>
      </w:r>
      <w:proofErr w:type="spellStart"/>
      <w:r>
        <w:t>zenith_angle</w:t>
      </w:r>
      <w:proofErr w:type="spellEnd"/>
      <w:r>
        <w:t>.</w:t>
      </w:r>
      <w:commentRangeEnd w:id="2198"/>
      <w:r w:rsidR="00091C5B">
        <w:rPr>
          <w:rStyle w:val="CommentReference"/>
        </w:rPr>
        <w:commentReference w:id="2198"/>
      </w:r>
    </w:p>
    <w:p w14:paraId="16463C90" w14:textId="04D15450" w:rsidR="00B67C99" w:rsidRDefault="00B67C99" w:rsidP="005A265C">
      <w:r>
        <w:t>e.g.</w:t>
      </w:r>
    </w:p>
    <w:p w14:paraId="2F775382" w14:textId="77777777" w:rsidR="00F33D37" w:rsidRPr="00F33D37" w:rsidRDefault="00F33D37" w:rsidP="00F33D37">
      <w:pPr>
        <w:shd w:val="clear" w:color="auto" w:fill="FFFFFF"/>
        <w:jc w:val="left"/>
        <w:rPr>
          <w:rFonts w:ascii="Courier New" w:hAnsi="Courier New" w:cs="Courier New"/>
          <w:b/>
          <w:bCs/>
          <w:color w:val="000000"/>
          <w:sz w:val="20"/>
          <w:szCs w:val="20"/>
        </w:rPr>
      </w:pPr>
      <w:r w:rsidRPr="00F33D37">
        <w:rPr>
          <w:rFonts w:ascii="Courier New" w:hAnsi="Courier New" w:cs="Courier New"/>
          <w:color w:val="0000FF"/>
          <w:sz w:val="20"/>
          <w:szCs w:val="20"/>
        </w:rPr>
        <w:t>&lt;</w:t>
      </w:r>
      <w:proofErr w:type="spellStart"/>
      <w:r w:rsidRPr="00F33D37">
        <w:rPr>
          <w:rFonts w:ascii="Courier New" w:hAnsi="Courier New" w:cs="Courier New"/>
          <w:color w:val="0000FF"/>
          <w:sz w:val="20"/>
          <w:szCs w:val="20"/>
        </w:rPr>
        <w:t>branch_policy</w:t>
      </w:r>
      <w:proofErr w:type="spellEnd"/>
      <w:r w:rsidRPr="00F33D37">
        <w:rPr>
          <w:rFonts w:ascii="Courier New" w:hAnsi="Courier New" w:cs="Courier New"/>
          <w:color w:val="000000"/>
          <w:sz w:val="20"/>
          <w:szCs w:val="20"/>
        </w:rPr>
        <w:t xml:space="preserve"> </w:t>
      </w:r>
      <w:r w:rsidRPr="00F33D37">
        <w:rPr>
          <w:rFonts w:ascii="Courier New" w:hAnsi="Courier New" w:cs="Courier New"/>
          <w:color w:val="FF0000"/>
          <w:sz w:val="20"/>
          <w:szCs w:val="20"/>
        </w:rPr>
        <w:t>type</w:t>
      </w:r>
      <w:r w:rsidRPr="00F33D37">
        <w:rPr>
          <w:rFonts w:ascii="Courier New" w:hAnsi="Courier New" w:cs="Courier New"/>
          <w:color w:val="000000"/>
          <w:sz w:val="20"/>
          <w:szCs w:val="20"/>
        </w:rPr>
        <w:t>=</w:t>
      </w:r>
      <w:r w:rsidRPr="00F33D37">
        <w:rPr>
          <w:rFonts w:ascii="Courier New" w:hAnsi="Courier New" w:cs="Courier New"/>
          <w:b/>
          <w:bCs/>
          <w:color w:val="8000FF"/>
          <w:sz w:val="20"/>
          <w:szCs w:val="20"/>
        </w:rPr>
        <w:t>"</w:t>
      </w:r>
      <w:proofErr w:type="spellStart"/>
      <w:r w:rsidRPr="00F33D37">
        <w:rPr>
          <w:rFonts w:ascii="Courier New" w:hAnsi="Courier New" w:cs="Courier New"/>
          <w:b/>
          <w:bCs/>
          <w:color w:val="8000FF"/>
          <w:sz w:val="20"/>
          <w:szCs w:val="20"/>
        </w:rPr>
        <w:t>delayed_branching_policy</w:t>
      </w:r>
      <w:proofErr w:type="spellEnd"/>
      <w:r w:rsidRPr="00F33D37">
        <w:rPr>
          <w:rFonts w:ascii="Courier New" w:hAnsi="Courier New" w:cs="Courier New"/>
          <w:b/>
          <w:bCs/>
          <w:color w:val="8000FF"/>
          <w:sz w:val="20"/>
          <w:szCs w:val="20"/>
        </w:rPr>
        <w:t>"</w:t>
      </w:r>
      <w:r w:rsidRPr="00F33D37">
        <w:rPr>
          <w:rFonts w:ascii="Courier New" w:hAnsi="Courier New" w:cs="Courier New"/>
          <w:color w:val="0000FF"/>
          <w:sz w:val="20"/>
          <w:szCs w:val="20"/>
        </w:rPr>
        <w:t>&gt;</w:t>
      </w:r>
    </w:p>
    <w:p w14:paraId="0FCB752D" w14:textId="77777777" w:rsidR="00F33D37" w:rsidRPr="00F33D37" w:rsidRDefault="00F33D37" w:rsidP="00F33D37">
      <w:pPr>
        <w:shd w:val="clear" w:color="auto" w:fill="FFFFFF"/>
        <w:jc w:val="left"/>
        <w:rPr>
          <w:rFonts w:ascii="Courier New" w:hAnsi="Courier New" w:cs="Courier New"/>
          <w:b/>
          <w:bCs/>
          <w:color w:val="000000"/>
          <w:sz w:val="20"/>
          <w:szCs w:val="20"/>
        </w:rPr>
      </w:pPr>
      <w:r w:rsidRPr="00F33D37">
        <w:rPr>
          <w:rFonts w:ascii="Courier New" w:hAnsi="Courier New" w:cs="Courier New"/>
          <w:b/>
          <w:bCs/>
          <w:color w:val="000000"/>
          <w:sz w:val="20"/>
          <w:szCs w:val="20"/>
        </w:rPr>
        <w:lastRenderedPageBreak/>
        <w:t xml:space="preserve">    </w:t>
      </w:r>
      <w:r w:rsidRPr="00F33D37">
        <w:rPr>
          <w:rFonts w:ascii="Courier New" w:hAnsi="Courier New" w:cs="Courier New"/>
          <w:color w:val="0000FF"/>
          <w:sz w:val="20"/>
          <w:szCs w:val="20"/>
        </w:rPr>
        <w:t>&lt;</w:t>
      </w:r>
      <w:proofErr w:type="spellStart"/>
      <w:r w:rsidRPr="00F33D37">
        <w:rPr>
          <w:rFonts w:ascii="Courier New" w:hAnsi="Courier New" w:cs="Courier New"/>
          <w:color w:val="0000FF"/>
          <w:sz w:val="20"/>
          <w:szCs w:val="20"/>
        </w:rPr>
        <w:t>interpolation_prop</w:t>
      </w:r>
      <w:proofErr w:type="spellEnd"/>
      <w:r w:rsidRPr="00F33D37">
        <w:rPr>
          <w:rFonts w:ascii="Courier New" w:hAnsi="Courier New" w:cs="Courier New"/>
          <w:color w:val="000000"/>
          <w:sz w:val="20"/>
          <w:szCs w:val="20"/>
        </w:rPr>
        <w:t xml:space="preserve"> </w:t>
      </w:r>
      <w:r w:rsidRPr="00F33D37">
        <w:rPr>
          <w:rFonts w:ascii="Courier New" w:hAnsi="Courier New" w:cs="Courier New"/>
          <w:color w:val="FF0000"/>
          <w:sz w:val="20"/>
          <w:szCs w:val="20"/>
        </w:rPr>
        <w:t>type</w:t>
      </w:r>
      <w:r w:rsidRPr="00F33D37">
        <w:rPr>
          <w:rFonts w:ascii="Courier New" w:hAnsi="Courier New" w:cs="Courier New"/>
          <w:color w:val="000000"/>
          <w:sz w:val="20"/>
          <w:szCs w:val="20"/>
        </w:rPr>
        <w:t>=</w:t>
      </w:r>
      <w:r w:rsidRPr="00F33D37">
        <w:rPr>
          <w:rFonts w:ascii="Courier New" w:hAnsi="Courier New" w:cs="Courier New"/>
          <w:b/>
          <w:bCs/>
          <w:color w:val="8000FF"/>
          <w:sz w:val="20"/>
          <w:szCs w:val="20"/>
        </w:rPr>
        <w:t>"</w:t>
      </w:r>
      <w:proofErr w:type="spellStart"/>
      <w:r w:rsidRPr="00F33D37">
        <w:rPr>
          <w:rFonts w:ascii="Courier New" w:hAnsi="Courier New" w:cs="Courier New"/>
          <w:b/>
          <w:bCs/>
          <w:color w:val="8000FF"/>
          <w:sz w:val="20"/>
          <w:szCs w:val="20"/>
        </w:rPr>
        <w:t>per_element_vi</w:t>
      </w:r>
      <w:proofErr w:type="spellEnd"/>
      <w:r w:rsidRPr="00F33D37">
        <w:rPr>
          <w:rFonts w:ascii="Courier New" w:hAnsi="Courier New" w:cs="Courier New"/>
          <w:b/>
          <w:bCs/>
          <w:color w:val="8000FF"/>
          <w:sz w:val="20"/>
          <w:szCs w:val="20"/>
        </w:rPr>
        <w:t>"</w:t>
      </w:r>
      <w:r w:rsidRPr="00F33D37">
        <w:rPr>
          <w:rFonts w:ascii="Courier New" w:hAnsi="Courier New" w:cs="Courier New"/>
          <w:color w:val="0000FF"/>
          <w:sz w:val="20"/>
          <w:szCs w:val="20"/>
        </w:rPr>
        <w:t>&gt;&lt;/</w:t>
      </w:r>
      <w:proofErr w:type="spellStart"/>
      <w:r w:rsidRPr="00F33D37">
        <w:rPr>
          <w:rFonts w:ascii="Courier New" w:hAnsi="Courier New" w:cs="Courier New"/>
          <w:color w:val="0000FF"/>
          <w:sz w:val="20"/>
          <w:szCs w:val="20"/>
        </w:rPr>
        <w:t>interpolation_prop</w:t>
      </w:r>
      <w:proofErr w:type="spellEnd"/>
      <w:r w:rsidRPr="00F33D37">
        <w:rPr>
          <w:rFonts w:ascii="Courier New" w:hAnsi="Courier New" w:cs="Courier New"/>
          <w:color w:val="0000FF"/>
          <w:sz w:val="20"/>
          <w:szCs w:val="20"/>
        </w:rPr>
        <w:t>&gt;</w:t>
      </w:r>
    </w:p>
    <w:p w14:paraId="0B5AF5C0" w14:textId="57FD8C7A" w:rsidR="00F33D37" w:rsidRPr="00F33D37" w:rsidRDefault="00F33D37" w:rsidP="00F33D37">
      <w:pPr>
        <w:shd w:val="clear" w:color="auto" w:fill="FFFFFF"/>
        <w:jc w:val="left"/>
        <w:rPr>
          <w:rFonts w:ascii="Courier New" w:hAnsi="Courier New" w:cs="Courier New"/>
          <w:b/>
          <w:bCs/>
          <w:color w:val="000000"/>
          <w:sz w:val="20"/>
          <w:szCs w:val="20"/>
        </w:rPr>
      </w:pPr>
      <w:r w:rsidRPr="00F33D37">
        <w:rPr>
          <w:rFonts w:ascii="Courier New" w:hAnsi="Courier New" w:cs="Courier New"/>
          <w:b/>
          <w:bCs/>
          <w:color w:val="000000"/>
          <w:sz w:val="20"/>
          <w:szCs w:val="20"/>
        </w:rPr>
        <w:t xml:space="preserve">    </w:t>
      </w:r>
      <w:r w:rsidRPr="00F33D37">
        <w:rPr>
          <w:rFonts w:ascii="Courier New" w:hAnsi="Courier New" w:cs="Courier New"/>
          <w:color w:val="0000FF"/>
          <w:sz w:val="20"/>
          <w:szCs w:val="20"/>
        </w:rPr>
        <w:t>&lt;</w:t>
      </w:r>
      <w:proofErr w:type="spellStart"/>
      <w:r w:rsidRPr="00F33D37">
        <w:rPr>
          <w:rFonts w:ascii="Courier New" w:hAnsi="Courier New" w:cs="Courier New"/>
          <w:color w:val="0000FF"/>
          <w:sz w:val="20"/>
          <w:szCs w:val="20"/>
        </w:rPr>
        <w:t>az</w:t>
      </w:r>
      <w:ins w:id="2200" w:author="Steven LaBelle" w:date="2018-08-21T12:33:00Z">
        <w:r w:rsidR="00091C5B">
          <w:rPr>
            <w:rFonts w:ascii="Courier New" w:hAnsi="Courier New" w:cs="Courier New"/>
            <w:color w:val="0000FF"/>
            <w:sz w:val="20"/>
            <w:szCs w:val="20"/>
          </w:rPr>
          <w:t>i</w:t>
        </w:r>
      </w:ins>
      <w:r w:rsidRPr="00F33D37">
        <w:rPr>
          <w:rFonts w:ascii="Courier New" w:hAnsi="Courier New" w:cs="Courier New"/>
          <w:color w:val="0000FF"/>
          <w:sz w:val="20"/>
          <w:szCs w:val="20"/>
        </w:rPr>
        <w:t>muth_angle</w:t>
      </w:r>
      <w:proofErr w:type="spellEnd"/>
      <w:r w:rsidRPr="00F33D37">
        <w:rPr>
          <w:rFonts w:ascii="Courier New" w:hAnsi="Courier New" w:cs="Courier New"/>
          <w:color w:val="000000"/>
          <w:sz w:val="20"/>
          <w:szCs w:val="20"/>
        </w:rPr>
        <w:t xml:space="preserve"> </w:t>
      </w:r>
      <w:r w:rsidRPr="00F33D37">
        <w:rPr>
          <w:rFonts w:ascii="Courier New" w:hAnsi="Courier New" w:cs="Courier New"/>
          <w:color w:val="FF0000"/>
          <w:sz w:val="20"/>
          <w:szCs w:val="20"/>
        </w:rPr>
        <w:t>type</w:t>
      </w:r>
      <w:r w:rsidRPr="00F33D37">
        <w:rPr>
          <w:rFonts w:ascii="Courier New" w:hAnsi="Courier New" w:cs="Courier New"/>
          <w:color w:val="000000"/>
          <w:sz w:val="20"/>
          <w:szCs w:val="20"/>
        </w:rPr>
        <w:t>=</w:t>
      </w:r>
      <w:r w:rsidRPr="00F33D37">
        <w:rPr>
          <w:rFonts w:ascii="Courier New" w:hAnsi="Courier New" w:cs="Courier New"/>
          <w:b/>
          <w:bCs/>
          <w:color w:val="8000FF"/>
          <w:sz w:val="20"/>
          <w:szCs w:val="20"/>
        </w:rPr>
        <w:t>"</w:t>
      </w:r>
      <w:proofErr w:type="spellStart"/>
      <w:r w:rsidRPr="00F33D37">
        <w:rPr>
          <w:rFonts w:ascii="Courier New" w:hAnsi="Courier New" w:cs="Courier New"/>
          <w:b/>
          <w:bCs/>
          <w:color w:val="8000FF"/>
          <w:sz w:val="20"/>
          <w:szCs w:val="20"/>
        </w:rPr>
        <w:t>az</w:t>
      </w:r>
      <w:ins w:id="2201" w:author="Steven LaBelle" w:date="2018-08-21T12:33:00Z">
        <w:r w:rsidR="00091C5B">
          <w:rPr>
            <w:rFonts w:ascii="Courier New" w:hAnsi="Courier New" w:cs="Courier New"/>
            <w:b/>
            <w:bCs/>
            <w:color w:val="8000FF"/>
            <w:sz w:val="20"/>
            <w:szCs w:val="20"/>
          </w:rPr>
          <w:t>i</w:t>
        </w:r>
      </w:ins>
      <w:r w:rsidRPr="00F33D37">
        <w:rPr>
          <w:rFonts w:ascii="Courier New" w:hAnsi="Courier New" w:cs="Courier New"/>
          <w:b/>
          <w:bCs/>
          <w:color w:val="8000FF"/>
          <w:sz w:val="20"/>
          <w:szCs w:val="20"/>
        </w:rPr>
        <w:t>muth_angle_probability_distribution</w:t>
      </w:r>
      <w:proofErr w:type="spellEnd"/>
      <w:r w:rsidRPr="00F33D37">
        <w:rPr>
          <w:rFonts w:ascii="Courier New" w:hAnsi="Courier New" w:cs="Courier New"/>
          <w:b/>
          <w:bCs/>
          <w:color w:val="8000FF"/>
          <w:sz w:val="20"/>
          <w:szCs w:val="20"/>
        </w:rPr>
        <w:t>"</w:t>
      </w:r>
      <w:r w:rsidRPr="00F33D37">
        <w:rPr>
          <w:rFonts w:ascii="Courier New" w:hAnsi="Courier New" w:cs="Courier New"/>
          <w:color w:val="0000FF"/>
          <w:sz w:val="20"/>
          <w:szCs w:val="20"/>
        </w:rPr>
        <w:t>&gt;</w:t>
      </w:r>
    </w:p>
    <w:p w14:paraId="3B927548" w14:textId="77777777" w:rsidR="00F33D37" w:rsidRPr="00F33D37" w:rsidRDefault="00F33D37" w:rsidP="00F33D37">
      <w:pPr>
        <w:shd w:val="clear" w:color="auto" w:fill="FFFFFF"/>
        <w:jc w:val="left"/>
        <w:rPr>
          <w:rFonts w:ascii="Courier New" w:hAnsi="Courier New" w:cs="Courier New"/>
          <w:b/>
          <w:bCs/>
          <w:color w:val="000000"/>
          <w:sz w:val="20"/>
          <w:szCs w:val="20"/>
        </w:rPr>
      </w:pPr>
      <w:r w:rsidRPr="00F33D37">
        <w:rPr>
          <w:rFonts w:ascii="Courier New" w:hAnsi="Courier New" w:cs="Courier New"/>
          <w:b/>
          <w:bCs/>
          <w:color w:val="000000"/>
          <w:sz w:val="20"/>
          <w:szCs w:val="20"/>
        </w:rPr>
        <w:t xml:space="preserve">        </w:t>
      </w:r>
      <w:r w:rsidRPr="00F33D37">
        <w:rPr>
          <w:rFonts w:ascii="Courier New" w:hAnsi="Courier New" w:cs="Courier New"/>
          <w:color w:val="0000FF"/>
          <w:sz w:val="20"/>
          <w:szCs w:val="20"/>
        </w:rPr>
        <w:t>&lt;angle</w:t>
      </w:r>
      <w:r w:rsidRPr="00F33D37">
        <w:rPr>
          <w:rFonts w:ascii="Courier New" w:hAnsi="Courier New" w:cs="Courier New"/>
          <w:color w:val="000000"/>
          <w:sz w:val="20"/>
          <w:szCs w:val="20"/>
        </w:rPr>
        <w:t xml:space="preserve"> </w:t>
      </w:r>
      <w:r w:rsidRPr="00F33D37">
        <w:rPr>
          <w:rFonts w:ascii="Courier New" w:hAnsi="Courier New" w:cs="Courier New"/>
          <w:color w:val="FF0000"/>
          <w:sz w:val="20"/>
          <w:szCs w:val="20"/>
        </w:rPr>
        <w:t>type</w:t>
      </w:r>
      <w:r w:rsidRPr="00F33D37">
        <w:rPr>
          <w:rFonts w:ascii="Courier New" w:hAnsi="Courier New" w:cs="Courier New"/>
          <w:color w:val="000000"/>
          <w:sz w:val="20"/>
          <w:szCs w:val="20"/>
        </w:rPr>
        <w:t>=</w:t>
      </w:r>
      <w:r w:rsidRPr="00F33D37">
        <w:rPr>
          <w:rFonts w:ascii="Courier New" w:hAnsi="Courier New" w:cs="Courier New"/>
          <w:b/>
          <w:bCs/>
          <w:color w:val="8000FF"/>
          <w:sz w:val="20"/>
          <w:szCs w:val="20"/>
        </w:rPr>
        <w:t>"</w:t>
      </w:r>
      <w:proofErr w:type="spellStart"/>
      <w:r w:rsidRPr="00F33D37">
        <w:rPr>
          <w:rFonts w:ascii="Courier New" w:hAnsi="Courier New" w:cs="Courier New"/>
          <w:b/>
          <w:bCs/>
          <w:color w:val="8000FF"/>
          <w:sz w:val="20"/>
          <w:szCs w:val="20"/>
        </w:rPr>
        <w:t>uniform_distribution</w:t>
      </w:r>
      <w:proofErr w:type="spellEnd"/>
      <w:r w:rsidRPr="00F33D37">
        <w:rPr>
          <w:rFonts w:ascii="Courier New" w:hAnsi="Courier New" w:cs="Courier New"/>
          <w:b/>
          <w:bCs/>
          <w:color w:val="8000FF"/>
          <w:sz w:val="20"/>
          <w:szCs w:val="20"/>
        </w:rPr>
        <w:t>"</w:t>
      </w:r>
      <w:r w:rsidRPr="00F33D37">
        <w:rPr>
          <w:rFonts w:ascii="Courier New" w:hAnsi="Courier New" w:cs="Courier New"/>
          <w:color w:val="0000FF"/>
          <w:sz w:val="20"/>
          <w:szCs w:val="20"/>
        </w:rPr>
        <w:t>&gt;</w:t>
      </w:r>
    </w:p>
    <w:p w14:paraId="7CAA1D46" w14:textId="77777777" w:rsidR="00F33D37" w:rsidRPr="00F33D37" w:rsidRDefault="00F33D37" w:rsidP="00F33D37">
      <w:pPr>
        <w:shd w:val="clear" w:color="auto" w:fill="FFFFFF"/>
        <w:jc w:val="left"/>
        <w:rPr>
          <w:rFonts w:ascii="Courier New" w:hAnsi="Courier New" w:cs="Courier New"/>
          <w:b/>
          <w:bCs/>
          <w:color w:val="000000"/>
          <w:sz w:val="20"/>
          <w:szCs w:val="20"/>
        </w:rPr>
      </w:pPr>
      <w:r w:rsidRPr="00F33D37">
        <w:rPr>
          <w:rFonts w:ascii="Courier New" w:hAnsi="Courier New" w:cs="Courier New"/>
          <w:b/>
          <w:bCs/>
          <w:color w:val="000000"/>
          <w:sz w:val="20"/>
          <w:szCs w:val="20"/>
        </w:rPr>
        <w:t xml:space="preserve">            </w:t>
      </w:r>
      <w:r w:rsidRPr="00F33D37">
        <w:rPr>
          <w:rFonts w:ascii="Courier New" w:hAnsi="Courier New" w:cs="Courier New"/>
          <w:color w:val="0000FF"/>
          <w:sz w:val="20"/>
          <w:szCs w:val="20"/>
        </w:rPr>
        <w:t>&lt;a&gt;</w:t>
      </w:r>
      <w:r w:rsidRPr="00F33D37">
        <w:rPr>
          <w:rFonts w:ascii="Courier New" w:hAnsi="Courier New" w:cs="Courier New"/>
          <w:b/>
          <w:bCs/>
          <w:color w:val="000000"/>
          <w:sz w:val="20"/>
          <w:szCs w:val="20"/>
        </w:rPr>
        <w:t>0</w:t>
      </w:r>
      <w:r w:rsidRPr="00F33D37">
        <w:rPr>
          <w:rFonts w:ascii="Courier New" w:hAnsi="Courier New" w:cs="Courier New"/>
          <w:color w:val="0000FF"/>
          <w:sz w:val="20"/>
          <w:szCs w:val="20"/>
        </w:rPr>
        <w:t>&lt;/a&gt;</w:t>
      </w:r>
    </w:p>
    <w:p w14:paraId="253209A2" w14:textId="77777777" w:rsidR="00F33D37" w:rsidRPr="00F33D37" w:rsidRDefault="00F33D37" w:rsidP="00F33D37">
      <w:pPr>
        <w:shd w:val="clear" w:color="auto" w:fill="FFFFFF"/>
        <w:jc w:val="left"/>
        <w:rPr>
          <w:rFonts w:ascii="Courier New" w:hAnsi="Courier New" w:cs="Courier New"/>
          <w:b/>
          <w:bCs/>
          <w:color w:val="000000"/>
          <w:sz w:val="20"/>
          <w:szCs w:val="20"/>
        </w:rPr>
      </w:pPr>
      <w:r w:rsidRPr="00F33D37">
        <w:rPr>
          <w:rFonts w:ascii="Courier New" w:hAnsi="Courier New" w:cs="Courier New"/>
          <w:b/>
          <w:bCs/>
          <w:color w:val="000000"/>
          <w:sz w:val="20"/>
          <w:szCs w:val="20"/>
        </w:rPr>
        <w:t xml:space="preserve">            </w:t>
      </w:r>
      <w:r w:rsidRPr="00F33D37">
        <w:rPr>
          <w:rFonts w:ascii="Courier New" w:hAnsi="Courier New" w:cs="Courier New"/>
          <w:color w:val="0000FF"/>
          <w:sz w:val="20"/>
          <w:szCs w:val="20"/>
        </w:rPr>
        <w:t>&lt;b&gt;</w:t>
      </w:r>
      <w:r w:rsidRPr="00F33D37">
        <w:rPr>
          <w:rFonts w:ascii="Courier New" w:hAnsi="Courier New" w:cs="Courier New"/>
          <w:b/>
          <w:bCs/>
          <w:color w:val="000000"/>
          <w:sz w:val="20"/>
          <w:szCs w:val="20"/>
        </w:rPr>
        <w:t>6.2831</w:t>
      </w:r>
      <w:r w:rsidRPr="00F33D37">
        <w:rPr>
          <w:rFonts w:ascii="Courier New" w:hAnsi="Courier New" w:cs="Courier New"/>
          <w:color w:val="0000FF"/>
          <w:sz w:val="20"/>
          <w:szCs w:val="20"/>
        </w:rPr>
        <w:t>&lt;/b&gt;</w:t>
      </w:r>
    </w:p>
    <w:p w14:paraId="0BA8416E" w14:textId="77777777" w:rsidR="00F33D37" w:rsidRPr="00F33D37" w:rsidRDefault="00F33D37" w:rsidP="00F33D37">
      <w:pPr>
        <w:shd w:val="clear" w:color="auto" w:fill="FFFFFF"/>
        <w:jc w:val="left"/>
        <w:rPr>
          <w:rFonts w:ascii="Courier New" w:hAnsi="Courier New" w:cs="Courier New"/>
          <w:b/>
          <w:bCs/>
          <w:color w:val="000000"/>
          <w:sz w:val="20"/>
          <w:szCs w:val="20"/>
        </w:rPr>
      </w:pPr>
      <w:r w:rsidRPr="00F33D37">
        <w:rPr>
          <w:rFonts w:ascii="Courier New" w:hAnsi="Courier New" w:cs="Courier New"/>
          <w:b/>
          <w:bCs/>
          <w:color w:val="000000"/>
          <w:sz w:val="20"/>
          <w:szCs w:val="20"/>
        </w:rPr>
        <w:t xml:space="preserve">            </w:t>
      </w:r>
      <w:r w:rsidRPr="00F33D37">
        <w:rPr>
          <w:rFonts w:ascii="Courier New" w:hAnsi="Courier New" w:cs="Courier New"/>
          <w:color w:val="0000FF"/>
          <w:sz w:val="20"/>
          <w:szCs w:val="20"/>
        </w:rPr>
        <w:t>&lt;</w:t>
      </w:r>
      <w:proofErr w:type="spellStart"/>
      <w:r w:rsidRPr="00F33D37">
        <w:rPr>
          <w:rFonts w:ascii="Courier New" w:hAnsi="Courier New" w:cs="Courier New"/>
          <w:color w:val="0000FF"/>
          <w:sz w:val="20"/>
          <w:szCs w:val="20"/>
        </w:rPr>
        <w:t>time_clamped</w:t>
      </w:r>
      <w:proofErr w:type="spellEnd"/>
      <w:r w:rsidRPr="00F33D37">
        <w:rPr>
          <w:rFonts w:ascii="Courier New" w:hAnsi="Courier New" w:cs="Courier New"/>
          <w:color w:val="0000FF"/>
          <w:sz w:val="20"/>
          <w:szCs w:val="20"/>
        </w:rPr>
        <w:t>&gt;</w:t>
      </w:r>
      <w:r w:rsidRPr="00F33D37">
        <w:rPr>
          <w:rFonts w:ascii="Courier New" w:hAnsi="Courier New" w:cs="Courier New"/>
          <w:b/>
          <w:bCs/>
          <w:color w:val="000000"/>
          <w:sz w:val="20"/>
          <w:szCs w:val="20"/>
        </w:rPr>
        <w:t>0</w:t>
      </w:r>
      <w:r w:rsidRPr="00F33D37">
        <w:rPr>
          <w:rFonts w:ascii="Courier New" w:hAnsi="Courier New" w:cs="Courier New"/>
          <w:color w:val="0000FF"/>
          <w:sz w:val="20"/>
          <w:szCs w:val="20"/>
        </w:rPr>
        <w:t>&lt;/</w:t>
      </w:r>
      <w:proofErr w:type="spellStart"/>
      <w:r w:rsidRPr="00F33D37">
        <w:rPr>
          <w:rFonts w:ascii="Courier New" w:hAnsi="Courier New" w:cs="Courier New"/>
          <w:color w:val="0000FF"/>
          <w:sz w:val="20"/>
          <w:szCs w:val="20"/>
        </w:rPr>
        <w:t>time_clamped</w:t>
      </w:r>
      <w:proofErr w:type="spellEnd"/>
      <w:r w:rsidRPr="00F33D37">
        <w:rPr>
          <w:rFonts w:ascii="Courier New" w:hAnsi="Courier New" w:cs="Courier New"/>
          <w:color w:val="0000FF"/>
          <w:sz w:val="20"/>
          <w:szCs w:val="20"/>
        </w:rPr>
        <w:t>&gt;</w:t>
      </w:r>
    </w:p>
    <w:p w14:paraId="50E2C791" w14:textId="77777777" w:rsidR="00F33D37" w:rsidRPr="00F33D37" w:rsidRDefault="00F33D37" w:rsidP="00F33D37">
      <w:pPr>
        <w:shd w:val="clear" w:color="auto" w:fill="FFFFFF"/>
        <w:jc w:val="left"/>
        <w:rPr>
          <w:rFonts w:ascii="Courier New" w:hAnsi="Courier New" w:cs="Courier New"/>
          <w:b/>
          <w:bCs/>
          <w:color w:val="000000"/>
          <w:sz w:val="20"/>
          <w:szCs w:val="20"/>
        </w:rPr>
      </w:pPr>
      <w:r w:rsidRPr="00F33D37">
        <w:rPr>
          <w:rFonts w:ascii="Courier New" w:hAnsi="Courier New" w:cs="Courier New"/>
          <w:b/>
          <w:bCs/>
          <w:color w:val="000000"/>
          <w:sz w:val="20"/>
          <w:szCs w:val="20"/>
        </w:rPr>
        <w:t xml:space="preserve">        </w:t>
      </w:r>
      <w:r w:rsidRPr="00F33D37">
        <w:rPr>
          <w:rFonts w:ascii="Courier New" w:hAnsi="Courier New" w:cs="Courier New"/>
          <w:color w:val="0000FF"/>
          <w:sz w:val="20"/>
          <w:szCs w:val="20"/>
        </w:rPr>
        <w:t>&lt;/angle&gt;</w:t>
      </w:r>
    </w:p>
    <w:p w14:paraId="270EDEC4" w14:textId="71228951" w:rsidR="00F33D37" w:rsidRPr="00F33D37" w:rsidRDefault="00F33D37" w:rsidP="00F33D37">
      <w:pPr>
        <w:shd w:val="clear" w:color="auto" w:fill="FFFFFF"/>
        <w:jc w:val="left"/>
        <w:rPr>
          <w:rFonts w:ascii="Courier New" w:hAnsi="Courier New" w:cs="Courier New"/>
          <w:b/>
          <w:bCs/>
          <w:color w:val="000000"/>
          <w:sz w:val="20"/>
          <w:szCs w:val="20"/>
        </w:rPr>
      </w:pPr>
      <w:r w:rsidRPr="00F33D37">
        <w:rPr>
          <w:rFonts w:ascii="Courier New" w:hAnsi="Courier New" w:cs="Courier New"/>
          <w:b/>
          <w:bCs/>
          <w:color w:val="000000"/>
          <w:sz w:val="20"/>
          <w:szCs w:val="20"/>
        </w:rPr>
        <w:t xml:space="preserve">    </w:t>
      </w:r>
      <w:r w:rsidRPr="00F33D37">
        <w:rPr>
          <w:rFonts w:ascii="Courier New" w:hAnsi="Courier New" w:cs="Courier New"/>
          <w:color w:val="0000FF"/>
          <w:sz w:val="20"/>
          <w:szCs w:val="20"/>
        </w:rPr>
        <w:t>&lt;/</w:t>
      </w:r>
      <w:proofErr w:type="spellStart"/>
      <w:r w:rsidRPr="00F33D37">
        <w:rPr>
          <w:rFonts w:ascii="Courier New" w:hAnsi="Courier New" w:cs="Courier New"/>
          <w:color w:val="0000FF"/>
          <w:sz w:val="20"/>
          <w:szCs w:val="20"/>
        </w:rPr>
        <w:t>az</w:t>
      </w:r>
      <w:ins w:id="2202" w:author="mp4" w:date="2018-08-24T14:19:00Z">
        <w:r w:rsidR="007E5477">
          <w:rPr>
            <w:rFonts w:ascii="Courier New" w:hAnsi="Courier New" w:cs="Courier New"/>
            <w:color w:val="0000FF"/>
            <w:sz w:val="20"/>
            <w:szCs w:val="20"/>
          </w:rPr>
          <w:t>i</w:t>
        </w:r>
      </w:ins>
      <w:r w:rsidRPr="00F33D37">
        <w:rPr>
          <w:rFonts w:ascii="Courier New" w:hAnsi="Courier New" w:cs="Courier New"/>
          <w:color w:val="0000FF"/>
          <w:sz w:val="20"/>
          <w:szCs w:val="20"/>
        </w:rPr>
        <w:t>muth_angle</w:t>
      </w:r>
      <w:proofErr w:type="spellEnd"/>
      <w:r w:rsidRPr="00F33D37">
        <w:rPr>
          <w:rFonts w:ascii="Courier New" w:hAnsi="Courier New" w:cs="Courier New"/>
          <w:color w:val="0000FF"/>
          <w:sz w:val="20"/>
          <w:szCs w:val="20"/>
        </w:rPr>
        <w:t>&gt;</w:t>
      </w:r>
    </w:p>
    <w:p w14:paraId="0084DDEC" w14:textId="77777777" w:rsidR="00F33D37" w:rsidRPr="00F33D37" w:rsidRDefault="00F33D37" w:rsidP="00F33D37">
      <w:pPr>
        <w:shd w:val="clear" w:color="auto" w:fill="FFFFFF"/>
        <w:jc w:val="left"/>
        <w:rPr>
          <w:rFonts w:ascii="Courier New" w:hAnsi="Courier New" w:cs="Courier New"/>
          <w:b/>
          <w:bCs/>
          <w:color w:val="000000"/>
          <w:sz w:val="20"/>
          <w:szCs w:val="20"/>
        </w:rPr>
      </w:pPr>
      <w:r w:rsidRPr="00F33D37">
        <w:rPr>
          <w:rFonts w:ascii="Courier New" w:hAnsi="Courier New" w:cs="Courier New"/>
          <w:b/>
          <w:bCs/>
          <w:color w:val="000000"/>
          <w:sz w:val="20"/>
          <w:szCs w:val="20"/>
        </w:rPr>
        <w:t xml:space="preserve">    </w:t>
      </w:r>
      <w:r w:rsidRPr="00F33D37">
        <w:rPr>
          <w:rFonts w:ascii="Courier New" w:hAnsi="Courier New" w:cs="Courier New"/>
          <w:color w:val="0000FF"/>
          <w:sz w:val="20"/>
          <w:szCs w:val="20"/>
        </w:rPr>
        <w:t>&lt;</w:t>
      </w:r>
      <w:proofErr w:type="spellStart"/>
      <w:r w:rsidRPr="00F33D37">
        <w:rPr>
          <w:rFonts w:ascii="Courier New" w:hAnsi="Courier New" w:cs="Courier New"/>
          <w:color w:val="0000FF"/>
          <w:sz w:val="20"/>
          <w:szCs w:val="20"/>
        </w:rPr>
        <w:t>zenith_angle</w:t>
      </w:r>
      <w:proofErr w:type="spellEnd"/>
      <w:r w:rsidRPr="00F33D37">
        <w:rPr>
          <w:rFonts w:ascii="Courier New" w:hAnsi="Courier New" w:cs="Courier New"/>
          <w:color w:val="000000"/>
          <w:sz w:val="20"/>
          <w:szCs w:val="20"/>
        </w:rPr>
        <w:t xml:space="preserve"> </w:t>
      </w:r>
      <w:r w:rsidRPr="00F33D37">
        <w:rPr>
          <w:rFonts w:ascii="Courier New" w:hAnsi="Courier New" w:cs="Courier New"/>
          <w:color w:val="FF0000"/>
          <w:sz w:val="20"/>
          <w:szCs w:val="20"/>
        </w:rPr>
        <w:t>type</w:t>
      </w:r>
      <w:r w:rsidRPr="00F33D37">
        <w:rPr>
          <w:rFonts w:ascii="Courier New" w:hAnsi="Courier New" w:cs="Courier New"/>
          <w:color w:val="000000"/>
          <w:sz w:val="20"/>
          <w:szCs w:val="20"/>
        </w:rPr>
        <w:t>=</w:t>
      </w:r>
      <w:r w:rsidRPr="00F33D37">
        <w:rPr>
          <w:rFonts w:ascii="Courier New" w:hAnsi="Courier New" w:cs="Courier New"/>
          <w:b/>
          <w:bCs/>
          <w:color w:val="8000FF"/>
          <w:sz w:val="20"/>
          <w:szCs w:val="20"/>
        </w:rPr>
        <w:t>"</w:t>
      </w:r>
      <w:proofErr w:type="spellStart"/>
      <w:r w:rsidRPr="00F33D37">
        <w:rPr>
          <w:rFonts w:ascii="Courier New" w:hAnsi="Courier New" w:cs="Courier New"/>
          <w:b/>
          <w:bCs/>
          <w:color w:val="8000FF"/>
          <w:sz w:val="20"/>
          <w:szCs w:val="20"/>
        </w:rPr>
        <w:t>zenith_angle_probability_distribution</w:t>
      </w:r>
      <w:proofErr w:type="spellEnd"/>
      <w:r w:rsidRPr="00F33D37">
        <w:rPr>
          <w:rFonts w:ascii="Courier New" w:hAnsi="Courier New" w:cs="Courier New"/>
          <w:b/>
          <w:bCs/>
          <w:color w:val="8000FF"/>
          <w:sz w:val="20"/>
          <w:szCs w:val="20"/>
        </w:rPr>
        <w:t>"</w:t>
      </w:r>
      <w:r w:rsidRPr="00F33D37">
        <w:rPr>
          <w:rFonts w:ascii="Courier New" w:hAnsi="Courier New" w:cs="Courier New"/>
          <w:color w:val="0000FF"/>
          <w:sz w:val="20"/>
          <w:szCs w:val="20"/>
        </w:rPr>
        <w:t>&gt;</w:t>
      </w:r>
    </w:p>
    <w:p w14:paraId="04425C9D" w14:textId="77777777" w:rsidR="00F33D37" w:rsidRPr="00F33D37" w:rsidRDefault="00F33D37" w:rsidP="00F33D37">
      <w:pPr>
        <w:shd w:val="clear" w:color="auto" w:fill="FFFFFF"/>
        <w:jc w:val="left"/>
        <w:rPr>
          <w:rFonts w:ascii="Courier New" w:hAnsi="Courier New" w:cs="Courier New"/>
          <w:b/>
          <w:bCs/>
          <w:color w:val="000000"/>
          <w:sz w:val="20"/>
          <w:szCs w:val="20"/>
        </w:rPr>
      </w:pPr>
      <w:r w:rsidRPr="00F33D37">
        <w:rPr>
          <w:rFonts w:ascii="Courier New" w:hAnsi="Courier New" w:cs="Courier New"/>
          <w:b/>
          <w:bCs/>
          <w:color w:val="000000"/>
          <w:sz w:val="20"/>
          <w:szCs w:val="20"/>
        </w:rPr>
        <w:t xml:space="preserve">        </w:t>
      </w:r>
      <w:r w:rsidRPr="00F33D37">
        <w:rPr>
          <w:rFonts w:ascii="Courier New" w:hAnsi="Courier New" w:cs="Courier New"/>
          <w:color w:val="0000FF"/>
          <w:sz w:val="20"/>
          <w:szCs w:val="20"/>
        </w:rPr>
        <w:t>&lt;angle</w:t>
      </w:r>
      <w:r w:rsidRPr="00F33D37">
        <w:rPr>
          <w:rFonts w:ascii="Courier New" w:hAnsi="Courier New" w:cs="Courier New"/>
          <w:color w:val="000000"/>
          <w:sz w:val="20"/>
          <w:szCs w:val="20"/>
        </w:rPr>
        <w:t xml:space="preserve"> </w:t>
      </w:r>
      <w:r w:rsidRPr="00F33D37">
        <w:rPr>
          <w:rFonts w:ascii="Courier New" w:hAnsi="Courier New" w:cs="Courier New"/>
          <w:color w:val="FF0000"/>
          <w:sz w:val="20"/>
          <w:szCs w:val="20"/>
        </w:rPr>
        <w:t>type</w:t>
      </w:r>
      <w:r w:rsidRPr="00F33D37">
        <w:rPr>
          <w:rFonts w:ascii="Courier New" w:hAnsi="Courier New" w:cs="Courier New"/>
          <w:color w:val="000000"/>
          <w:sz w:val="20"/>
          <w:szCs w:val="20"/>
        </w:rPr>
        <w:t>=</w:t>
      </w:r>
      <w:r w:rsidRPr="00F33D37">
        <w:rPr>
          <w:rFonts w:ascii="Courier New" w:hAnsi="Courier New" w:cs="Courier New"/>
          <w:b/>
          <w:bCs/>
          <w:color w:val="8000FF"/>
          <w:sz w:val="20"/>
          <w:szCs w:val="20"/>
        </w:rPr>
        <w:t>"</w:t>
      </w:r>
      <w:proofErr w:type="spellStart"/>
      <w:r w:rsidRPr="00F33D37">
        <w:rPr>
          <w:rFonts w:ascii="Courier New" w:hAnsi="Courier New" w:cs="Courier New"/>
          <w:b/>
          <w:bCs/>
          <w:color w:val="8000FF"/>
          <w:sz w:val="20"/>
          <w:szCs w:val="20"/>
        </w:rPr>
        <w:t>fixed_distribution</w:t>
      </w:r>
      <w:proofErr w:type="spellEnd"/>
      <w:r w:rsidRPr="00F33D37">
        <w:rPr>
          <w:rFonts w:ascii="Courier New" w:hAnsi="Courier New" w:cs="Courier New"/>
          <w:b/>
          <w:bCs/>
          <w:color w:val="8000FF"/>
          <w:sz w:val="20"/>
          <w:szCs w:val="20"/>
        </w:rPr>
        <w:t>"</w:t>
      </w:r>
      <w:r w:rsidRPr="00F33D37">
        <w:rPr>
          <w:rFonts w:ascii="Courier New" w:hAnsi="Courier New" w:cs="Courier New"/>
          <w:color w:val="0000FF"/>
          <w:sz w:val="20"/>
          <w:szCs w:val="20"/>
        </w:rPr>
        <w:t>&gt;</w:t>
      </w:r>
    </w:p>
    <w:p w14:paraId="00E79728" w14:textId="77777777" w:rsidR="00F33D37" w:rsidRPr="00F33D37" w:rsidRDefault="00F33D37" w:rsidP="00F33D37">
      <w:pPr>
        <w:shd w:val="clear" w:color="auto" w:fill="FFFFFF"/>
        <w:jc w:val="left"/>
        <w:rPr>
          <w:rFonts w:ascii="Courier New" w:hAnsi="Courier New" w:cs="Courier New"/>
          <w:b/>
          <w:bCs/>
          <w:color w:val="000000"/>
          <w:sz w:val="20"/>
          <w:szCs w:val="20"/>
        </w:rPr>
      </w:pPr>
      <w:r w:rsidRPr="00F33D37">
        <w:rPr>
          <w:rFonts w:ascii="Courier New" w:hAnsi="Courier New" w:cs="Courier New"/>
          <w:b/>
          <w:bCs/>
          <w:color w:val="000000"/>
          <w:sz w:val="20"/>
          <w:szCs w:val="20"/>
        </w:rPr>
        <w:t xml:space="preserve">            </w:t>
      </w:r>
      <w:r w:rsidRPr="00F33D37">
        <w:rPr>
          <w:rFonts w:ascii="Courier New" w:hAnsi="Courier New" w:cs="Courier New"/>
          <w:color w:val="0000FF"/>
          <w:sz w:val="20"/>
          <w:szCs w:val="20"/>
        </w:rPr>
        <w:t>&lt;value&gt;</w:t>
      </w:r>
      <w:r w:rsidRPr="00F33D37">
        <w:rPr>
          <w:rFonts w:ascii="Courier New" w:hAnsi="Courier New" w:cs="Courier New"/>
          <w:b/>
          <w:bCs/>
          <w:color w:val="000000"/>
          <w:sz w:val="20"/>
          <w:szCs w:val="20"/>
        </w:rPr>
        <w:t>1.3</w:t>
      </w:r>
      <w:r w:rsidRPr="00F33D37">
        <w:rPr>
          <w:rFonts w:ascii="Courier New" w:hAnsi="Courier New" w:cs="Courier New"/>
          <w:color w:val="0000FF"/>
          <w:sz w:val="20"/>
          <w:szCs w:val="20"/>
        </w:rPr>
        <w:t>&lt;/value&gt;</w:t>
      </w:r>
    </w:p>
    <w:p w14:paraId="4F9E8745" w14:textId="77777777" w:rsidR="00F33D37" w:rsidRPr="00F33D37" w:rsidRDefault="00F33D37" w:rsidP="00F33D37">
      <w:pPr>
        <w:shd w:val="clear" w:color="auto" w:fill="FFFFFF"/>
        <w:jc w:val="left"/>
        <w:rPr>
          <w:rFonts w:ascii="Courier New" w:hAnsi="Courier New" w:cs="Courier New"/>
          <w:b/>
          <w:bCs/>
          <w:color w:val="000000"/>
          <w:sz w:val="20"/>
          <w:szCs w:val="20"/>
        </w:rPr>
      </w:pPr>
      <w:r w:rsidRPr="00F33D37">
        <w:rPr>
          <w:rFonts w:ascii="Courier New" w:hAnsi="Courier New" w:cs="Courier New"/>
          <w:b/>
          <w:bCs/>
          <w:color w:val="000000"/>
          <w:sz w:val="20"/>
          <w:szCs w:val="20"/>
        </w:rPr>
        <w:t xml:space="preserve">        </w:t>
      </w:r>
      <w:r w:rsidRPr="00F33D37">
        <w:rPr>
          <w:rFonts w:ascii="Courier New" w:hAnsi="Courier New" w:cs="Courier New"/>
          <w:color w:val="0000FF"/>
          <w:sz w:val="20"/>
          <w:szCs w:val="20"/>
        </w:rPr>
        <w:t>&lt;/angle&gt;</w:t>
      </w:r>
    </w:p>
    <w:p w14:paraId="0FB8434E" w14:textId="77777777" w:rsidR="00F33D37" w:rsidRPr="00F33D37" w:rsidRDefault="00F33D37" w:rsidP="00F33D37">
      <w:pPr>
        <w:shd w:val="clear" w:color="auto" w:fill="FFFFFF"/>
        <w:jc w:val="left"/>
        <w:rPr>
          <w:rFonts w:ascii="Courier New" w:hAnsi="Courier New" w:cs="Courier New"/>
          <w:b/>
          <w:bCs/>
          <w:color w:val="000000"/>
          <w:sz w:val="20"/>
          <w:szCs w:val="20"/>
        </w:rPr>
      </w:pPr>
      <w:r w:rsidRPr="00F33D37">
        <w:rPr>
          <w:rFonts w:ascii="Courier New" w:hAnsi="Courier New" w:cs="Courier New"/>
          <w:b/>
          <w:bCs/>
          <w:color w:val="000000"/>
          <w:sz w:val="20"/>
          <w:szCs w:val="20"/>
        </w:rPr>
        <w:t xml:space="preserve">    </w:t>
      </w:r>
      <w:r w:rsidRPr="00F33D37">
        <w:rPr>
          <w:rFonts w:ascii="Courier New" w:hAnsi="Courier New" w:cs="Courier New"/>
          <w:color w:val="0000FF"/>
          <w:sz w:val="20"/>
          <w:szCs w:val="20"/>
        </w:rPr>
        <w:t>&lt;/</w:t>
      </w:r>
      <w:proofErr w:type="spellStart"/>
      <w:r w:rsidRPr="00F33D37">
        <w:rPr>
          <w:rFonts w:ascii="Courier New" w:hAnsi="Courier New" w:cs="Courier New"/>
          <w:color w:val="0000FF"/>
          <w:sz w:val="20"/>
          <w:szCs w:val="20"/>
        </w:rPr>
        <w:t>zenith_angle</w:t>
      </w:r>
      <w:proofErr w:type="spellEnd"/>
      <w:r w:rsidRPr="00F33D37">
        <w:rPr>
          <w:rFonts w:ascii="Courier New" w:hAnsi="Courier New" w:cs="Courier New"/>
          <w:color w:val="0000FF"/>
          <w:sz w:val="20"/>
          <w:szCs w:val="20"/>
        </w:rPr>
        <w:t>&gt;</w:t>
      </w:r>
    </w:p>
    <w:p w14:paraId="2AFABDA9" w14:textId="77777777" w:rsidR="00F33D37" w:rsidRPr="00F33D37" w:rsidRDefault="00F33D37" w:rsidP="00F33D37">
      <w:pPr>
        <w:shd w:val="clear" w:color="auto" w:fill="FFFFFF"/>
        <w:jc w:val="left"/>
        <w:rPr>
          <w:rFonts w:ascii="Courier New" w:hAnsi="Courier New" w:cs="Courier New"/>
          <w:b/>
          <w:bCs/>
          <w:color w:val="000000"/>
          <w:sz w:val="20"/>
          <w:szCs w:val="20"/>
        </w:rPr>
      </w:pPr>
      <w:r w:rsidRPr="00F33D37">
        <w:rPr>
          <w:rFonts w:ascii="Courier New" w:hAnsi="Courier New" w:cs="Courier New"/>
          <w:b/>
          <w:bCs/>
          <w:color w:val="000000"/>
          <w:sz w:val="20"/>
          <w:szCs w:val="20"/>
        </w:rPr>
        <w:t xml:space="preserve">    </w:t>
      </w:r>
      <w:r w:rsidRPr="00F33D37">
        <w:rPr>
          <w:rFonts w:ascii="Courier New" w:hAnsi="Courier New" w:cs="Courier New"/>
          <w:color w:val="0000FF"/>
          <w:sz w:val="20"/>
          <w:szCs w:val="20"/>
        </w:rPr>
        <w:t>&lt;</w:t>
      </w:r>
      <w:proofErr w:type="spellStart"/>
      <w:r w:rsidRPr="00F33D37">
        <w:rPr>
          <w:rFonts w:ascii="Courier New" w:hAnsi="Courier New" w:cs="Courier New"/>
          <w:color w:val="0000FF"/>
          <w:sz w:val="20"/>
          <w:szCs w:val="20"/>
        </w:rPr>
        <w:t>length_to_branch</w:t>
      </w:r>
      <w:proofErr w:type="spellEnd"/>
      <w:r w:rsidRPr="00F33D37">
        <w:rPr>
          <w:rFonts w:ascii="Courier New" w:hAnsi="Courier New" w:cs="Courier New"/>
          <w:color w:val="000000"/>
          <w:sz w:val="20"/>
          <w:szCs w:val="20"/>
        </w:rPr>
        <w:t xml:space="preserve"> </w:t>
      </w:r>
      <w:r w:rsidRPr="00F33D37">
        <w:rPr>
          <w:rFonts w:ascii="Courier New" w:hAnsi="Courier New" w:cs="Courier New"/>
          <w:color w:val="FF0000"/>
          <w:sz w:val="20"/>
          <w:szCs w:val="20"/>
        </w:rPr>
        <w:t>type</w:t>
      </w:r>
      <w:r w:rsidRPr="00F33D37">
        <w:rPr>
          <w:rFonts w:ascii="Courier New" w:hAnsi="Courier New" w:cs="Courier New"/>
          <w:color w:val="000000"/>
          <w:sz w:val="20"/>
          <w:szCs w:val="20"/>
        </w:rPr>
        <w:t>=</w:t>
      </w:r>
      <w:r w:rsidRPr="00F33D37">
        <w:rPr>
          <w:rFonts w:ascii="Courier New" w:hAnsi="Courier New" w:cs="Courier New"/>
          <w:b/>
          <w:bCs/>
          <w:color w:val="8000FF"/>
          <w:sz w:val="20"/>
          <w:szCs w:val="20"/>
        </w:rPr>
        <w:t>"</w:t>
      </w:r>
      <w:proofErr w:type="spellStart"/>
      <w:r w:rsidRPr="00F33D37">
        <w:rPr>
          <w:rFonts w:ascii="Courier New" w:hAnsi="Courier New" w:cs="Courier New"/>
          <w:b/>
          <w:bCs/>
          <w:color w:val="8000FF"/>
          <w:sz w:val="20"/>
          <w:szCs w:val="20"/>
        </w:rPr>
        <w:t>uniform_distribution</w:t>
      </w:r>
      <w:proofErr w:type="spellEnd"/>
      <w:r w:rsidRPr="00F33D37">
        <w:rPr>
          <w:rFonts w:ascii="Courier New" w:hAnsi="Courier New" w:cs="Courier New"/>
          <w:b/>
          <w:bCs/>
          <w:color w:val="8000FF"/>
          <w:sz w:val="20"/>
          <w:szCs w:val="20"/>
        </w:rPr>
        <w:t>"</w:t>
      </w:r>
      <w:r w:rsidRPr="00F33D37">
        <w:rPr>
          <w:rFonts w:ascii="Courier New" w:hAnsi="Courier New" w:cs="Courier New"/>
          <w:color w:val="0000FF"/>
          <w:sz w:val="20"/>
          <w:szCs w:val="20"/>
        </w:rPr>
        <w:t>&gt;</w:t>
      </w:r>
    </w:p>
    <w:p w14:paraId="704ACA51" w14:textId="77777777" w:rsidR="00F33D37" w:rsidRPr="00F33D37" w:rsidRDefault="00F33D37" w:rsidP="00F33D37">
      <w:pPr>
        <w:shd w:val="clear" w:color="auto" w:fill="FFFFFF"/>
        <w:jc w:val="left"/>
        <w:rPr>
          <w:rFonts w:ascii="Courier New" w:hAnsi="Courier New" w:cs="Courier New"/>
          <w:b/>
          <w:bCs/>
          <w:color w:val="000000"/>
          <w:sz w:val="20"/>
          <w:szCs w:val="20"/>
        </w:rPr>
      </w:pPr>
      <w:r w:rsidRPr="00F33D37">
        <w:rPr>
          <w:rFonts w:ascii="Courier New" w:hAnsi="Courier New" w:cs="Courier New"/>
          <w:b/>
          <w:bCs/>
          <w:color w:val="000000"/>
          <w:sz w:val="20"/>
          <w:szCs w:val="20"/>
        </w:rPr>
        <w:t xml:space="preserve">        </w:t>
      </w:r>
      <w:r w:rsidRPr="00F33D37">
        <w:rPr>
          <w:rFonts w:ascii="Courier New" w:hAnsi="Courier New" w:cs="Courier New"/>
          <w:color w:val="0000FF"/>
          <w:sz w:val="20"/>
          <w:szCs w:val="20"/>
        </w:rPr>
        <w:t>&lt;a&gt;</w:t>
      </w:r>
      <w:r w:rsidRPr="00F33D37">
        <w:rPr>
          <w:rFonts w:ascii="Courier New" w:hAnsi="Courier New" w:cs="Courier New"/>
          <w:b/>
          <w:bCs/>
          <w:color w:val="000000"/>
          <w:sz w:val="20"/>
          <w:szCs w:val="20"/>
        </w:rPr>
        <w:t>0</w:t>
      </w:r>
      <w:r w:rsidRPr="00F33D37">
        <w:rPr>
          <w:rFonts w:ascii="Courier New" w:hAnsi="Courier New" w:cs="Courier New"/>
          <w:color w:val="0000FF"/>
          <w:sz w:val="20"/>
          <w:szCs w:val="20"/>
        </w:rPr>
        <w:t>&lt;/a&gt;</w:t>
      </w:r>
    </w:p>
    <w:p w14:paraId="00408209" w14:textId="77777777" w:rsidR="00F33D37" w:rsidRPr="00F33D37" w:rsidRDefault="00F33D37" w:rsidP="00F33D37">
      <w:pPr>
        <w:shd w:val="clear" w:color="auto" w:fill="FFFFFF"/>
        <w:jc w:val="left"/>
        <w:rPr>
          <w:rFonts w:ascii="Courier New" w:hAnsi="Courier New" w:cs="Courier New"/>
          <w:b/>
          <w:bCs/>
          <w:color w:val="000000"/>
          <w:sz w:val="20"/>
          <w:szCs w:val="20"/>
        </w:rPr>
      </w:pPr>
      <w:r w:rsidRPr="00F33D37">
        <w:rPr>
          <w:rFonts w:ascii="Courier New" w:hAnsi="Courier New" w:cs="Courier New"/>
          <w:b/>
          <w:bCs/>
          <w:color w:val="000000"/>
          <w:sz w:val="20"/>
          <w:szCs w:val="20"/>
        </w:rPr>
        <w:t xml:space="preserve">        </w:t>
      </w:r>
      <w:r w:rsidRPr="00F33D37">
        <w:rPr>
          <w:rFonts w:ascii="Courier New" w:hAnsi="Courier New" w:cs="Courier New"/>
          <w:color w:val="0000FF"/>
          <w:sz w:val="20"/>
          <w:szCs w:val="20"/>
        </w:rPr>
        <w:t>&lt;b&gt;</w:t>
      </w:r>
      <w:r w:rsidRPr="00F33D37">
        <w:rPr>
          <w:rFonts w:ascii="Courier New" w:hAnsi="Courier New" w:cs="Courier New"/>
          <w:b/>
          <w:bCs/>
          <w:color w:val="000000"/>
          <w:sz w:val="20"/>
          <w:szCs w:val="20"/>
        </w:rPr>
        <w:t>350</w:t>
      </w:r>
      <w:r w:rsidRPr="00F33D37">
        <w:rPr>
          <w:rFonts w:ascii="Courier New" w:hAnsi="Courier New" w:cs="Courier New"/>
          <w:color w:val="0000FF"/>
          <w:sz w:val="20"/>
          <w:szCs w:val="20"/>
        </w:rPr>
        <w:t>&lt;/b&gt;</w:t>
      </w:r>
    </w:p>
    <w:p w14:paraId="45C94971" w14:textId="77777777" w:rsidR="00F33D37" w:rsidRPr="00F33D37" w:rsidRDefault="00F33D37" w:rsidP="00F33D37">
      <w:pPr>
        <w:shd w:val="clear" w:color="auto" w:fill="FFFFFF"/>
        <w:jc w:val="left"/>
        <w:rPr>
          <w:rFonts w:ascii="Courier New" w:hAnsi="Courier New" w:cs="Courier New"/>
          <w:b/>
          <w:bCs/>
          <w:color w:val="000000"/>
          <w:sz w:val="20"/>
          <w:szCs w:val="20"/>
        </w:rPr>
      </w:pPr>
      <w:r w:rsidRPr="00F33D37">
        <w:rPr>
          <w:rFonts w:ascii="Courier New" w:hAnsi="Courier New" w:cs="Courier New"/>
          <w:b/>
          <w:bCs/>
          <w:color w:val="000000"/>
          <w:sz w:val="20"/>
          <w:szCs w:val="20"/>
        </w:rPr>
        <w:t xml:space="preserve">        </w:t>
      </w:r>
      <w:r w:rsidRPr="00F33D37">
        <w:rPr>
          <w:rFonts w:ascii="Courier New" w:hAnsi="Courier New" w:cs="Courier New"/>
          <w:color w:val="0000FF"/>
          <w:sz w:val="20"/>
          <w:szCs w:val="20"/>
        </w:rPr>
        <w:t>&lt;</w:t>
      </w:r>
      <w:proofErr w:type="spellStart"/>
      <w:r w:rsidRPr="00F33D37">
        <w:rPr>
          <w:rFonts w:ascii="Courier New" w:hAnsi="Courier New" w:cs="Courier New"/>
          <w:color w:val="0000FF"/>
          <w:sz w:val="20"/>
          <w:szCs w:val="20"/>
        </w:rPr>
        <w:t>time_clamped</w:t>
      </w:r>
      <w:proofErr w:type="spellEnd"/>
      <w:r w:rsidRPr="00F33D37">
        <w:rPr>
          <w:rFonts w:ascii="Courier New" w:hAnsi="Courier New" w:cs="Courier New"/>
          <w:color w:val="0000FF"/>
          <w:sz w:val="20"/>
          <w:szCs w:val="20"/>
        </w:rPr>
        <w:t>&gt;</w:t>
      </w:r>
      <w:r w:rsidRPr="00F33D37">
        <w:rPr>
          <w:rFonts w:ascii="Courier New" w:hAnsi="Courier New" w:cs="Courier New"/>
          <w:b/>
          <w:bCs/>
          <w:color w:val="000000"/>
          <w:sz w:val="20"/>
          <w:szCs w:val="20"/>
        </w:rPr>
        <w:t>0</w:t>
      </w:r>
      <w:r w:rsidRPr="00F33D37">
        <w:rPr>
          <w:rFonts w:ascii="Courier New" w:hAnsi="Courier New" w:cs="Courier New"/>
          <w:color w:val="0000FF"/>
          <w:sz w:val="20"/>
          <w:szCs w:val="20"/>
        </w:rPr>
        <w:t>&lt;/</w:t>
      </w:r>
      <w:proofErr w:type="spellStart"/>
      <w:r w:rsidRPr="00F33D37">
        <w:rPr>
          <w:rFonts w:ascii="Courier New" w:hAnsi="Courier New" w:cs="Courier New"/>
          <w:color w:val="0000FF"/>
          <w:sz w:val="20"/>
          <w:szCs w:val="20"/>
        </w:rPr>
        <w:t>time_clamped</w:t>
      </w:r>
      <w:proofErr w:type="spellEnd"/>
      <w:r w:rsidRPr="00F33D37">
        <w:rPr>
          <w:rFonts w:ascii="Courier New" w:hAnsi="Courier New" w:cs="Courier New"/>
          <w:color w:val="0000FF"/>
          <w:sz w:val="20"/>
          <w:szCs w:val="20"/>
        </w:rPr>
        <w:t>&gt;</w:t>
      </w:r>
    </w:p>
    <w:p w14:paraId="56135A67" w14:textId="77777777" w:rsidR="00F33D37" w:rsidRPr="00F33D37" w:rsidRDefault="00F33D37" w:rsidP="00F33D37">
      <w:pPr>
        <w:shd w:val="clear" w:color="auto" w:fill="FFFFFF"/>
        <w:jc w:val="left"/>
        <w:rPr>
          <w:rFonts w:ascii="Courier New" w:hAnsi="Courier New" w:cs="Courier New"/>
          <w:b/>
          <w:bCs/>
          <w:color w:val="000000"/>
          <w:sz w:val="20"/>
          <w:szCs w:val="20"/>
        </w:rPr>
      </w:pPr>
      <w:r w:rsidRPr="00F33D37">
        <w:rPr>
          <w:rFonts w:ascii="Courier New" w:hAnsi="Courier New" w:cs="Courier New"/>
          <w:b/>
          <w:bCs/>
          <w:color w:val="000000"/>
          <w:sz w:val="20"/>
          <w:szCs w:val="20"/>
        </w:rPr>
        <w:t xml:space="preserve">    </w:t>
      </w:r>
      <w:r w:rsidRPr="00F33D37">
        <w:rPr>
          <w:rFonts w:ascii="Courier New" w:hAnsi="Courier New" w:cs="Courier New"/>
          <w:color w:val="0000FF"/>
          <w:sz w:val="20"/>
          <w:szCs w:val="20"/>
        </w:rPr>
        <w:t>&lt;/</w:t>
      </w:r>
      <w:proofErr w:type="spellStart"/>
      <w:r w:rsidRPr="00F33D37">
        <w:rPr>
          <w:rFonts w:ascii="Courier New" w:hAnsi="Courier New" w:cs="Courier New"/>
          <w:color w:val="0000FF"/>
          <w:sz w:val="20"/>
          <w:szCs w:val="20"/>
        </w:rPr>
        <w:t>length_to_branch</w:t>
      </w:r>
      <w:proofErr w:type="spellEnd"/>
      <w:r w:rsidRPr="00F33D37">
        <w:rPr>
          <w:rFonts w:ascii="Courier New" w:hAnsi="Courier New" w:cs="Courier New"/>
          <w:color w:val="0000FF"/>
          <w:sz w:val="20"/>
          <w:szCs w:val="20"/>
        </w:rPr>
        <w:t>&gt;</w:t>
      </w:r>
    </w:p>
    <w:p w14:paraId="3F800E4A" w14:textId="77777777" w:rsidR="00F33D37" w:rsidRPr="00F33D37" w:rsidRDefault="00F33D37" w:rsidP="00F33D37">
      <w:pPr>
        <w:shd w:val="clear" w:color="auto" w:fill="FFFFFF"/>
        <w:jc w:val="left"/>
        <w:rPr>
          <w:rFonts w:ascii="Courier New" w:hAnsi="Courier New" w:cs="Courier New"/>
          <w:b/>
          <w:bCs/>
          <w:color w:val="000000"/>
          <w:sz w:val="20"/>
          <w:szCs w:val="20"/>
        </w:rPr>
      </w:pPr>
      <w:r w:rsidRPr="00F33D37">
        <w:rPr>
          <w:rFonts w:ascii="Courier New" w:hAnsi="Courier New" w:cs="Courier New"/>
          <w:b/>
          <w:bCs/>
          <w:color w:val="000000"/>
          <w:sz w:val="20"/>
          <w:szCs w:val="20"/>
        </w:rPr>
        <w:t xml:space="preserve">    </w:t>
      </w:r>
      <w:r w:rsidRPr="00F33D37">
        <w:rPr>
          <w:rFonts w:ascii="Courier New" w:hAnsi="Courier New" w:cs="Courier New"/>
          <w:color w:val="0000FF"/>
          <w:sz w:val="20"/>
          <w:szCs w:val="20"/>
        </w:rPr>
        <w:t>&lt;</w:t>
      </w:r>
      <w:proofErr w:type="spellStart"/>
      <w:r w:rsidRPr="00F33D37">
        <w:rPr>
          <w:rFonts w:ascii="Courier New" w:hAnsi="Courier New" w:cs="Courier New"/>
          <w:color w:val="0000FF"/>
          <w:sz w:val="20"/>
          <w:szCs w:val="20"/>
        </w:rPr>
        <w:t>time_to_emerge</w:t>
      </w:r>
      <w:proofErr w:type="spellEnd"/>
      <w:r w:rsidRPr="00F33D37">
        <w:rPr>
          <w:rFonts w:ascii="Courier New" w:hAnsi="Courier New" w:cs="Courier New"/>
          <w:color w:val="000000"/>
          <w:sz w:val="20"/>
          <w:szCs w:val="20"/>
        </w:rPr>
        <w:t xml:space="preserve"> </w:t>
      </w:r>
      <w:r w:rsidRPr="00F33D37">
        <w:rPr>
          <w:rFonts w:ascii="Courier New" w:hAnsi="Courier New" w:cs="Courier New"/>
          <w:color w:val="FF0000"/>
          <w:sz w:val="20"/>
          <w:szCs w:val="20"/>
        </w:rPr>
        <w:t>type</w:t>
      </w:r>
      <w:r w:rsidRPr="00F33D37">
        <w:rPr>
          <w:rFonts w:ascii="Courier New" w:hAnsi="Courier New" w:cs="Courier New"/>
          <w:color w:val="000000"/>
          <w:sz w:val="20"/>
          <w:szCs w:val="20"/>
        </w:rPr>
        <w:t>=</w:t>
      </w:r>
      <w:r w:rsidRPr="00F33D37">
        <w:rPr>
          <w:rFonts w:ascii="Courier New" w:hAnsi="Courier New" w:cs="Courier New"/>
          <w:b/>
          <w:bCs/>
          <w:color w:val="8000FF"/>
          <w:sz w:val="20"/>
          <w:szCs w:val="20"/>
        </w:rPr>
        <w:t>"</w:t>
      </w:r>
      <w:proofErr w:type="spellStart"/>
      <w:r w:rsidRPr="00F33D37">
        <w:rPr>
          <w:rFonts w:ascii="Courier New" w:hAnsi="Courier New" w:cs="Courier New"/>
          <w:b/>
          <w:bCs/>
          <w:color w:val="8000FF"/>
          <w:sz w:val="20"/>
          <w:szCs w:val="20"/>
        </w:rPr>
        <w:t>uniform_distribution</w:t>
      </w:r>
      <w:proofErr w:type="spellEnd"/>
      <w:r w:rsidRPr="00F33D37">
        <w:rPr>
          <w:rFonts w:ascii="Courier New" w:hAnsi="Courier New" w:cs="Courier New"/>
          <w:b/>
          <w:bCs/>
          <w:color w:val="8000FF"/>
          <w:sz w:val="20"/>
          <w:szCs w:val="20"/>
        </w:rPr>
        <w:t>"</w:t>
      </w:r>
      <w:r w:rsidRPr="00F33D37">
        <w:rPr>
          <w:rFonts w:ascii="Courier New" w:hAnsi="Courier New" w:cs="Courier New"/>
          <w:color w:val="0000FF"/>
          <w:sz w:val="20"/>
          <w:szCs w:val="20"/>
        </w:rPr>
        <w:t>&gt;</w:t>
      </w:r>
    </w:p>
    <w:p w14:paraId="2EB103CD" w14:textId="77777777" w:rsidR="00F33D37" w:rsidRPr="00F33D37" w:rsidRDefault="00F33D37" w:rsidP="00F33D37">
      <w:pPr>
        <w:shd w:val="clear" w:color="auto" w:fill="FFFFFF"/>
        <w:jc w:val="left"/>
        <w:rPr>
          <w:rFonts w:ascii="Courier New" w:hAnsi="Courier New" w:cs="Courier New"/>
          <w:b/>
          <w:bCs/>
          <w:color w:val="000000"/>
          <w:sz w:val="20"/>
          <w:szCs w:val="20"/>
        </w:rPr>
      </w:pPr>
      <w:r w:rsidRPr="00F33D37">
        <w:rPr>
          <w:rFonts w:ascii="Courier New" w:hAnsi="Courier New" w:cs="Courier New"/>
          <w:b/>
          <w:bCs/>
          <w:color w:val="000000"/>
          <w:sz w:val="20"/>
          <w:szCs w:val="20"/>
        </w:rPr>
        <w:t xml:space="preserve">        </w:t>
      </w:r>
      <w:r w:rsidRPr="00F33D37">
        <w:rPr>
          <w:rFonts w:ascii="Courier New" w:hAnsi="Courier New" w:cs="Courier New"/>
          <w:color w:val="0000FF"/>
          <w:sz w:val="20"/>
          <w:szCs w:val="20"/>
        </w:rPr>
        <w:t>&lt;a&gt;</w:t>
      </w:r>
      <w:r w:rsidRPr="00F33D37">
        <w:rPr>
          <w:rFonts w:ascii="Courier New" w:hAnsi="Courier New" w:cs="Courier New"/>
          <w:b/>
          <w:bCs/>
          <w:color w:val="000000"/>
          <w:sz w:val="20"/>
          <w:szCs w:val="20"/>
        </w:rPr>
        <w:t>0</w:t>
      </w:r>
      <w:r w:rsidRPr="00F33D37">
        <w:rPr>
          <w:rFonts w:ascii="Courier New" w:hAnsi="Courier New" w:cs="Courier New"/>
          <w:color w:val="0000FF"/>
          <w:sz w:val="20"/>
          <w:szCs w:val="20"/>
        </w:rPr>
        <w:t>&lt;/a&gt;</w:t>
      </w:r>
    </w:p>
    <w:p w14:paraId="57EB9DEC" w14:textId="77777777" w:rsidR="00F33D37" w:rsidRPr="00F33D37" w:rsidRDefault="00F33D37" w:rsidP="00F33D37">
      <w:pPr>
        <w:shd w:val="clear" w:color="auto" w:fill="FFFFFF"/>
        <w:jc w:val="left"/>
        <w:rPr>
          <w:rFonts w:ascii="Courier New" w:hAnsi="Courier New" w:cs="Courier New"/>
          <w:b/>
          <w:bCs/>
          <w:color w:val="000000"/>
          <w:sz w:val="20"/>
          <w:szCs w:val="20"/>
        </w:rPr>
      </w:pPr>
      <w:r w:rsidRPr="00F33D37">
        <w:rPr>
          <w:rFonts w:ascii="Courier New" w:hAnsi="Courier New" w:cs="Courier New"/>
          <w:b/>
          <w:bCs/>
          <w:color w:val="000000"/>
          <w:sz w:val="20"/>
          <w:szCs w:val="20"/>
        </w:rPr>
        <w:t xml:space="preserve">        </w:t>
      </w:r>
      <w:r w:rsidRPr="00F33D37">
        <w:rPr>
          <w:rFonts w:ascii="Courier New" w:hAnsi="Courier New" w:cs="Courier New"/>
          <w:color w:val="0000FF"/>
          <w:sz w:val="20"/>
          <w:szCs w:val="20"/>
        </w:rPr>
        <w:t>&lt;b&gt;</w:t>
      </w:r>
      <w:r w:rsidRPr="00F33D37">
        <w:rPr>
          <w:rFonts w:ascii="Courier New" w:hAnsi="Courier New" w:cs="Courier New"/>
          <w:b/>
          <w:bCs/>
          <w:color w:val="000000"/>
          <w:sz w:val="20"/>
          <w:szCs w:val="20"/>
        </w:rPr>
        <w:t>10</w:t>
      </w:r>
      <w:r w:rsidRPr="00F33D37">
        <w:rPr>
          <w:rFonts w:ascii="Courier New" w:hAnsi="Courier New" w:cs="Courier New"/>
          <w:color w:val="0000FF"/>
          <w:sz w:val="20"/>
          <w:szCs w:val="20"/>
        </w:rPr>
        <w:t>&lt;/b&gt;</w:t>
      </w:r>
    </w:p>
    <w:p w14:paraId="05164765" w14:textId="77777777" w:rsidR="00F33D37" w:rsidRPr="00F33D37" w:rsidRDefault="00F33D37" w:rsidP="00F33D37">
      <w:pPr>
        <w:shd w:val="clear" w:color="auto" w:fill="FFFFFF"/>
        <w:jc w:val="left"/>
        <w:rPr>
          <w:rFonts w:ascii="Courier New" w:hAnsi="Courier New" w:cs="Courier New"/>
          <w:b/>
          <w:bCs/>
          <w:color w:val="000000"/>
          <w:sz w:val="20"/>
          <w:szCs w:val="20"/>
        </w:rPr>
      </w:pPr>
      <w:r w:rsidRPr="00F33D37">
        <w:rPr>
          <w:rFonts w:ascii="Courier New" w:hAnsi="Courier New" w:cs="Courier New"/>
          <w:b/>
          <w:bCs/>
          <w:color w:val="000000"/>
          <w:sz w:val="20"/>
          <w:szCs w:val="20"/>
        </w:rPr>
        <w:t xml:space="preserve">        </w:t>
      </w:r>
      <w:r w:rsidRPr="00F33D37">
        <w:rPr>
          <w:rFonts w:ascii="Courier New" w:hAnsi="Courier New" w:cs="Courier New"/>
          <w:color w:val="0000FF"/>
          <w:sz w:val="20"/>
          <w:szCs w:val="20"/>
        </w:rPr>
        <w:t>&lt;</w:t>
      </w:r>
      <w:proofErr w:type="spellStart"/>
      <w:r w:rsidRPr="00F33D37">
        <w:rPr>
          <w:rFonts w:ascii="Courier New" w:hAnsi="Courier New" w:cs="Courier New"/>
          <w:color w:val="0000FF"/>
          <w:sz w:val="20"/>
          <w:szCs w:val="20"/>
        </w:rPr>
        <w:t>time_clamped</w:t>
      </w:r>
      <w:proofErr w:type="spellEnd"/>
      <w:r w:rsidRPr="00F33D37">
        <w:rPr>
          <w:rFonts w:ascii="Courier New" w:hAnsi="Courier New" w:cs="Courier New"/>
          <w:color w:val="0000FF"/>
          <w:sz w:val="20"/>
          <w:szCs w:val="20"/>
        </w:rPr>
        <w:t>&gt;</w:t>
      </w:r>
      <w:r w:rsidRPr="00F33D37">
        <w:rPr>
          <w:rFonts w:ascii="Courier New" w:hAnsi="Courier New" w:cs="Courier New"/>
          <w:b/>
          <w:bCs/>
          <w:color w:val="000000"/>
          <w:sz w:val="20"/>
          <w:szCs w:val="20"/>
        </w:rPr>
        <w:t>0</w:t>
      </w:r>
      <w:r w:rsidRPr="00F33D37">
        <w:rPr>
          <w:rFonts w:ascii="Courier New" w:hAnsi="Courier New" w:cs="Courier New"/>
          <w:color w:val="0000FF"/>
          <w:sz w:val="20"/>
          <w:szCs w:val="20"/>
        </w:rPr>
        <w:t>&lt;/</w:t>
      </w:r>
      <w:proofErr w:type="spellStart"/>
      <w:r w:rsidRPr="00F33D37">
        <w:rPr>
          <w:rFonts w:ascii="Courier New" w:hAnsi="Courier New" w:cs="Courier New"/>
          <w:color w:val="0000FF"/>
          <w:sz w:val="20"/>
          <w:szCs w:val="20"/>
        </w:rPr>
        <w:t>time_clamped</w:t>
      </w:r>
      <w:proofErr w:type="spellEnd"/>
      <w:r w:rsidRPr="00F33D37">
        <w:rPr>
          <w:rFonts w:ascii="Courier New" w:hAnsi="Courier New" w:cs="Courier New"/>
          <w:color w:val="0000FF"/>
          <w:sz w:val="20"/>
          <w:szCs w:val="20"/>
        </w:rPr>
        <w:t>&gt;</w:t>
      </w:r>
    </w:p>
    <w:p w14:paraId="42BDAD4E" w14:textId="77777777" w:rsidR="00F33D37" w:rsidRPr="00F33D37" w:rsidRDefault="00F33D37" w:rsidP="00F33D37">
      <w:pPr>
        <w:shd w:val="clear" w:color="auto" w:fill="FFFFFF"/>
        <w:jc w:val="left"/>
        <w:rPr>
          <w:rFonts w:ascii="Courier New" w:hAnsi="Courier New" w:cs="Courier New"/>
          <w:b/>
          <w:bCs/>
          <w:color w:val="000000"/>
          <w:sz w:val="20"/>
          <w:szCs w:val="20"/>
        </w:rPr>
      </w:pPr>
      <w:r w:rsidRPr="00F33D37">
        <w:rPr>
          <w:rFonts w:ascii="Courier New" w:hAnsi="Courier New" w:cs="Courier New"/>
          <w:b/>
          <w:bCs/>
          <w:color w:val="000000"/>
          <w:sz w:val="20"/>
          <w:szCs w:val="20"/>
        </w:rPr>
        <w:t xml:space="preserve">    </w:t>
      </w:r>
      <w:r w:rsidRPr="00F33D37">
        <w:rPr>
          <w:rFonts w:ascii="Courier New" w:hAnsi="Courier New" w:cs="Courier New"/>
          <w:color w:val="0000FF"/>
          <w:sz w:val="20"/>
          <w:szCs w:val="20"/>
        </w:rPr>
        <w:t>&lt;/</w:t>
      </w:r>
      <w:proofErr w:type="spellStart"/>
      <w:r w:rsidRPr="00F33D37">
        <w:rPr>
          <w:rFonts w:ascii="Courier New" w:hAnsi="Courier New" w:cs="Courier New"/>
          <w:color w:val="0000FF"/>
          <w:sz w:val="20"/>
          <w:szCs w:val="20"/>
        </w:rPr>
        <w:t>time_to_emerge</w:t>
      </w:r>
      <w:proofErr w:type="spellEnd"/>
      <w:r w:rsidRPr="00F33D37">
        <w:rPr>
          <w:rFonts w:ascii="Courier New" w:hAnsi="Courier New" w:cs="Courier New"/>
          <w:color w:val="0000FF"/>
          <w:sz w:val="20"/>
          <w:szCs w:val="20"/>
        </w:rPr>
        <w:t>&gt;</w:t>
      </w:r>
    </w:p>
    <w:p w14:paraId="6D9C2A58" w14:textId="58AC74CB" w:rsidR="00F33D37" w:rsidRDefault="00F33D37" w:rsidP="00F33D37">
      <w:pPr>
        <w:shd w:val="clear" w:color="auto" w:fill="FFFFFF"/>
        <w:jc w:val="left"/>
      </w:pPr>
      <w:r w:rsidRPr="00F33D37">
        <w:rPr>
          <w:rFonts w:ascii="Courier New" w:hAnsi="Courier New" w:cs="Courier New"/>
          <w:color w:val="0000FF"/>
          <w:sz w:val="20"/>
          <w:szCs w:val="20"/>
        </w:rPr>
        <w:t>&lt;/</w:t>
      </w:r>
      <w:proofErr w:type="spellStart"/>
      <w:r w:rsidRPr="00F33D37">
        <w:rPr>
          <w:rFonts w:ascii="Courier New" w:hAnsi="Courier New" w:cs="Courier New"/>
          <w:color w:val="0000FF"/>
          <w:sz w:val="20"/>
          <w:szCs w:val="20"/>
        </w:rPr>
        <w:t>branch_policy</w:t>
      </w:r>
      <w:proofErr w:type="spellEnd"/>
      <w:r w:rsidRPr="00F33D37">
        <w:rPr>
          <w:rFonts w:ascii="Courier New" w:hAnsi="Courier New" w:cs="Courier New"/>
          <w:color w:val="0000FF"/>
          <w:sz w:val="20"/>
          <w:szCs w:val="20"/>
        </w:rPr>
        <w:t>&gt;</w:t>
      </w:r>
    </w:p>
    <w:p w14:paraId="4B3FC72C" w14:textId="7D560B7C" w:rsidR="00E3554F" w:rsidRDefault="00E3554F" w:rsidP="00E3554F">
      <w:pPr>
        <w:pStyle w:val="Heading2"/>
      </w:pPr>
      <w:bookmarkStart w:id="2203" w:name="_Toc522883740"/>
      <w:r>
        <w:t>Probability Distributions</w:t>
      </w:r>
      <w:bookmarkEnd w:id="2203"/>
    </w:p>
    <w:p w14:paraId="690397C5" w14:textId="5A48324B" w:rsidR="00895A66" w:rsidRPr="00895A66" w:rsidRDefault="00895A66" w:rsidP="00895A66">
      <w:r>
        <w:t xml:space="preserve">The probability distributions are used as parameters for various parts of the branching model. The </w:t>
      </w:r>
      <w:r w:rsidR="00D70493">
        <w:t>parameters</w:t>
      </w:r>
      <w:r>
        <w:t xml:space="preserve"> of these distributions can be changed at any given </w:t>
      </w:r>
      <w:commentRangeStart w:id="2204"/>
      <w:r>
        <w:t>mechanical point</w:t>
      </w:r>
      <w:commentRangeEnd w:id="2204"/>
      <w:r w:rsidR="00F20597">
        <w:rPr>
          <w:rStyle w:val="CommentReference"/>
        </w:rPr>
        <w:commentReference w:id="2204"/>
      </w:r>
      <w:r>
        <w:t xml:space="preserve"> safely. </w:t>
      </w:r>
      <w:r w:rsidR="00BB26D4">
        <w:t xml:space="preserve">The distributions will </w:t>
      </w:r>
      <w:commentRangeStart w:id="2205"/>
      <w:r w:rsidR="00BB26D4">
        <w:t>reroll</w:t>
      </w:r>
      <w:commentRangeEnd w:id="2205"/>
      <w:r w:rsidR="00F20597">
        <w:rPr>
          <w:rStyle w:val="CommentReference"/>
        </w:rPr>
        <w:commentReference w:id="2205"/>
      </w:r>
      <w:r w:rsidR="00BB26D4">
        <w:t xml:space="preserve"> any values that are produced that are below </w:t>
      </w:r>
      <w:r w:rsidR="00F47E93">
        <w:t>zero</w:t>
      </w:r>
      <w:del w:id="2206" w:author="Steven LaBelle" w:date="2018-08-21T12:35:00Z">
        <w:r w:rsidR="00F47E93" w:rsidDel="00F20597">
          <w:delText>.</w:delText>
        </w:r>
      </w:del>
      <w:r w:rsidR="00F47E93">
        <w:t xml:space="preserve"> (</w:t>
      </w:r>
      <w:r w:rsidR="00BB26D4">
        <w:t xml:space="preserve">branches cannot </w:t>
      </w:r>
      <w:ins w:id="2207" w:author="Steven LaBelle" w:date="2018-08-21T12:35:00Z">
        <w:r w:rsidR="00F20597">
          <w:t>be decided retroactively,</w:t>
        </w:r>
      </w:ins>
      <w:del w:id="2208" w:author="Steven LaBelle" w:date="2018-08-21T12:36:00Z">
        <w:r w:rsidR="00BB26D4" w:rsidDel="00F20597">
          <w:delText>happen in the past</w:delText>
        </w:r>
        <w:r w:rsidR="006D096E" w:rsidDel="00F20597">
          <w:delText>, and</w:delText>
        </w:r>
      </w:del>
      <w:r w:rsidR="006D096E">
        <w:t xml:space="preserve"> negative lengths are not allowed</w:t>
      </w:r>
      <w:r w:rsidR="00BB26D4">
        <w:t>)</w:t>
      </w:r>
      <w:ins w:id="2209" w:author="Steven LaBelle" w:date="2018-08-21T12:35:00Z">
        <w:r w:rsidR="00F20597">
          <w:t>.</w:t>
        </w:r>
      </w:ins>
      <w:r w:rsidR="0062693B">
        <w:t xml:space="preserve"> </w:t>
      </w:r>
      <w:commentRangeStart w:id="2210"/>
      <w:r w:rsidR="0062693B">
        <w:t xml:space="preserve">If you want to be able to change the </w:t>
      </w:r>
      <w:proofErr w:type="spellStart"/>
      <w:r w:rsidR="0062693B">
        <w:t>timestep</w:t>
      </w:r>
      <w:proofErr w:type="spellEnd"/>
      <w:r w:rsidR="0062693B">
        <w:t xml:space="preserve"> size changes in probability distribution values should only </w:t>
      </w:r>
      <w:proofErr w:type="spellStart"/>
      <w:r w:rsidR="0062693B">
        <w:t>occour</w:t>
      </w:r>
      <w:proofErr w:type="spellEnd"/>
      <w:r w:rsidR="0062693B">
        <w:t xml:space="preserve"> at must points</w:t>
      </w:r>
      <w:commentRangeEnd w:id="2210"/>
      <w:r w:rsidR="00F20597">
        <w:rPr>
          <w:rStyle w:val="CommentReference"/>
        </w:rPr>
        <w:commentReference w:id="2210"/>
      </w:r>
      <w:r w:rsidR="0062693B">
        <w:t xml:space="preserve">. </w:t>
      </w:r>
      <w:r w:rsidR="00693A10">
        <w:t>Additionally,</w:t>
      </w:r>
      <w:r w:rsidR="0062693B">
        <w:t xml:space="preserve"> if </w:t>
      </w:r>
      <w:proofErr w:type="spellStart"/>
      <w:r w:rsidR="0062693B">
        <w:t>timestep</w:t>
      </w:r>
      <w:proofErr w:type="spellEnd"/>
      <w:r w:rsidR="0062693B">
        <w:t xml:space="preserve"> independence is desired the load curve must be set to </w:t>
      </w:r>
      <w:commentRangeStart w:id="2211"/>
      <w:r w:rsidR="0062693B">
        <w:t>use step interpolation</w:t>
      </w:r>
      <w:commentRangeEnd w:id="2211"/>
      <w:r w:rsidR="00F20597">
        <w:rPr>
          <w:rStyle w:val="CommentReference"/>
        </w:rPr>
        <w:commentReference w:id="2211"/>
      </w:r>
      <w:r w:rsidR="0062693B">
        <w:t>.</w:t>
      </w:r>
    </w:p>
    <w:p w14:paraId="17D369EE" w14:textId="5F13CD41" w:rsidR="00895A66" w:rsidRDefault="00E3554F" w:rsidP="00895A66">
      <w:pPr>
        <w:pStyle w:val="Heading3"/>
      </w:pPr>
      <w:bookmarkStart w:id="2212" w:name="_Toc522883741"/>
      <w:r>
        <w:t>Normal Distribution</w:t>
      </w:r>
      <w:bookmarkEnd w:id="2212"/>
    </w:p>
    <w:p w14:paraId="7E47CAAB" w14:textId="77777777" w:rsidR="00737738" w:rsidRDefault="00735D56" w:rsidP="00895A66">
      <w:r>
        <w:t>The Normal D</w:t>
      </w:r>
      <w:r w:rsidR="00895A66">
        <w:t xml:space="preserve">istribution is one of the provided distributions. This distribution has 2 parameters: mean, and </w:t>
      </w:r>
      <w:proofErr w:type="spellStart"/>
      <w:r w:rsidR="00895A66">
        <w:t>stddev</w:t>
      </w:r>
      <w:proofErr w:type="spellEnd"/>
      <w:r w:rsidR="00895A66">
        <w:t xml:space="preserve">. The mean </w:t>
      </w:r>
      <w:r w:rsidR="00EB44F0">
        <w:t xml:space="preserve">is the mean of the distribution. The </w:t>
      </w:r>
      <w:proofErr w:type="spellStart"/>
      <w:r w:rsidR="00EB44F0">
        <w:t>stddev</w:t>
      </w:r>
      <w:proofErr w:type="spellEnd"/>
      <w:r w:rsidR="00EB44F0">
        <w:t xml:space="preserve"> is the standard deviation of the distribution.</w:t>
      </w:r>
    </w:p>
    <w:p w14:paraId="2A5932CE" w14:textId="0791C698" w:rsidR="00895A66" w:rsidRPr="0030237E" w:rsidRDefault="00A7259F" w:rsidP="00895A66">
      <w:pPr>
        <w:rPr>
          <w:ins w:id="2213" w:author="Steven LaBelle" w:date="2018-08-21T12:36:00Z"/>
          <w:rStyle w:val="Hyperlink"/>
          <w:lang w:val="es-MX"/>
          <w:rPrChange w:id="2214" w:author="Steven" w:date="2021-03-08T10:43:00Z">
            <w:rPr>
              <w:ins w:id="2215" w:author="Steven LaBelle" w:date="2018-08-21T12:36:00Z"/>
              <w:rStyle w:val="Hyperlink"/>
            </w:rPr>
          </w:rPrChange>
        </w:rPr>
      </w:pPr>
      <w:r>
        <w:t xml:space="preserve"> </w:t>
      </w:r>
      <w:r w:rsidR="002245EB">
        <w:fldChar w:fldCharType="begin"/>
      </w:r>
      <w:r w:rsidR="002245EB" w:rsidRPr="0030237E">
        <w:rPr>
          <w:lang w:val="es-MX"/>
          <w:rPrChange w:id="2216" w:author="Steven" w:date="2021-03-08T10:43:00Z">
            <w:rPr/>
          </w:rPrChange>
        </w:rPr>
        <w:instrText xml:space="preserve"> HYPERLINK "https://en.wikipedia.org/wiki/Normal_distribution" </w:instrText>
      </w:r>
      <w:r w:rsidR="002245EB">
        <w:fldChar w:fldCharType="separate"/>
      </w:r>
      <w:r w:rsidRPr="0030237E">
        <w:rPr>
          <w:rStyle w:val="Hyperlink"/>
          <w:lang w:val="es-MX"/>
          <w:rPrChange w:id="2217" w:author="Steven" w:date="2021-03-08T10:43:00Z">
            <w:rPr>
              <w:rStyle w:val="Hyperlink"/>
            </w:rPr>
          </w:rPrChange>
        </w:rPr>
        <w:t>Wikipedia Page</w:t>
      </w:r>
      <w:r w:rsidR="002245EB">
        <w:rPr>
          <w:rStyle w:val="Hyperlink"/>
        </w:rPr>
        <w:fldChar w:fldCharType="end"/>
      </w:r>
      <w:r w:rsidRPr="0030237E">
        <w:rPr>
          <w:lang w:val="es-MX"/>
          <w:rPrChange w:id="2218" w:author="Steven" w:date="2021-03-08T10:43:00Z">
            <w:rPr/>
          </w:rPrChange>
        </w:rPr>
        <w:t xml:space="preserve"> </w:t>
      </w:r>
      <w:r w:rsidR="002245EB">
        <w:fldChar w:fldCharType="begin"/>
      </w:r>
      <w:r w:rsidR="002245EB" w:rsidRPr="0030237E">
        <w:rPr>
          <w:lang w:val="es-MX"/>
          <w:rPrChange w:id="2219" w:author="Steven" w:date="2021-03-08T10:43:00Z">
            <w:rPr/>
          </w:rPrChange>
        </w:rPr>
        <w:instrText xml:space="preserve"> HYPERLINK "htt</w:instrText>
      </w:r>
      <w:r w:rsidR="002245EB" w:rsidRPr="0030237E">
        <w:rPr>
          <w:lang w:val="es-MX"/>
          <w:rPrChange w:id="2220" w:author="Steven" w:date="2021-03-08T10:43:00Z">
            <w:rPr/>
          </w:rPrChange>
        </w:rPr>
        <w:instrText xml:space="preserve">p://www.cplusplus.com/reference/random/normal_distribution/" </w:instrText>
      </w:r>
      <w:r w:rsidR="002245EB">
        <w:fldChar w:fldCharType="separate"/>
      </w:r>
      <w:r w:rsidRPr="0030237E">
        <w:rPr>
          <w:rStyle w:val="Hyperlink"/>
          <w:lang w:val="es-MX"/>
          <w:rPrChange w:id="2221" w:author="Steven" w:date="2021-03-08T10:43:00Z">
            <w:rPr>
              <w:rStyle w:val="Hyperlink"/>
            </w:rPr>
          </w:rPrChange>
        </w:rPr>
        <w:t xml:space="preserve">C++ </w:t>
      </w:r>
      <w:proofErr w:type="spellStart"/>
      <w:r w:rsidRPr="0030237E">
        <w:rPr>
          <w:rStyle w:val="Hyperlink"/>
          <w:lang w:val="es-MX"/>
          <w:rPrChange w:id="2222" w:author="Steven" w:date="2021-03-08T10:43:00Z">
            <w:rPr>
              <w:rStyle w:val="Hyperlink"/>
            </w:rPr>
          </w:rPrChange>
        </w:rPr>
        <w:t>Documentation</w:t>
      </w:r>
      <w:proofErr w:type="spellEnd"/>
      <w:r w:rsidR="002245EB">
        <w:rPr>
          <w:rStyle w:val="Hyperlink"/>
        </w:rPr>
        <w:fldChar w:fldCharType="end"/>
      </w:r>
    </w:p>
    <w:p w14:paraId="05E1818F" w14:textId="77777777" w:rsidR="00F20597" w:rsidRPr="0030237E" w:rsidRDefault="00F20597" w:rsidP="00895A66">
      <w:pPr>
        <w:rPr>
          <w:lang w:val="es-MX"/>
          <w:rPrChange w:id="2223" w:author="Steven" w:date="2021-03-08T10:43:00Z">
            <w:rPr/>
          </w:rPrChange>
        </w:rPr>
      </w:pPr>
    </w:p>
    <w:p w14:paraId="132B1813" w14:textId="0518E41B" w:rsidR="00EB44F0" w:rsidRPr="0030237E" w:rsidRDefault="00EB44F0" w:rsidP="00895A66">
      <w:pPr>
        <w:rPr>
          <w:lang w:val="es-MX"/>
          <w:rPrChange w:id="2224" w:author="Steven" w:date="2021-03-08T10:43:00Z">
            <w:rPr/>
          </w:rPrChange>
        </w:rPr>
      </w:pPr>
      <w:proofErr w:type="spellStart"/>
      <w:r w:rsidRPr="0030237E">
        <w:rPr>
          <w:lang w:val="es-MX"/>
          <w:rPrChange w:id="2225" w:author="Steven" w:date="2021-03-08T10:43:00Z">
            <w:rPr/>
          </w:rPrChange>
        </w:rPr>
        <w:t>e.g</w:t>
      </w:r>
      <w:proofErr w:type="spellEnd"/>
      <w:r w:rsidRPr="0030237E">
        <w:rPr>
          <w:lang w:val="es-MX"/>
          <w:rPrChange w:id="2226" w:author="Steven" w:date="2021-03-08T10:43:00Z">
            <w:rPr/>
          </w:rPrChange>
        </w:rPr>
        <w:t xml:space="preserve">. </w:t>
      </w:r>
    </w:p>
    <w:p w14:paraId="5F539830" w14:textId="77777777" w:rsidR="00EC4535" w:rsidRPr="00EC4535" w:rsidRDefault="00EC4535" w:rsidP="00EC4535">
      <w:pPr>
        <w:shd w:val="clear" w:color="auto" w:fill="FFFFFF"/>
        <w:jc w:val="left"/>
        <w:rPr>
          <w:rFonts w:ascii="Courier New" w:hAnsi="Courier New" w:cs="Courier New"/>
          <w:b/>
          <w:bCs/>
          <w:color w:val="000000"/>
          <w:sz w:val="20"/>
          <w:szCs w:val="20"/>
        </w:rPr>
      </w:pPr>
      <w:r w:rsidRPr="00EC4535">
        <w:rPr>
          <w:rFonts w:ascii="Courier New" w:hAnsi="Courier New" w:cs="Courier New"/>
          <w:color w:val="0000FF"/>
          <w:sz w:val="20"/>
          <w:szCs w:val="20"/>
        </w:rPr>
        <w:t>&lt;</w:t>
      </w:r>
      <w:proofErr w:type="spellStart"/>
      <w:r w:rsidRPr="00EC4535">
        <w:rPr>
          <w:rFonts w:ascii="Courier New" w:hAnsi="Courier New" w:cs="Courier New"/>
          <w:color w:val="0000FF"/>
          <w:sz w:val="20"/>
          <w:szCs w:val="20"/>
        </w:rPr>
        <w:t>length_to_branch</w:t>
      </w:r>
      <w:proofErr w:type="spellEnd"/>
      <w:r w:rsidRPr="00EC4535">
        <w:rPr>
          <w:rFonts w:ascii="Courier New" w:hAnsi="Courier New" w:cs="Courier New"/>
          <w:color w:val="000000"/>
          <w:sz w:val="20"/>
          <w:szCs w:val="20"/>
        </w:rPr>
        <w:t xml:space="preserve"> </w:t>
      </w:r>
      <w:r w:rsidRPr="00EC4535">
        <w:rPr>
          <w:rFonts w:ascii="Courier New" w:hAnsi="Courier New" w:cs="Courier New"/>
          <w:color w:val="FF0000"/>
          <w:sz w:val="20"/>
          <w:szCs w:val="20"/>
        </w:rPr>
        <w:t>type</w:t>
      </w:r>
      <w:r w:rsidRPr="00EC4535">
        <w:rPr>
          <w:rFonts w:ascii="Courier New" w:hAnsi="Courier New" w:cs="Courier New"/>
          <w:color w:val="000000"/>
          <w:sz w:val="20"/>
          <w:szCs w:val="20"/>
        </w:rPr>
        <w:t>=</w:t>
      </w:r>
      <w:r w:rsidRPr="00EC4535">
        <w:rPr>
          <w:rFonts w:ascii="Courier New" w:hAnsi="Courier New" w:cs="Courier New"/>
          <w:b/>
          <w:bCs/>
          <w:color w:val="8000FF"/>
          <w:sz w:val="20"/>
          <w:szCs w:val="20"/>
        </w:rPr>
        <w:t>"</w:t>
      </w:r>
      <w:proofErr w:type="spellStart"/>
      <w:r w:rsidRPr="00EC4535">
        <w:rPr>
          <w:rFonts w:ascii="Courier New" w:hAnsi="Courier New" w:cs="Courier New"/>
          <w:b/>
          <w:bCs/>
          <w:color w:val="8000FF"/>
          <w:sz w:val="20"/>
          <w:szCs w:val="20"/>
        </w:rPr>
        <w:t>normal_distribution</w:t>
      </w:r>
      <w:proofErr w:type="spellEnd"/>
      <w:r w:rsidRPr="00EC4535">
        <w:rPr>
          <w:rFonts w:ascii="Courier New" w:hAnsi="Courier New" w:cs="Courier New"/>
          <w:b/>
          <w:bCs/>
          <w:color w:val="8000FF"/>
          <w:sz w:val="20"/>
          <w:szCs w:val="20"/>
        </w:rPr>
        <w:t>"</w:t>
      </w:r>
      <w:r w:rsidRPr="00EC4535">
        <w:rPr>
          <w:rFonts w:ascii="Courier New" w:hAnsi="Courier New" w:cs="Courier New"/>
          <w:color w:val="0000FF"/>
          <w:sz w:val="20"/>
          <w:szCs w:val="20"/>
        </w:rPr>
        <w:t>&gt;</w:t>
      </w:r>
    </w:p>
    <w:p w14:paraId="2502611A" w14:textId="77777777" w:rsidR="00EC4535" w:rsidRPr="00EC4535" w:rsidRDefault="00EC4535" w:rsidP="00EC4535">
      <w:pPr>
        <w:shd w:val="clear" w:color="auto" w:fill="FFFFFF"/>
        <w:jc w:val="left"/>
        <w:rPr>
          <w:rFonts w:ascii="Courier New" w:hAnsi="Courier New" w:cs="Courier New"/>
          <w:b/>
          <w:bCs/>
          <w:color w:val="000000"/>
          <w:sz w:val="20"/>
          <w:szCs w:val="20"/>
        </w:rPr>
      </w:pPr>
      <w:r w:rsidRPr="00EC4535">
        <w:rPr>
          <w:rFonts w:ascii="Courier New" w:hAnsi="Courier New" w:cs="Courier New"/>
          <w:b/>
          <w:bCs/>
          <w:color w:val="000000"/>
          <w:sz w:val="20"/>
          <w:szCs w:val="20"/>
        </w:rPr>
        <w:t xml:space="preserve">    </w:t>
      </w:r>
      <w:r w:rsidRPr="00EC4535">
        <w:rPr>
          <w:rFonts w:ascii="Courier New" w:hAnsi="Courier New" w:cs="Courier New"/>
          <w:color w:val="0000FF"/>
          <w:sz w:val="20"/>
          <w:szCs w:val="20"/>
        </w:rPr>
        <w:t>&lt;mean&gt;</w:t>
      </w:r>
      <w:r w:rsidRPr="00EC4535">
        <w:rPr>
          <w:rFonts w:ascii="Courier New" w:hAnsi="Courier New" w:cs="Courier New"/>
          <w:b/>
          <w:bCs/>
          <w:color w:val="000000"/>
          <w:sz w:val="20"/>
          <w:szCs w:val="20"/>
        </w:rPr>
        <w:t>200</w:t>
      </w:r>
      <w:r w:rsidRPr="00EC4535">
        <w:rPr>
          <w:rFonts w:ascii="Courier New" w:hAnsi="Courier New" w:cs="Courier New"/>
          <w:color w:val="0000FF"/>
          <w:sz w:val="20"/>
          <w:szCs w:val="20"/>
        </w:rPr>
        <w:t>&lt;/mean&gt;</w:t>
      </w:r>
    </w:p>
    <w:p w14:paraId="6753D8FE" w14:textId="77777777" w:rsidR="00EC4535" w:rsidRPr="00EC4535" w:rsidRDefault="00EC4535" w:rsidP="00EC4535">
      <w:pPr>
        <w:shd w:val="clear" w:color="auto" w:fill="FFFFFF"/>
        <w:jc w:val="left"/>
        <w:rPr>
          <w:rFonts w:ascii="Courier New" w:hAnsi="Courier New" w:cs="Courier New"/>
          <w:b/>
          <w:bCs/>
          <w:color w:val="000000"/>
          <w:sz w:val="20"/>
          <w:szCs w:val="20"/>
        </w:rPr>
      </w:pPr>
      <w:r w:rsidRPr="00EC4535">
        <w:rPr>
          <w:rFonts w:ascii="Courier New" w:hAnsi="Courier New" w:cs="Courier New"/>
          <w:b/>
          <w:bCs/>
          <w:color w:val="000000"/>
          <w:sz w:val="20"/>
          <w:szCs w:val="20"/>
        </w:rPr>
        <w:t xml:space="preserve">    </w:t>
      </w:r>
      <w:r w:rsidRPr="00EC4535">
        <w:rPr>
          <w:rFonts w:ascii="Courier New" w:hAnsi="Courier New" w:cs="Courier New"/>
          <w:color w:val="0000FF"/>
          <w:sz w:val="20"/>
          <w:szCs w:val="20"/>
        </w:rPr>
        <w:t>&lt;</w:t>
      </w:r>
      <w:proofErr w:type="spellStart"/>
      <w:r w:rsidRPr="00EC4535">
        <w:rPr>
          <w:rFonts w:ascii="Courier New" w:hAnsi="Courier New" w:cs="Courier New"/>
          <w:color w:val="0000FF"/>
          <w:sz w:val="20"/>
          <w:szCs w:val="20"/>
        </w:rPr>
        <w:t>stddev</w:t>
      </w:r>
      <w:proofErr w:type="spellEnd"/>
      <w:r w:rsidRPr="00EC4535">
        <w:rPr>
          <w:rFonts w:ascii="Courier New" w:hAnsi="Courier New" w:cs="Courier New"/>
          <w:color w:val="0000FF"/>
          <w:sz w:val="20"/>
          <w:szCs w:val="20"/>
        </w:rPr>
        <w:t>&gt;</w:t>
      </w:r>
      <w:r w:rsidRPr="00EC4535">
        <w:rPr>
          <w:rFonts w:ascii="Courier New" w:hAnsi="Courier New" w:cs="Courier New"/>
          <w:b/>
          <w:bCs/>
          <w:color w:val="000000"/>
          <w:sz w:val="20"/>
          <w:szCs w:val="20"/>
        </w:rPr>
        <w:t>5</w:t>
      </w:r>
      <w:r w:rsidRPr="00EC4535">
        <w:rPr>
          <w:rFonts w:ascii="Courier New" w:hAnsi="Courier New" w:cs="Courier New"/>
          <w:color w:val="0000FF"/>
          <w:sz w:val="20"/>
          <w:szCs w:val="20"/>
        </w:rPr>
        <w:t>&lt;/</w:t>
      </w:r>
      <w:proofErr w:type="spellStart"/>
      <w:r w:rsidRPr="00EC4535">
        <w:rPr>
          <w:rFonts w:ascii="Courier New" w:hAnsi="Courier New" w:cs="Courier New"/>
          <w:color w:val="0000FF"/>
          <w:sz w:val="20"/>
          <w:szCs w:val="20"/>
        </w:rPr>
        <w:t>stddev</w:t>
      </w:r>
      <w:proofErr w:type="spellEnd"/>
      <w:r w:rsidRPr="00EC4535">
        <w:rPr>
          <w:rFonts w:ascii="Courier New" w:hAnsi="Courier New" w:cs="Courier New"/>
          <w:color w:val="0000FF"/>
          <w:sz w:val="20"/>
          <w:szCs w:val="20"/>
        </w:rPr>
        <w:t>&gt;</w:t>
      </w:r>
    </w:p>
    <w:p w14:paraId="73ECC7DF" w14:textId="20BC268E" w:rsidR="007B0B87" w:rsidRDefault="00EC4535" w:rsidP="00EC4535">
      <w:pPr>
        <w:shd w:val="clear" w:color="auto" w:fill="FFFFFF"/>
        <w:jc w:val="left"/>
      </w:pPr>
      <w:r w:rsidRPr="00EC4535">
        <w:rPr>
          <w:rFonts w:ascii="Courier New" w:hAnsi="Courier New" w:cs="Courier New"/>
          <w:color w:val="0000FF"/>
          <w:sz w:val="20"/>
          <w:szCs w:val="20"/>
        </w:rPr>
        <w:t>&lt;/</w:t>
      </w:r>
      <w:proofErr w:type="spellStart"/>
      <w:r w:rsidRPr="00EC4535">
        <w:rPr>
          <w:rFonts w:ascii="Courier New" w:hAnsi="Courier New" w:cs="Courier New"/>
          <w:color w:val="0000FF"/>
          <w:sz w:val="20"/>
          <w:szCs w:val="20"/>
        </w:rPr>
        <w:t>length_to_branch</w:t>
      </w:r>
      <w:proofErr w:type="spellEnd"/>
      <w:r w:rsidRPr="00EC4535">
        <w:rPr>
          <w:rFonts w:ascii="Courier New" w:hAnsi="Courier New" w:cs="Courier New"/>
          <w:color w:val="0000FF"/>
          <w:sz w:val="20"/>
          <w:szCs w:val="20"/>
        </w:rPr>
        <w:t>&gt;</w:t>
      </w:r>
    </w:p>
    <w:p w14:paraId="02EABD04" w14:textId="608A497E" w:rsidR="007B0B87" w:rsidRDefault="007B0B87" w:rsidP="007B0B87">
      <w:pPr>
        <w:pStyle w:val="Heading3"/>
      </w:pPr>
      <w:bookmarkStart w:id="2227" w:name="_Toc522883742"/>
      <w:r>
        <w:t>Uniform Distribution</w:t>
      </w:r>
      <w:bookmarkEnd w:id="2227"/>
    </w:p>
    <w:p w14:paraId="0261FDE0" w14:textId="14CF7517" w:rsidR="007B0B87" w:rsidRDefault="00EB6090" w:rsidP="007B0B87">
      <w:r>
        <w:t>The Uniform</w:t>
      </w:r>
      <w:r w:rsidR="007B0B87">
        <w:t xml:space="preserve"> Distribution is one of the provided distributions. This dis</w:t>
      </w:r>
      <w:r w:rsidR="00693466">
        <w:t>tribution has 3</w:t>
      </w:r>
      <w:r w:rsidR="00521E23">
        <w:t xml:space="preserve"> parameters: a</w:t>
      </w:r>
      <w:r w:rsidR="007B0B87">
        <w:t>,</w:t>
      </w:r>
      <w:r w:rsidR="00D03C25">
        <w:t xml:space="preserve"> </w:t>
      </w:r>
      <w:r w:rsidR="00521E23">
        <w:t xml:space="preserve">b, and </w:t>
      </w:r>
      <w:proofErr w:type="spellStart"/>
      <w:r w:rsidR="00521E23">
        <w:t>time_clamped</w:t>
      </w:r>
      <w:proofErr w:type="spellEnd"/>
      <w:r w:rsidR="007B0B87">
        <w:t xml:space="preserve">. </w:t>
      </w:r>
      <w:r w:rsidR="00DB0343">
        <w:t xml:space="preserve">If </w:t>
      </w:r>
      <w:proofErr w:type="spellStart"/>
      <w:r w:rsidR="00DB0343">
        <w:t>time_clamped</w:t>
      </w:r>
      <w:proofErr w:type="spellEnd"/>
      <w:r w:rsidR="00DB0343">
        <w:t xml:space="preserve"> is </w:t>
      </w:r>
      <w:proofErr w:type="gramStart"/>
      <w:r w:rsidR="00DB0343">
        <w:t>false</w:t>
      </w:r>
      <w:proofErr w:type="gramEnd"/>
      <w:r w:rsidR="00DB0343">
        <w:t xml:space="preserve"> a and b are the ends of the distribution. Otherwise </w:t>
      </w:r>
      <w:r w:rsidR="00DB0343">
        <w:lastRenderedPageBreak/>
        <w:t>the ends of the distribution are</w:t>
      </w:r>
      <w:r w:rsidR="004E562C">
        <w:t>:</w:t>
      </w:r>
      <w:r w:rsidR="00DB0343">
        <w:t xml:space="preserve"> a</w:t>
      </w:r>
      <w:r w:rsidR="00261612">
        <w:t>,</w:t>
      </w:r>
      <w:r w:rsidR="00DB0343">
        <w:t xml:space="preserve"> and b-time.</w:t>
      </w:r>
      <w:r w:rsidR="001821DF">
        <w:t xml:space="preserve"> (1 is for </w:t>
      </w:r>
      <w:proofErr w:type="spellStart"/>
      <w:r w:rsidR="001821DF">
        <w:t>time_clamped</w:t>
      </w:r>
      <w:proofErr w:type="spellEnd"/>
      <w:r w:rsidR="001821DF">
        <w:t xml:space="preserve"> true, 0 is for </w:t>
      </w:r>
      <w:proofErr w:type="spellStart"/>
      <w:r w:rsidR="001821DF">
        <w:t>time_clamped</w:t>
      </w:r>
      <w:proofErr w:type="spellEnd"/>
      <w:r w:rsidR="001821DF">
        <w:t xml:space="preserve"> false)</w:t>
      </w:r>
    </w:p>
    <w:p w14:paraId="04552F6E" w14:textId="0886A6C9" w:rsidR="007B0B87" w:rsidRPr="0030237E" w:rsidRDefault="007B0B87" w:rsidP="007B0B87">
      <w:pPr>
        <w:rPr>
          <w:ins w:id="2228" w:author="Steven LaBelle" w:date="2018-08-21T12:36:00Z"/>
          <w:rStyle w:val="Hyperlink"/>
          <w:lang w:val="es-MX"/>
          <w:rPrChange w:id="2229" w:author="Steven" w:date="2021-03-08T10:43:00Z">
            <w:rPr>
              <w:ins w:id="2230" w:author="Steven LaBelle" w:date="2018-08-21T12:36:00Z"/>
              <w:rStyle w:val="Hyperlink"/>
            </w:rPr>
          </w:rPrChange>
        </w:rPr>
      </w:pPr>
      <w:r>
        <w:t xml:space="preserve"> </w:t>
      </w:r>
      <w:r w:rsidR="002245EB">
        <w:fldChar w:fldCharType="begin"/>
      </w:r>
      <w:r w:rsidR="002245EB" w:rsidRPr="0030237E">
        <w:rPr>
          <w:lang w:val="es-MX"/>
          <w:rPrChange w:id="2231" w:author="Steven" w:date="2021-03-08T10:43:00Z">
            <w:rPr/>
          </w:rPrChange>
        </w:rPr>
        <w:instrText xml:space="preserve"> HYPERLINK "https://en.wikipedia.org/wiki/Uniform_distribution_(continuous)" </w:instrText>
      </w:r>
      <w:r w:rsidR="002245EB">
        <w:fldChar w:fldCharType="separate"/>
      </w:r>
      <w:r w:rsidRPr="0030237E">
        <w:rPr>
          <w:rStyle w:val="Hyperlink"/>
          <w:lang w:val="es-MX"/>
          <w:rPrChange w:id="2232" w:author="Steven" w:date="2021-03-08T10:43:00Z">
            <w:rPr>
              <w:rStyle w:val="Hyperlink"/>
            </w:rPr>
          </w:rPrChange>
        </w:rPr>
        <w:t>Wikipedia Page</w:t>
      </w:r>
      <w:r w:rsidR="002245EB">
        <w:rPr>
          <w:rStyle w:val="Hyperlink"/>
        </w:rPr>
        <w:fldChar w:fldCharType="end"/>
      </w:r>
      <w:r w:rsidRPr="0030237E">
        <w:rPr>
          <w:lang w:val="es-MX"/>
          <w:rPrChange w:id="2233" w:author="Steven" w:date="2021-03-08T10:43:00Z">
            <w:rPr/>
          </w:rPrChange>
        </w:rPr>
        <w:t xml:space="preserve"> </w:t>
      </w:r>
      <w:r w:rsidR="002245EB">
        <w:fldChar w:fldCharType="begin"/>
      </w:r>
      <w:r w:rsidR="002245EB" w:rsidRPr="0030237E">
        <w:rPr>
          <w:lang w:val="es-MX"/>
          <w:rPrChange w:id="2234" w:author="Steven" w:date="2021-03-08T10:43:00Z">
            <w:rPr/>
          </w:rPrChange>
        </w:rPr>
        <w:instrText xml:space="preserve"> HYPERLINK "http://www.cplusplus.com/reference/random/normal_distribution/" </w:instrText>
      </w:r>
      <w:r w:rsidR="002245EB">
        <w:fldChar w:fldCharType="separate"/>
      </w:r>
      <w:r w:rsidRPr="0030237E">
        <w:rPr>
          <w:rStyle w:val="Hyperlink"/>
          <w:lang w:val="es-MX"/>
          <w:rPrChange w:id="2235" w:author="Steven" w:date="2021-03-08T10:43:00Z">
            <w:rPr>
              <w:rStyle w:val="Hyperlink"/>
            </w:rPr>
          </w:rPrChange>
        </w:rPr>
        <w:t xml:space="preserve">C++ </w:t>
      </w:r>
      <w:proofErr w:type="spellStart"/>
      <w:r w:rsidRPr="0030237E">
        <w:rPr>
          <w:rStyle w:val="Hyperlink"/>
          <w:lang w:val="es-MX"/>
          <w:rPrChange w:id="2236" w:author="Steven" w:date="2021-03-08T10:43:00Z">
            <w:rPr>
              <w:rStyle w:val="Hyperlink"/>
            </w:rPr>
          </w:rPrChange>
        </w:rPr>
        <w:t>Documentation</w:t>
      </w:r>
      <w:proofErr w:type="spellEnd"/>
      <w:r w:rsidR="002245EB">
        <w:rPr>
          <w:rStyle w:val="Hyperlink"/>
        </w:rPr>
        <w:fldChar w:fldCharType="end"/>
      </w:r>
    </w:p>
    <w:p w14:paraId="6EF3FF8D" w14:textId="77777777" w:rsidR="00F20597" w:rsidRPr="0030237E" w:rsidRDefault="00F20597" w:rsidP="007B0B87">
      <w:pPr>
        <w:rPr>
          <w:lang w:val="es-MX"/>
          <w:rPrChange w:id="2237" w:author="Steven" w:date="2021-03-08T10:43:00Z">
            <w:rPr/>
          </w:rPrChange>
        </w:rPr>
      </w:pPr>
    </w:p>
    <w:p w14:paraId="53094A26" w14:textId="6204C125" w:rsidR="007B0B87" w:rsidRPr="0030237E" w:rsidRDefault="007B0B87" w:rsidP="007B0B87">
      <w:pPr>
        <w:rPr>
          <w:lang w:val="es-MX"/>
          <w:rPrChange w:id="2238" w:author="Steven" w:date="2021-03-08T10:43:00Z">
            <w:rPr/>
          </w:rPrChange>
        </w:rPr>
      </w:pPr>
      <w:proofErr w:type="spellStart"/>
      <w:r w:rsidRPr="0030237E">
        <w:rPr>
          <w:lang w:val="es-MX"/>
          <w:rPrChange w:id="2239" w:author="Steven" w:date="2021-03-08T10:43:00Z">
            <w:rPr/>
          </w:rPrChange>
        </w:rPr>
        <w:t>e.g</w:t>
      </w:r>
      <w:proofErr w:type="spellEnd"/>
      <w:r w:rsidRPr="0030237E">
        <w:rPr>
          <w:lang w:val="es-MX"/>
          <w:rPrChange w:id="2240" w:author="Steven" w:date="2021-03-08T10:43:00Z">
            <w:rPr/>
          </w:rPrChange>
        </w:rPr>
        <w:t xml:space="preserve">. </w:t>
      </w:r>
    </w:p>
    <w:p w14:paraId="2CEC230D" w14:textId="77777777" w:rsidR="001E0B1D" w:rsidRPr="001E0B1D" w:rsidRDefault="001E0B1D" w:rsidP="001E0B1D">
      <w:pPr>
        <w:shd w:val="clear" w:color="auto" w:fill="FFFFFF"/>
        <w:jc w:val="left"/>
        <w:rPr>
          <w:rFonts w:ascii="Courier New" w:hAnsi="Courier New" w:cs="Courier New"/>
          <w:b/>
          <w:bCs/>
          <w:color w:val="000000"/>
          <w:sz w:val="20"/>
          <w:szCs w:val="20"/>
        </w:rPr>
      </w:pPr>
      <w:r w:rsidRPr="001E0B1D">
        <w:rPr>
          <w:rFonts w:ascii="Courier New" w:hAnsi="Courier New" w:cs="Courier New"/>
          <w:color w:val="0000FF"/>
          <w:sz w:val="20"/>
          <w:szCs w:val="20"/>
        </w:rPr>
        <w:t>&lt;</w:t>
      </w:r>
      <w:proofErr w:type="spellStart"/>
      <w:r w:rsidRPr="001E0B1D">
        <w:rPr>
          <w:rFonts w:ascii="Courier New" w:hAnsi="Courier New" w:cs="Courier New"/>
          <w:color w:val="0000FF"/>
          <w:sz w:val="20"/>
          <w:szCs w:val="20"/>
        </w:rPr>
        <w:t>time_to_emerge</w:t>
      </w:r>
      <w:proofErr w:type="spellEnd"/>
      <w:r w:rsidRPr="001E0B1D">
        <w:rPr>
          <w:rFonts w:ascii="Courier New" w:hAnsi="Courier New" w:cs="Courier New"/>
          <w:color w:val="000000"/>
          <w:sz w:val="20"/>
          <w:szCs w:val="20"/>
        </w:rPr>
        <w:t xml:space="preserve"> </w:t>
      </w:r>
      <w:r w:rsidRPr="001E0B1D">
        <w:rPr>
          <w:rFonts w:ascii="Courier New" w:hAnsi="Courier New" w:cs="Courier New"/>
          <w:color w:val="FF0000"/>
          <w:sz w:val="20"/>
          <w:szCs w:val="20"/>
        </w:rPr>
        <w:t>type</w:t>
      </w:r>
      <w:r w:rsidRPr="001E0B1D">
        <w:rPr>
          <w:rFonts w:ascii="Courier New" w:hAnsi="Courier New" w:cs="Courier New"/>
          <w:color w:val="000000"/>
          <w:sz w:val="20"/>
          <w:szCs w:val="20"/>
        </w:rPr>
        <w:t>=</w:t>
      </w:r>
      <w:r w:rsidRPr="001E0B1D">
        <w:rPr>
          <w:rFonts w:ascii="Courier New" w:hAnsi="Courier New" w:cs="Courier New"/>
          <w:b/>
          <w:bCs/>
          <w:color w:val="8000FF"/>
          <w:sz w:val="20"/>
          <w:szCs w:val="20"/>
        </w:rPr>
        <w:t>"</w:t>
      </w:r>
      <w:proofErr w:type="spellStart"/>
      <w:r w:rsidRPr="001E0B1D">
        <w:rPr>
          <w:rFonts w:ascii="Courier New" w:hAnsi="Courier New" w:cs="Courier New"/>
          <w:b/>
          <w:bCs/>
          <w:color w:val="8000FF"/>
          <w:sz w:val="20"/>
          <w:szCs w:val="20"/>
        </w:rPr>
        <w:t>uniform_distribution</w:t>
      </w:r>
      <w:proofErr w:type="spellEnd"/>
      <w:r w:rsidRPr="001E0B1D">
        <w:rPr>
          <w:rFonts w:ascii="Courier New" w:hAnsi="Courier New" w:cs="Courier New"/>
          <w:b/>
          <w:bCs/>
          <w:color w:val="8000FF"/>
          <w:sz w:val="20"/>
          <w:szCs w:val="20"/>
        </w:rPr>
        <w:t>"</w:t>
      </w:r>
      <w:r w:rsidRPr="001E0B1D">
        <w:rPr>
          <w:rFonts w:ascii="Courier New" w:hAnsi="Courier New" w:cs="Courier New"/>
          <w:color w:val="0000FF"/>
          <w:sz w:val="20"/>
          <w:szCs w:val="20"/>
        </w:rPr>
        <w:t>&gt;</w:t>
      </w:r>
    </w:p>
    <w:p w14:paraId="7A097E50" w14:textId="77777777" w:rsidR="001E0B1D" w:rsidRPr="001E0B1D" w:rsidRDefault="001E0B1D" w:rsidP="001E0B1D">
      <w:pPr>
        <w:shd w:val="clear" w:color="auto" w:fill="FFFFFF"/>
        <w:jc w:val="left"/>
        <w:rPr>
          <w:rFonts w:ascii="Courier New" w:hAnsi="Courier New" w:cs="Courier New"/>
          <w:b/>
          <w:bCs/>
          <w:color w:val="000000"/>
          <w:sz w:val="20"/>
          <w:szCs w:val="20"/>
        </w:rPr>
      </w:pPr>
      <w:r w:rsidRPr="001E0B1D">
        <w:rPr>
          <w:rFonts w:ascii="Courier New" w:hAnsi="Courier New" w:cs="Courier New"/>
          <w:b/>
          <w:bCs/>
          <w:color w:val="000000"/>
          <w:sz w:val="20"/>
          <w:szCs w:val="20"/>
        </w:rPr>
        <w:t xml:space="preserve">    </w:t>
      </w:r>
      <w:r w:rsidRPr="001E0B1D">
        <w:rPr>
          <w:rFonts w:ascii="Courier New" w:hAnsi="Courier New" w:cs="Courier New"/>
          <w:color w:val="0000FF"/>
          <w:sz w:val="20"/>
          <w:szCs w:val="20"/>
        </w:rPr>
        <w:t>&lt;a&gt;</w:t>
      </w:r>
      <w:r w:rsidRPr="001E0B1D">
        <w:rPr>
          <w:rFonts w:ascii="Courier New" w:hAnsi="Courier New" w:cs="Courier New"/>
          <w:b/>
          <w:bCs/>
          <w:color w:val="000000"/>
          <w:sz w:val="20"/>
          <w:szCs w:val="20"/>
        </w:rPr>
        <w:t>0</w:t>
      </w:r>
      <w:r w:rsidRPr="001E0B1D">
        <w:rPr>
          <w:rFonts w:ascii="Courier New" w:hAnsi="Courier New" w:cs="Courier New"/>
          <w:color w:val="0000FF"/>
          <w:sz w:val="20"/>
          <w:szCs w:val="20"/>
        </w:rPr>
        <w:t>&lt;/a&gt;</w:t>
      </w:r>
    </w:p>
    <w:p w14:paraId="593FC609" w14:textId="77777777" w:rsidR="001E0B1D" w:rsidRPr="001E0B1D" w:rsidRDefault="001E0B1D" w:rsidP="001E0B1D">
      <w:pPr>
        <w:shd w:val="clear" w:color="auto" w:fill="FFFFFF"/>
        <w:jc w:val="left"/>
        <w:rPr>
          <w:rFonts w:ascii="Courier New" w:hAnsi="Courier New" w:cs="Courier New"/>
          <w:b/>
          <w:bCs/>
          <w:color w:val="000000"/>
          <w:sz w:val="20"/>
          <w:szCs w:val="20"/>
        </w:rPr>
      </w:pPr>
      <w:r w:rsidRPr="001E0B1D">
        <w:rPr>
          <w:rFonts w:ascii="Courier New" w:hAnsi="Courier New" w:cs="Courier New"/>
          <w:b/>
          <w:bCs/>
          <w:color w:val="000000"/>
          <w:sz w:val="20"/>
          <w:szCs w:val="20"/>
        </w:rPr>
        <w:t xml:space="preserve">    </w:t>
      </w:r>
      <w:r w:rsidRPr="001E0B1D">
        <w:rPr>
          <w:rFonts w:ascii="Courier New" w:hAnsi="Courier New" w:cs="Courier New"/>
          <w:color w:val="0000FF"/>
          <w:sz w:val="20"/>
          <w:szCs w:val="20"/>
        </w:rPr>
        <w:t>&lt;b&gt;</w:t>
      </w:r>
      <w:r w:rsidRPr="001E0B1D">
        <w:rPr>
          <w:rFonts w:ascii="Courier New" w:hAnsi="Courier New" w:cs="Courier New"/>
          <w:b/>
          <w:bCs/>
          <w:color w:val="000000"/>
          <w:sz w:val="20"/>
          <w:szCs w:val="20"/>
        </w:rPr>
        <w:t>10</w:t>
      </w:r>
      <w:r w:rsidRPr="001E0B1D">
        <w:rPr>
          <w:rFonts w:ascii="Courier New" w:hAnsi="Courier New" w:cs="Courier New"/>
          <w:color w:val="0000FF"/>
          <w:sz w:val="20"/>
          <w:szCs w:val="20"/>
        </w:rPr>
        <w:t>&lt;/b&gt;</w:t>
      </w:r>
    </w:p>
    <w:p w14:paraId="7E9D3496" w14:textId="77777777" w:rsidR="001E0B1D" w:rsidRPr="001E0B1D" w:rsidRDefault="001E0B1D" w:rsidP="001E0B1D">
      <w:pPr>
        <w:shd w:val="clear" w:color="auto" w:fill="FFFFFF"/>
        <w:jc w:val="left"/>
        <w:rPr>
          <w:rFonts w:ascii="Courier New" w:hAnsi="Courier New" w:cs="Courier New"/>
          <w:b/>
          <w:bCs/>
          <w:color w:val="000000"/>
          <w:sz w:val="20"/>
          <w:szCs w:val="20"/>
        </w:rPr>
      </w:pPr>
      <w:r w:rsidRPr="001E0B1D">
        <w:rPr>
          <w:rFonts w:ascii="Courier New" w:hAnsi="Courier New" w:cs="Courier New"/>
          <w:b/>
          <w:bCs/>
          <w:color w:val="000000"/>
          <w:sz w:val="20"/>
          <w:szCs w:val="20"/>
        </w:rPr>
        <w:t xml:space="preserve">    </w:t>
      </w:r>
      <w:r w:rsidRPr="001E0B1D">
        <w:rPr>
          <w:rFonts w:ascii="Courier New" w:hAnsi="Courier New" w:cs="Courier New"/>
          <w:color w:val="0000FF"/>
          <w:sz w:val="20"/>
          <w:szCs w:val="20"/>
        </w:rPr>
        <w:t>&lt;</w:t>
      </w:r>
      <w:proofErr w:type="spellStart"/>
      <w:r w:rsidRPr="001E0B1D">
        <w:rPr>
          <w:rFonts w:ascii="Courier New" w:hAnsi="Courier New" w:cs="Courier New"/>
          <w:color w:val="0000FF"/>
          <w:sz w:val="20"/>
          <w:szCs w:val="20"/>
        </w:rPr>
        <w:t>time_clamped</w:t>
      </w:r>
      <w:proofErr w:type="spellEnd"/>
      <w:r w:rsidRPr="001E0B1D">
        <w:rPr>
          <w:rFonts w:ascii="Courier New" w:hAnsi="Courier New" w:cs="Courier New"/>
          <w:color w:val="0000FF"/>
          <w:sz w:val="20"/>
          <w:szCs w:val="20"/>
        </w:rPr>
        <w:t>&gt;</w:t>
      </w:r>
      <w:r w:rsidRPr="001E0B1D">
        <w:rPr>
          <w:rFonts w:ascii="Courier New" w:hAnsi="Courier New" w:cs="Courier New"/>
          <w:b/>
          <w:bCs/>
          <w:color w:val="000000"/>
          <w:sz w:val="20"/>
          <w:szCs w:val="20"/>
        </w:rPr>
        <w:t>1</w:t>
      </w:r>
      <w:r w:rsidRPr="001E0B1D">
        <w:rPr>
          <w:rFonts w:ascii="Courier New" w:hAnsi="Courier New" w:cs="Courier New"/>
          <w:color w:val="0000FF"/>
          <w:sz w:val="20"/>
          <w:szCs w:val="20"/>
        </w:rPr>
        <w:t>&lt;/</w:t>
      </w:r>
      <w:proofErr w:type="spellStart"/>
      <w:r w:rsidRPr="001E0B1D">
        <w:rPr>
          <w:rFonts w:ascii="Courier New" w:hAnsi="Courier New" w:cs="Courier New"/>
          <w:color w:val="0000FF"/>
          <w:sz w:val="20"/>
          <w:szCs w:val="20"/>
        </w:rPr>
        <w:t>time_clamped</w:t>
      </w:r>
      <w:proofErr w:type="spellEnd"/>
      <w:r w:rsidRPr="001E0B1D">
        <w:rPr>
          <w:rFonts w:ascii="Courier New" w:hAnsi="Courier New" w:cs="Courier New"/>
          <w:color w:val="0000FF"/>
          <w:sz w:val="20"/>
          <w:szCs w:val="20"/>
        </w:rPr>
        <w:t>&gt;</w:t>
      </w:r>
    </w:p>
    <w:p w14:paraId="6B729BD4" w14:textId="537C4337" w:rsidR="001E0B1D" w:rsidRDefault="001E0B1D" w:rsidP="001E0B1D">
      <w:pPr>
        <w:shd w:val="clear" w:color="auto" w:fill="FFFFFF"/>
        <w:jc w:val="left"/>
      </w:pPr>
      <w:r w:rsidRPr="001E0B1D">
        <w:rPr>
          <w:rFonts w:ascii="Courier New" w:hAnsi="Courier New" w:cs="Courier New"/>
          <w:color w:val="0000FF"/>
          <w:sz w:val="20"/>
          <w:szCs w:val="20"/>
        </w:rPr>
        <w:t>&lt;/</w:t>
      </w:r>
      <w:proofErr w:type="spellStart"/>
      <w:r w:rsidRPr="001E0B1D">
        <w:rPr>
          <w:rFonts w:ascii="Courier New" w:hAnsi="Courier New" w:cs="Courier New"/>
          <w:color w:val="0000FF"/>
          <w:sz w:val="20"/>
          <w:szCs w:val="20"/>
        </w:rPr>
        <w:t>time_to_emerge</w:t>
      </w:r>
      <w:proofErr w:type="spellEnd"/>
      <w:r w:rsidRPr="001E0B1D">
        <w:rPr>
          <w:rFonts w:ascii="Courier New" w:hAnsi="Courier New" w:cs="Courier New"/>
          <w:color w:val="0000FF"/>
          <w:sz w:val="20"/>
          <w:szCs w:val="20"/>
        </w:rPr>
        <w:t>&gt;</w:t>
      </w:r>
    </w:p>
    <w:p w14:paraId="3CD9870A" w14:textId="77D757CD" w:rsidR="006D096E" w:rsidRDefault="006D096E" w:rsidP="006D096E">
      <w:pPr>
        <w:pStyle w:val="Heading3"/>
      </w:pPr>
      <w:bookmarkStart w:id="2241" w:name="_Toc522883743"/>
      <w:r>
        <w:t>Exponential Distribution</w:t>
      </w:r>
      <w:bookmarkEnd w:id="2241"/>
    </w:p>
    <w:p w14:paraId="2FA53DE2" w14:textId="3C3F344B" w:rsidR="006D096E" w:rsidRDefault="006D096E" w:rsidP="006D096E">
      <w:r>
        <w:t xml:space="preserve">The </w:t>
      </w:r>
      <w:r w:rsidR="00735D56">
        <w:t>E</w:t>
      </w:r>
      <w:r>
        <w:t>xponential</w:t>
      </w:r>
      <w:r w:rsidR="00735D56">
        <w:t xml:space="preserve"> D</w:t>
      </w:r>
      <w:r>
        <w:t xml:space="preserve">istribution is another provided </w:t>
      </w:r>
      <w:proofErr w:type="spellStart"/>
      <w:r>
        <w:t>distrution</w:t>
      </w:r>
      <w:proofErr w:type="spellEnd"/>
      <w:r>
        <w:t>. It has 2 parameters</w:t>
      </w:r>
      <w:r w:rsidR="00A7259F">
        <w:t>:</w:t>
      </w:r>
      <w:r>
        <w:t xml:space="preserve"> </w:t>
      </w:r>
      <w:proofErr w:type="spellStart"/>
      <w:r>
        <w:t>mult</w:t>
      </w:r>
      <w:proofErr w:type="spellEnd"/>
      <w:r>
        <w:t xml:space="preserve"> and lambda</w:t>
      </w:r>
      <w:r w:rsidR="00A7259F">
        <w:t>.</w:t>
      </w:r>
    </w:p>
    <w:p w14:paraId="58AB5B03" w14:textId="77777777" w:rsidR="00737738" w:rsidRDefault="00A7259F" w:rsidP="006D096E">
      <w:r>
        <w:t xml:space="preserve">Lambda is the rate of this distribution. </w:t>
      </w:r>
      <w:proofErr w:type="spellStart"/>
      <w:r>
        <w:t>Mult</w:t>
      </w:r>
      <w:proofErr w:type="spellEnd"/>
      <w:r>
        <w:t xml:space="preserve"> is a scale parameter that scales the result of the distribution. </w:t>
      </w:r>
    </w:p>
    <w:p w14:paraId="42FDAA67" w14:textId="47DE884B" w:rsidR="00A7259F" w:rsidRPr="0030237E" w:rsidRDefault="002245EB" w:rsidP="006D096E">
      <w:pPr>
        <w:rPr>
          <w:ins w:id="2242" w:author="Steven LaBelle" w:date="2018-08-21T12:37:00Z"/>
          <w:rStyle w:val="Hyperlink"/>
          <w:lang w:val="es-MX"/>
          <w:rPrChange w:id="2243" w:author="Steven" w:date="2021-03-08T10:43:00Z">
            <w:rPr>
              <w:ins w:id="2244" w:author="Steven LaBelle" w:date="2018-08-21T12:37:00Z"/>
              <w:rStyle w:val="Hyperlink"/>
            </w:rPr>
          </w:rPrChange>
        </w:rPr>
      </w:pPr>
      <w:r>
        <w:fldChar w:fldCharType="begin"/>
      </w:r>
      <w:r w:rsidRPr="0030237E">
        <w:rPr>
          <w:lang w:val="es-MX"/>
          <w:rPrChange w:id="2245" w:author="Steven" w:date="2021-03-08T10:43:00Z">
            <w:rPr/>
          </w:rPrChange>
        </w:rPr>
        <w:instrText xml:space="preserve"> HYPERLINK "https://en.wikipedia.org/wiki/Exponential_distribution" </w:instrText>
      </w:r>
      <w:r>
        <w:fldChar w:fldCharType="separate"/>
      </w:r>
      <w:r w:rsidR="00A7259F" w:rsidRPr="0030237E">
        <w:rPr>
          <w:rStyle w:val="Hyperlink"/>
          <w:lang w:val="es-MX"/>
          <w:rPrChange w:id="2246" w:author="Steven" w:date="2021-03-08T10:43:00Z">
            <w:rPr>
              <w:rStyle w:val="Hyperlink"/>
            </w:rPr>
          </w:rPrChange>
        </w:rPr>
        <w:t>Wikipedia Page</w:t>
      </w:r>
      <w:r>
        <w:rPr>
          <w:rStyle w:val="Hyperlink"/>
        </w:rPr>
        <w:fldChar w:fldCharType="end"/>
      </w:r>
      <w:r w:rsidR="00A7259F" w:rsidRPr="0030237E">
        <w:rPr>
          <w:lang w:val="es-MX"/>
          <w:rPrChange w:id="2247" w:author="Steven" w:date="2021-03-08T10:43:00Z">
            <w:rPr/>
          </w:rPrChange>
        </w:rPr>
        <w:t xml:space="preserve"> </w:t>
      </w:r>
      <w:r>
        <w:fldChar w:fldCharType="begin"/>
      </w:r>
      <w:r w:rsidRPr="0030237E">
        <w:rPr>
          <w:lang w:val="es-MX"/>
          <w:rPrChange w:id="2248" w:author="Steven" w:date="2021-03-08T10:43:00Z">
            <w:rPr/>
          </w:rPrChange>
        </w:rPr>
        <w:instrText xml:space="preserve"> HYPERLINK "http://www.cplusplus.com/reference/random/ex</w:instrText>
      </w:r>
      <w:r w:rsidRPr="0030237E">
        <w:rPr>
          <w:lang w:val="es-MX"/>
          <w:rPrChange w:id="2249" w:author="Steven" w:date="2021-03-08T10:43:00Z">
            <w:rPr/>
          </w:rPrChange>
        </w:rPr>
        <w:instrText xml:space="preserve">ponential_distribution/" </w:instrText>
      </w:r>
      <w:r>
        <w:fldChar w:fldCharType="separate"/>
      </w:r>
      <w:r w:rsidR="00A7259F" w:rsidRPr="0030237E">
        <w:rPr>
          <w:rStyle w:val="Hyperlink"/>
          <w:lang w:val="es-MX"/>
          <w:rPrChange w:id="2250" w:author="Steven" w:date="2021-03-08T10:43:00Z">
            <w:rPr>
              <w:rStyle w:val="Hyperlink"/>
            </w:rPr>
          </w:rPrChange>
        </w:rPr>
        <w:t xml:space="preserve">C++ </w:t>
      </w:r>
      <w:proofErr w:type="spellStart"/>
      <w:r w:rsidR="00A7259F" w:rsidRPr="0030237E">
        <w:rPr>
          <w:rStyle w:val="Hyperlink"/>
          <w:lang w:val="es-MX"/>
          <w:rPrChange w:id="2251" w:author="Steven" w:date="2021-03-08T10:43:00Z">
            <w:rPr>
              <w:rStyle w:val="Hyperlink"/>
            </w:rPr>
          </w:rPrChange>
        </w:rPr>
        <w:t>Documentation</w:t>
      </w:r>
      <w:proofErr w:type="spellEnd"/>
      <w:r>
        <w:rPr>
          <w:rStyle w:val="Hyperlink"/>
        </w:rPr>
        <w:fldChar w:fldCharType="end"/>
      </w:r>
    </w:p>
    <w:p w14:paraId="30DCB68F" w14:textId="77777777" w:rsidR="00F20597" w:rsidRPr="0030237E" w:rsidRDefault="00F20597" w:rsidP="006D096E">
      <w:pPr>
        <w:rPr>
          <w:lang w:val="es-MX"/>
          <w:rPrChange w:id="2252" w:author="Steven" w:date="2021-03-08T10:43:00Z">
            <w:rPr/>
          </w:rPrChange>
        </w:rPr>
      </w:pPr>
    </w:p>
    <w:p w14:paraId="1B504D3C" w14:textId="350C3049" w:rsidR="006D096E" w:rsidRPr="0030237E" w:rsidRDefault="006D096E" w:rsidP="006D096E">
      <w:pPr>
        <w:rPr>
          <w:lang w:val="es-MX"/>
          <w:rPrChange w:id="2253" w:author="Steven" w:date="2021-03-08T10:43:00Z">
            <w:rPr/>
          </w:rPrChange>
        </w:rPr>
      </w:pPr>
      <w:proofErr w:type="spellStart"/>
      <w:r w:rsidRPr="0030237E">
        <w:rPr>
          <w:lang w:val="es-MX"/>
          <w:rPrChange w:id="2254" w:author="Steven" w:date="2021-03-08T10:43:00Z">
            <w:rPr/>
          </w:rPrChange>
        </w:rPr>
        <w:t>e.g</w:t>
      </w:r>
      <w:proofErr w:type="spellEnd"/>
      <w:r w:rsidRPr="0030237E">
        <w:rPr>
          <w:lang w:val="es-MX"/>
          <w:rPrChange w:id="2255" w:author="Steven" w:date="2021-03-08T10:43:00Z">
            <w:rPr/>
          </w:rPrChange>
        </w:rPr>
        <w:t>.</w:t>
      </w:r>
    </w:p>
    <w:p w14:paraId="681146BD" w14:textId="77777777" w:rsidR="001E0B1D" w:rsidRPr="001E0B1D" w:rsidRDefault="001E0B1D" w:rsidP="001E0B1D">
      <w:pPr>
        <w:shd w:val="clear" w:color="auto" w:fill="FFFFFF"/>
        <w:jc w:val="left"/>
        <w:rPr>
          <w:rFonts w:ascii="Courier New" w:hAnsi="Courier New" w:cs="Courier New"/>
          <w:b/>
          <w:bCs/>
          <w:color w:val="000000"/>
          <w:sz w:val="20"/>
          <w:szCs w:val="20"/>
        </w:rPr>
      </w:pPr>
      <w:r w:rsidRPr="001E0B1D">
        <w:rPr>
          <w:rFonts w:ascii="Courier New" w:hAnsi="Courier New" w:cs="Courier New"/>
          <w:color w:val="0000FF"/>
          <w:sz w:val="20"/>
          <w:szCs w:val="20"/>
        </w:rPr>
        <w:t>&lt;</w:t>
      </w:r>
      <w:proofErr w:type="spellStart"/>
      <w:r w:rsidRPr="001E0B1D">
        <w:rPr>
          <w:rFonts w:ascii="Courier New" w:hAnsi="Courier New" w:cs="Courier New"/>
          <w:color w:val="0000FF"/>
          <w:sz w:val="20"/>
          <w:szCs w:val="20"/>
        </w:rPr>
        <w:t>time_to_emerge</w:t>
      </w:r>
      <w:proofErr w:type="spellEnd"/>
      <w:r w:rsidRPr="001E0B1D">
        <w:rPr>
          <w:rFonts w:ascii="Courier New" w:hAnsi="Courier New" w:cs="Courier New"/>
          <w:color w:val="000000"/>
          <w:sz w:val="20"/>
          <w:szCs w:val="20"/>
        </w:rPr>
        <w:t xml:space="preserve"> </w:t>
      </w:r>
      <w:r w:rsidRPr="001E0B1D">
        <w:rPr>
          <w:rFonts w:ascii="Courier New" w:hAnsi="Courier New" w:cs="Courier New"/>
          <w:color w:val="FF0000"/>
          <w:sz w:val="20"/>
          <w:szCs w:val="20"/>
        </w:rPr>
        <w:t>type</w:t>
      </w:r>
      <w:r w:rsidRPr="001E0B1D">
        <w:rPr>
          <w:rFonts w:ascii="Courier New" w:hAnsi="Courier New" w:cs="Courier New"/>
          <w:color w:val="000000"/>
          <w:sz w:val="20"/>
          <w:szCs w:val="20"/>
        </w:rPr>
        <w:t>=</w:t>
      </w:r>
      <w:r w:rsidRPr="001E0B1D">
        <w:rPr>
          <w:rFonts w:ascii="Courier New" w:hAnsi="Courier New" w:cs="Courier New"/>
          <w:b/>
          <w:bCs/>
          <w:color w:val="8000FF"/>
          <w:sz w:val="20"/>
          <w:szCs w:val="20"/>
        </w:rPr>
        <w:t>"</w:t>
      </w:r>
      <w:proofErr w:type="spellStart"/>
      <w:r w:rsidRPr="001E0B1D">
        <w:rPr>
          <w:rFonts w:ascii="Courier New" w:hAnsi="Courier New" w:cs="Courier New"/>
          <w:b/>
          <w:bCs/>
          <w:color w:val="8000FF"/>
          <w:sz w:val="20"/>
          <w:szCs w:val="20"/>
        </w:rPr>
        <w:t>exponential_distribution</w:t>
      </w:r>
      <w:proofErr w:type="spellEnd"/>
      <w:r w:rsidRPr="001E0B1D">
        <w:rPr>
          <w:rFonts w:ascii="Courier New" w:hAnsi="Courier New" w:cs="Courier New"/>
          <w:b/>
          <w:bCs/>
          <w:color w:val="8000FF"/>
          <w:sz w:val="20"/>
          <w:szCs w:val="20"/>
        </w:rPr>
        <w:t>"</w:t>
      </w:r>
      <w:r w:rsidRPr="001E0B1D">
        <w:rPr>
          <w:rFonts w:ascii="Courier New" w:hAnsi="Courier New" w:cs="Courier New"/>
          <w:color w:val="0000FF"/>
          <w:sz w:val="20"/>
          <w:szCs w:val="20"/>
        </w:rPr>
        <w:t>&gt;</w:t>
      </w:r>
    </w:p>
    <w:p w14:paraId="79D3B432" w14:textId="77777777" w:rsidR="001E0B1D" w:rsidRPr="001E0B1D" w:rsidRDefault="001E0B1D" w:rsidP="001E0B1D">
      <w:pPr>
        <w:shd w:val="clear" w:color="auto" w:fill="FFFFFF"/>
        <w:jc w:val="left"/>
        <w:rPr>
          <w:rFonts w:ascii="Courier New" w:hAnsi="Courier New" w:cs="Courier New"/>
          <w:b/>
          <w:bCs/>
          <w:color w:val="000000"/>
          <w:sz w:val="20"/>
          <w:szCs w:val="20"/>
        </w:rPr>
      </w:pPr>
      <w:r w:rsidRPr="001E0B1D">
        <w:rPr>
          <w:rFonts w:ascii="Courier New" w:hAnsi="Courier New" w:cs="Courier New"/>
          <w:b/>
          <w:bCs/>
          <w:color w:val="000000"/>
          <w:sz w:val="20"/>
          <w:szCs w:val="20"/>
        </w:rPr>
        <w:t xml:space="preserve">    </w:t>
      </w:r>
      <w:r w:rsidRPr="001E0B1D">
        <w:rPr>
          <w:rFonts w:ascii="Courier New" w:hAnsi="Courier New" w:cs="Courier New"/>
          <w:color w:val="0000FF"/>
          <w:sz w:val="20"/>
          <w:szCs w:val="20"/>
        </w:rPr>
        <w:t>&lt;lambda&gt;</w:t>
      </w:r>
      <w:r w:rsidRPr="001E0B1D">
        <w:rPr>
          <w:rFonts w:ascii="Courier New" w:hAnsi="Courier New" w:cs="Courier New"/>
          <w:b/>
          <w:bCs/>
          <w:color w:val="000000"/>
          <w:sz w:val="20"/>
          <w:szCs w:val="20"/>
        </w:rPr>
        <w:t>0.5</w:t>
      </w:r>
      <w:r w:rsidRPr="001E0B1D">
        <w:rPr>
          <w:rFonts w:ascii="Courier New" w:hAnsi="Courier New" w:cs="Courier New"/>
          <w:color w:val="0000FF"/>
          <w:sz w:val="20"/>
          <w:szCs w:val="20"/>
        </w:rPr>
        <w:t>&lt;/lambda&gt;</w:t>
      </w:r>
    </w:p>
    <w:p w14:paraId="49B4E5D0" w14:textId="77777777" w:rsidR="001E0B1D" w:rsidRPr="001E0B1D" w:rsidRDefault="001E0B1D" w:rsidP="001E0B1D">
      <w:pPr>
        <w:shd w:val="clear" w:color="auto" w:fill="FFFFFF"/>
        <w:jc w:val="left"/>
        <w:rPr>
          <w:rFonts w:ascii="Courier New" w:hAnsi="Courier New" w:cs="Courier New"/>
          <w:b/>
          <w:bCs/>
          <w:color w:val="000000"/>
          <w:sz w:val="20"/>
          <w:szCs w:val="20"/>
        </w:rPr>
      </w:pPr>
      <w:r w:rsidRPr="001E0B1D">
        <w:rPr>
          <w:rFonts w:ascii="Courier New" w:hAnsi="Courier New" w:cs="Courier New"/>
          <w:b/>
          <w:bCs/>
          <w:color w:val="000000"/>
          <w:sz w:val="20"/>
          <w:szCs w:val="20"/>
        </w:rPr>
        <w:t xml:space="preserve">    </w:t>
      </w:r>
      <w:r w:rsidRPr="001E0B1D">
        <w:rPr>
          <w:rFonts w:ascii="Courier New" w:hAnsi="Courier New" w:cs="Courier New"/>
          <w:color w:val="0000FF"/>
          <w:sz w:val="20"/>
          <w:szCs w:val="20"/>
        </w:rPr>
        <w:t>&lt;</w:t>
      </w:r>
      <w:proofErr w:type="spellStart"/>
      <w:r w:rsidRPr="001E0B1D">
        <w:rPr>
          <w:rFonts w:ascii="Courier New" w:hAnsi="Courier New" w:cs="Courier New"/>
          <w:color w:val="0000FF"/>
          <w:sz w:val="20"/>
          <w:szCs w:val="20"/>
        </w:rPr>
        <w:t>mult</w:t>
      </w:r>
      <w:proofErr w:type="spellEnd"/>
      <w:r w:rsidRPr="001E0B1D">
        <w:rPr>
          <w:rFonts w:ascii="Courier New" w:hAnsi="Courier New" w:cs="Courier New"/>
          <w:color w:val="0000FF"/>
          <w:sz w:val="20"/>
          <w:szCs w:val="20"/>
        </w:rPr>
        <w:t>&gt;</w:t>
      </w:r>
      <w:r w:rsidRPr="001E0B1D">
        <w:rPr>
          <w:rFonts w:ascii="Courier New" w:hAnsi="Courier New" w:cs="Courier New"/>
          <w:b/>
          <w:bCs/>
          <w:color w:val="000000"/>
          <w:sz w:val="20"/>
          <w:szCs w:val="20"/>
        </w:rPr>
        <w:t>1</w:t>
      </w:r>
      <w:r w:rsidRPr="001E0B1D">
        <w:rPr>
          <w:rFonts w:ascii="Courier New" w:hAnsi="Courier New" w:cs="Courier New"/>
          <w:color w:val="0000FF"/>
          <w:sz w:val="20"/>
          <w:szCs w:val="20"/>
        </w:rPr>
        <w:t>&lt;/</w:t>
      </w:r>
      <w:proofErr w:type="spellStart"/>
      <w:r w:rsidRPr="001E0B1D">
        <w:rPr>
          <w:rFonts w:ascii="Courier New" w:hAnsi="Courier New" w:cs="Courier New"/>
          <w:color w:val="0000FF"/>
          <w:sz w:val="20"/>
          <w:szCs w:val="20"/>
        </w:rPr>
        <w:t>mult</w:t>
      </w:r>
      <w:proofErr w:type="spellEnd"/>
      <w:r w:rsidRPr="001E0B1D">
        <w:rPr>
          <w:rFonts w:ascii="Courier New" w:hAnsi="Courier New" w:cs="Courier New"/>
          <w:color w:val="0000FF"/>
          <w:sz w:val="20"/>
          <w:szCs w:val="20"/>
        </w:rPr>
        <w:t>&gt;</w:t>
      </w:r>
    </w:p>
    <w:p w14:paraId="68CAC1EB" w14:textId="16E57754" w:rsidR="006D096E" w:rsidRPr="006D096E" w:rsidRDefault="001E0B1D" w:rsidP="001E0B1D">
      <w:pPr>
        <w:shd w:val="clear" w:color="auto" w:fill="FFFFFF"/>
        <w:jc w:val="left"/>
      </w:pPr>
      <w:r w:rsidRPr="001E0B1D">
        <w:rPr>
          <w:rFonts w:ascii="Courier New" w:hAnsi="Courier New" w:cs="Courier New"/>
          <w:color w:val="0000FF"/>
          <w:sz w:val="20"/>
          <w:szCs w:val="20"/>
        </w:rPr>
        <w:t>&lt;/</w:t>
      </w:r>
      <w:proofErr w:type="spellStart"/>
      <w:r w:rsidRPr="001E0B1D">
        <w:rPr>
          <w:rFonts w:ascii="Courier New" w:hAnsi="Courier New" w:cs="Courier New"/>
          <w:color w:val="0000FF"/>
          <w:sz w:val="20"/>
          <w:szCs w:val="20"/>
        </w:rPr>
        <w:t>time_to_emerge</w:t>
      </w:r>
      <w:proofErr w:type="spellEnd"/>
      <w:r w:rsidRPr="001E0B1D">
        <w:rPr>
          <w:rFonts w:ascii="Courier New" w:hAnsi="Courier New" w:cs="Courier New"/>
          <w:color w:val="0000FF"/>
          <w:sz w:val="20"/>
          <w:szCs w:val="20"/>
        </w:rPr>
        <w:t>&gt;</w:t>
      </w:r>
    </w:p>
    <w:p w14:paraId="0941DAE7" w14:textId="41AAB09D" w:rsidR="006D096E" w:rsidRDefault="006D096E" w:rsidP="006D096E">
      <w:pPr>
        <w:pStyle w:val="Heading3"/>
      </w:pPr>
      <w:bookmarkStart w:id="2256" w:name="_Toc522883744"/>
      <w:r>
        <w:t>Cauchy Distribution</w:t>
      </w:r>
      <w:bookmarkEnd w:id="2256"/>
    </w:p>
    <w:p w14:paraId="4102E374" w14:textId="77777777" w:rsidR="00737738" w:rsidRDefault="00A7259F" w:rsidP="00A7259F">
      <w:r>
        <w:t xml:space="preserve">The Cauchy </w:t>
      </w:r>
      <w:r w:rsidR="00735D56">
        <w:t>D</w:t>
      </w:r>
      <w:r>
        <w:t>istribution is another provided distribution. It has 2 parameters: a, and b. A is location. B is scale which must be greater than 0.</w:t>
      </w:r>
    </w:p>
    <w:p w14:paraId="58DE8A5D" w14:textId="3677FF5F" w:rsidR="00A7259F" w:rsidRDefault="00A7259F" w:rsidP="00A7259F">
      <w:pPr>
        <w:rPr>
          <w:ins w:id="2257" w:author="Steven LaBelle" w:date="2018-08-21T12:37:00Z"/>
          <w:rStyle w:val="Hyperlink"/>
        </w:rPr>
      </w:pPr>
      <w:r>
        <w:t xml:space="preserve"> </w:t>
      </w:r>
      <w:hyperlink r:id="rId35" w:history="1">
        <w:r w:rsidRPr="00A7259F">
          <w:rPr>
            <w:rStyle w:val="Hyperlink"/>
          </w:rPr>
          <w:t>Wikipedia Page</w:t>
        </w:r>
      </w:hyperlink>
      <w:r>
        <w:t xml:space="preserve"> </w:t>
      </w:r>
      <w:hyperlink r:id="rId36" w:history="1">
        <w:r w:rsidRPr="00A7259F">
          <w:rPr>
            <w:rStyle w:val="Hyperlink"/>
          </w:rPr>
          <w:t>C++ Documentation</w:t>
        </w:r>
      </w:hyperlink>
    </w:p>
    <w:p w14:paraId="43157C91" w14:textId="77777777" w:rsidR="00F20597" w:rsidRDefault="00F20597" w:rsidP="00A7259F"/>
    <w:p w14:paraId="4C464F4D" w14:textId="4BE752AD" w:rsidR="00A7259F" w:rsidRDefault="00A7259F" w:rsidP="00A7259F">
      <w:r>
        <w:t>e.g.</w:t>
      </w:r>
    </w:p>
    <w:p w14:paraId="14F9C899" w14:textId="77777777" w:rsidR="001E0B1D" w:rsidRPr="001E0B1D" w:rsidRDefault="001E0B1D" w:rsidP="001E0B1D">
      <w:pPr>
        <w:shd w:val="clear" w:color="auto" w:fill="FFFFFF"/>
        <w:jc w:val="left"/>
        <w:rPr>
          <w:rFonts w:ascii="Courier New" w:hAnsi="Courier New" w:cs="Courier New"/>
          <w:b/>
          <w:bCs/>
          <w:color w:val="000000"/>
          <w:sz w:val="20"/>
          <w:szCs w:val="20"/>
        </w:rPr>
      </w:pPr>
      <w:r w:rsidRPr="001E0B1D">
        <w:rPr>
          <w:rFonts w:ascii="Courier New" w:hAnsi="Courier New" w:cs="Courier New"/>
          <w:color w:val="0000FF"/>
          <w:sz w:val="20"/>
          <w:szCs w:val="20"/>
        </w:rPr>
        <w:t>&lt;</w:t>
      </w:r>
      <w:proofErr w:type="spellStart"/>
      <w:r w:rsidRPr="001E0B1D">
        <w:rPr>
          <w:rFonts w:ascii="Courier New" w:hAnsi="Courier New" w:cs="Courier New"/>
          <w:color w:val="0000FF"/>
          <w:sz w:val="20"/>
          <w:szCs w:val="20"/>
        </w:rPr>
        <w:t>time_to_emerge</w:t>
      </w:r>
      <w:proofErr w:type="spellEnd"/>
      <w:r w:rsidRPr="001E0B1D">
        <w:rPr>
          <w:rFonts w:ascii="Courier New" w:hAnsi="Courier New" w:cs="Courier New"/>
          <w:color w:val="000000"/>
          <w:sz w:val="20"/>
          <w:szCs w:val="20"/>
        </w:rPr>
        <w:t xml:space="preserve"> </w:t>
      </w:r>
      <w:r w:rsidRPr="001E0B1D">
        <w:rPr>
          <w:rFonts w:ascii="Courier New" w:hAnsi="Courier New" w:cs="Courier New"/>
          <w:color w:val="FF0000"/>
          <w:sz w:val="20"/>
          <w:szCs w:val="20"/>
        </w:rPr>
        <w:t>type</w:t>
      </w:r>
      <w:r w:rsidRPr="001E0B1D">
        <w:rPr>
          <w:rFonts w:ascii="Courier New" w:hAnsi="Courier New" w:cs="Courier New"/>
          <w:color w:val="000000"/>
          <w:sz w:val="20"/>
          <w:szCs w:val="20"/>
        </w:rPr>
        <w:t>=</w:t>
      </w:r>
      <w:r w:rsidRPr="001E0B1D">
        <w:rPr>
          <w:rFonts w:ascii="Courier New" w:hAnsi="Courier New" w:cs="Courier New"/>
          <w:b/>
          <w:bCs/>
          <w:color w:val="8000FF"/>
          <w:sz w:val="20"/>
          <w:szCs w:val="20"/>
        </w:rPr>
        <w:t>"</w:t>
      </w:r>
      <w:proofErr w:type="spellStart"/>
      <w:r w:rsidRPr="001E0B1D">
        <w:rPr>
          <w:rFonts w:ascii="Courier New" w:hAnsi="Courier New" w:cs="Courier New"/>
          <w:b/>
          <w:bCs/>
          <w:color w:val="8000FF"/>
          <w:sz w:val="20"/>
          <w:szCs w:val="20"/>
        </w:rPr>
        <w:t>cauchy_distribution</w:t>
      </w:r>
      <w:proofErr w:type="spellEnd"/>
      <w:r w:rsidRPr="001E0B1D">
        <w:rPr>
          <w:rFonts w:ascii="Courier New" w:hAnsi="Courier New" w:cs="Courier New"/>
          <w:b/>
          <w:bCs/>
          <w:color w:val="8000FF"/>
          <w:sz w:val="20"/>
          <w:szCs w:val="20"/>
        </w:rPr>
        <w:t>"</w:t>
      </w:r>
      <w:r w:rsidRPr="001E0B1D">
        <w:rPr>
          <w:rFonts w:ascii="Courier New" w:hAnsi="Courier New" w:cs="Courier New"/>
          <w:color w:val="0000FF"/>
          <w:sz w:val="20"/>
          <w:szCs w:val="20"/>
        </w:rPr>
        <w:t>&gt;</w:t>
      </w:r>
    </w:p>
    <w:p w14:paraId="4D91538C" w14:textId="77777777" w:rsidR="001E0B1D" w:rsidRPr="001E0B1D" w:rsidRDefault="001E0B1D" w:rsidP="001E0B1D">
      <w:pPr>
        <w:shd w:val="clear" w:color="auto" w:fill="FFFFFF"/>
        <w:jc w:val="left"/>
        <w:rPr>
          <w:rFonts w:ascii="Courier New" w:hAnsi="Courier New" w:cs="Courier New"/>
          <w:b/>
          <w:bCs/>
          <w:color w:val="000000"/>
          <w:sz w:val="20"/>
          <w:szCs w:val="20"/>
        </w:rPr>
      </w:pPr>
      <w:r w:rsidRPr="001E0B1D">
        <w:rPr>
          <w:rFonts w:ascii="Courier New" w:hAnsi="Courier New" w:cs="Courier New"/>
          <w:b/>
          <w:bCs/>
          <w:color w:val="000000"/>
          <w:sz w:val="20"/>
          <w:szCs w:val="20"/>
        </w:rPr>
        <w:t xml:space="preserve">    </w:t>
      </w:r>
      <w:r w:rsidRPr="001E0B1D">
        <w:rPr>
          <w:rFonts w:ascii="Courier New" w:hAnsi="Courier New" w:cs="Courier New"/>
          <w:color w:val="0000FF"/>
          <w:sz w:val="20"/>
          <w:szCs w:val="20"/>
        </w:rPr>
        <w:t>&lt;a&gt;</w:t>
      </w:r>
      <w:r w:rsidRPr="001E0B1D">
        <w:rPr>
          <w:rFonts w:ascii="Courier New" w:hAnsi="Courier New" w:cs="Courier New"/>
          <w:b/>
          <w:bCs/>
          <w:color w:val="000000"/>
          <w:sz w:val="20"/>
          <w:szCs w:val="20"/>
        </w:rPr>
        <w:t>0.5</w:t>
      </w:r>
      <w:r w:rsidRPr="001E0B1D">
        <w:rPr>
          <w:rFonts w:ascii="Courier New" w:hAnsi="Courier New" w:cs="Courier New"/>
          <w:color w:val="0000FF"/>
          <w:sz w:val="20"/>
          <w:szCs w:val="20"/>
        </w:rPr>
        <w:t>&lt;/a&gt;</w:t>
      </w:r>
    </w:p>
    <w:p w14:paraId="5B3F0404" w14:textId="77777777" w:rsidR="001E0B1D" w:rsidRPr="001E0B1D" w:rsidRDefault="001E0B1D" w:rsidP="001E0B1D">
      <w:pPr>
        <w:shd w:val="clear" w:color="auto" w:fill="FFFFFF"/>
        <w:jc w:val="left"/>
        <w:rPr>
          <w:rFonts w:ascii="Courier New" w:hAnsi="Courier New" w:cs="Courier New"/>
          <w:b/>
          <w:bCs/>
          <w:color w:val="000000"/>
          <w:sz w:val="20"/>
          <w:szCs w:val="20"/>
        </w:rPr>
      </w:pPr>
      <w:r w:rsidRPr="001E0B1D">
        <w:rPr>
          <w:rFonts w:ascii="Courier New" w:hAnsi="Courier New" w:cs="Courier New"/>
          <w:b/>
          <w:bCs/>
          <w:color w:val="000000"/>
          <w:sz w:val="20"/>
          <w:szCs w:val="20"/>
        </w:rPr>
        <w:t xml:space="preserve">    </w:t>
      </w:r>
      <w:r w:rsidRPr="001E0B1D">
        <w:rPr>
          <w:rFonts w:ascii="Courier New" w:hAnsi="Courier New" w:cs="Courier New"/>
          <w:color w:val="0000FF"/>
          <w:sz w:val="20"/>
          <w:szCs w:val="20"/>
        </w:rPr>
        <w:t>&lt;b&gt;</w:t>
      </w:r>
      <w:r w:rsidRPr="001E0B1D">
        <w:rPr>
          <w:rFonts w:ascii="Courier New" w:hAnsi="Courier New" w:cs="Courier New"/>
          <w:b/>
          <w:bCs/>
          <w:color w:val="000000"/>
          <w:sz w:val="20"/>
          <w:szCs w:val="20"/>
        </w:rPr>
        <w:t>0.5</w:t>
      </w:r>
      <w:r w:rsidRPr="001E0B1D">
        <w:rPr>
          <w:rFonts w:ascii="Courier New" w:hAnsi="Courier New" w:cs="Courier New"/>
          <w:color w:val="0000FF"/>
          <w:sz w:val="20"/>
          <w:szCs w:val="20"/>
        </w:rPr>
        <w:t>&lt;/b&gt;</w:t>
      </w:r>
    </w:p>
    <w:p w14:paraId="045B8A3F" w14:textId="35847BC0" w:rsidR="001E0B1D" w:rsidRDefault="001E0B1D" w:rsidP="001E0B1D">
      <w:pPr>
        <w:shd w:val="clear" w:color="auto" w:fill="FFFFFF"/>
        <w:jc w:val="left"/>
      </w:pPr>
      <w:r w:rsidRPr="001E0B1D">
        <w:rPr>
          <w:rFonts w:ascii="Courier New" w:hAnsi="Courier New" w:cs="Courier New"/>
          <w:color w:val="0000FF"/>
          <w:sz w:val="20"/>
          <w:szCs w:val="20"/>
        </w:rPr>
        <w:t>&lt;/</w:t>
      </w:r>
      <w:proofErr w:type="spellStart"/>
      <w:r w:rsidRPr="001E0B1D">
        <w:rPr>
          <w:rFonts w:ascii="Courier New" w:hAnsi="Courier New" w:cs="Courier New"/>
          <w:color w:val="0000FF"/>
          <w:sz w:val="20"/>
          <w:szCs w:val="20"/>
        </w:rPr>
        <w:t>time_to_emerge</w:t>
      </w:r>
      <w:proofErr w:type="spellEnd"/>
      <w:r w:rsidRPr="001E0B1D">
        <w:rPr>
          <w:rFonts w:ascii="Courier New" w:hAnsi="Courier New" w:cs="Courier New"/>
          <w:color w:val="0000FF"/>
          <w:sz w:val="20"/>
          <w:szCs w:val="20"/>
        </w:rPr>
        <w:t>&gt;</w:t>
      </w:r>
    </w:p>
    <w:p w14:paraId="60FBE2BA" w14:textId="0FBA056A" w:rsidR="006D096E" w:rsidRDefault="006D096E" w:rsidP="006D096E">
      <w:pPr>
        <w:pStyle w:val="Heading3"/>
      </w:pPr>
      <w:bookmarkStart w:id="2258" w:name="_Toc522883745"/>
      <w:r>
        <w:t>Chi Squared Distribution</w:t>
      </w:r>
      <w:bookmarkEnd w:id="2258"/>
    </w:p>
    <w:p w14:paraId="6E6E73CB" w14:textId="62AB5F76" w:rsidR="00735D56" w:rsidRPr="00735D56" w:rsidRDefault="00735D56" w:rsidP="00735D56">
      <w:r>
        <w:t xml:space="preserve">The Chi Squared Distribution is another provided </w:t>
      </w:r>
      <w:proofErr w:type="spellStart"/>
      <w:r>
        <w:t>distrution</w:t>
      </w:r>
      <w:proofErr w:type="spellEnd"/>
      <w:r>
        <w:t xml:space="preserve">. It has 2 parameters: </w:t>
      </w:r>
      <w:proofErr w:type="spellStart"/>
      <w:r>
        <w:t>dof</w:t>
      </w:r>
      <w:proofErr w:type="spellEnd"/>
      <w:r>
        <w:t xml:space="preserve">, and </w:t>
      </w:r>
      <w:proofErr w:type="spellStart"/>
      <w:r>
        <w:t>mult</w:t>
      </w:r>
      <w:proofErr w:type="spellEnd"/>
      <w:r>
        <w:t xml:space="preserve">. </w:t>
      </w:r>
      <w:proofErr w:type="spellStart"/>
      <w:r>
        <w:t>dof</w:t>
      </w:r>
      <w:proofErr w:type="spellEnd"/>
      <w:r>
        <w:t xml:space="preserve"> is degrees of freedom</w:t>
      </w:r>
      <w:r w:rsidR="00737738">
        <w:t xml:space="preserve">. </w:t>
      </w:r>
      <w:proofErr w:type="spellStart"/>
      <w:r w:rsidR="00737738">
        <w:t>Mult</w:t>
      </w:r>
      <w:proofErr w:type="spellEnd"/>
      <w:r>
        <w:t xml:space="preserve"> is scale.</w:t>
      </w:r>
    </w:p>
    <w:p w14:paraId="3CFD25D5" w14:textId="1531090F" w:rsidR="00A7259F" w:rsidRDefault="002245EB" w:rsidP="00A7259F">
      <w:pPr>
        <w:rPr>
          <w:ins w:id="2259" w:author="Steven LaBelle" w:date="2018-08-21T12:37:00Z"/>
          <w:rStyle w:val="Hyperlink"/>
        </w:rPr>
      </w:pPr>
      <w:hyperlink r:id="rId37" w:history="1">
        <w:r w:rsidR="00A7259F" w:rsidRPr="00737738">
          <w:rPr>
            <w:rStyle w:val="Hyperlink"/>
          </w:rPr>
          <w:t>Wikipedia Page</w:t>
        </w:r>
      </w:hyperlink>
      <w:r w:rsidR="00A7259F">
        <w:t xml:space="preserve"> </w:t>
      </w:r>
      <w:hyperlink r:id="rId38" w:history="1">
        <w:r w:rsidR="00A7259F" w:rsidRPr="00B87C84">
          <w:rPr>
            <w:rStyle w:val="Hyperlink"/>
          </w:rPr>
          <w:t>C++ Documentation</w:t>
        </w:r>
      </w:hyperlink>
    </w:p>
    <w:p w14:paraId="5E8CD437" w14:textId="77777777" w:rsidR="00F20597" w:rsidRDefault="00F20597" w:rsidP="00A7259F"/>
    <w:p w14:paraId="20905E86" w14:textId="2B2BF955" w:rsidR="00A7259F" w:rsidRDefault="00B87C84" w:rsidP="00A7259F">
      <w:r>
        <w:t>e.g.</w:t>
      </w:r>
    </w:p>
    <w:p w14:paraId="6B22BE46" w14:textId="77777777" w:rsidR="001E0B1D" w:rsidRPr="001E0B1D" w:rsidRDefault="001E0B1D" w:rsidP="001E0B1D">
      <w:pPr>
        <w:shd w:val="clear" w:color="auto" w:fill="FFFFFF"/>
        <w:jc w:val="left"/>
        <w:rPr>
          <w:rFonts w:ascii="Courier New" w:hAnsi="Courier New" w:cs="Courier New"/>
          <w:b/>
          <w:bCs/>
          <w:color w:val="000000"/>
          <w:sz w:val="20"/>
          <w:szCs w:val="20"/>
        </w:rPr>
      </w:pPr>
      <w:r w:rsidRPr="001E0B1D">
        <w:rPr>
          <w:rFonts w:ascii="Courier New" w:hAnsi="Courier New" w:cs="Courier New"/>
          <w:color w:val="0000FF"/>
          <w:sz w:val="20"/>
          <w:szCs w:val="20"/>
        </w:rPr>
        <w:t>&lt;</w:t>
      </w:r>
      <w:proofErr w:type="spellStart"/>
      <w:r w:rsidRPr="001E0B1D">
        <w:rPr>
          <w:rFonts w:ascii="Courier New" w:hAnsi="Courier New" w:cs="Courier New"/>
          <w:color w:val="0000FF"/>
          <w:sz w:val="20"/>
          <w:szCs w:val="20"/>
        </w:rPr>
        <w:t>time_to_emerge</w:t>
      </w:r>
      <w:proofErr w:type="spellEnd"/>
      <w:r w:rsidRPr="001E0B1D">
        <w:rPr>
          <w:rFonts w:ascii="Courier New" w:hAnsi="Courier New" w:cs="Courier New"/>
          <w:color w:val="000000"/>
          <w:sz w:val="20"/>
          <w:szCs w:val="20"/>
        </w:rPr>
        <w:t xml:space="preserve"> </w:t>
      </w:r>
      <w:r w:rsidRPr="001E0B1D">
        <w:rPr>
          <w:rFonts w:ascii="Courier New" w:hAnsi="Courier New" w:cs="Courier New"/>
          <w:color w:val="FF0000"/>
          <w:sz w:val="20"/>
          <w:szCs w:val="20"/>
        </w:rPr>
        <w:t>type</w:t>
      </w:r>
      <w:r w:rsidRPr="001E0B1D">
        <w:rPr>
          <w:rFonts w:ascii="Courier New" w:hAnsi="Courier New" w:cs="Courier New"/>
          <w:color w:val="000000"/>
          <w:sz w:val="20"/>
          <w:szCs w:val="20"/>
        </w:rPr>
        <w:t>=</w:t>
      </w:r>
      <w:r w:rsidRPr="001E0B1D">
        <w:rPr>
          <w:rFonts w:ascii="Courier New" w:hAnsi="Courier New" w:cs="Courier New"/>
          <w:b/>
          <w:bCs/>
          <w:color w:val="8000FF"/>
          <w:sz w:val="20"/>
          <w:szCs w:val="20"/>
        </w:rPr>
        <w:t>"</w:t>
      </w:r>
      <w:proofErr w:type="spellStart"/>
      <w:r w:rsidRPr="001E0B1D">
        <w:rPr>
          <w:rFonts w:ascii="Courier New" w:hAnsi="Courier New" w:cs="Courier New"/>
          <w:b/>
          <w:bCs/>
          <w:color w:val="8000FF"/>
          <w:sz w:val="20"/>
          <w:szCs w:val="20"/>
        </w:rPr>
        <w:t>chi_squared_distribution</w:t>
      </w:r>
      <w:proofErr w:type="spellEnd"/>
      <w:r w:rsidRPr="001E0B1D">
        <w:rPr>
          <w:rFonts w:ascii="Courier New" w:hAnsi="Courier New" w:cs="Courier New"/>
          <w:b/>
          <w:bCs/>
          <w:color w:val="8000FF"/>
          <w:sz w:val="20"/>
          <w:szCs w:val="20"/>
        </w:rPr>
        <w:t>"</w:t>
      </w:r>
      <w:r w:rsidRPr="001E0B1D">
        <w:rPr>
          <w:rFonts w:ascii="Courier New" w:hAnsi="Courier New" w:cs="Courier New"/>
          <w:color w:val="0000FF"/>
          <w:sz w:val="20"/>
          <w:szCs w:val="20"/>
        </w:rPr>
        <w:t>&gt;</w:t>
      </w:r>
    </w:p>
    <w:p w14:paraId="2EEA70D4" w14:textId="77777777" w:rsidR="001E0B1D" w:rsidRPr="001E0B1D" w:rsidRDefault="001E0B1D" w:rsidP="001E0B1D">
      <w:pPr>
        <w:shd w:val="clear" w:color="auto" w:fill="FFFFFF"/>
        <w:jc w:val="left"/>
        <w:rPr>
          <w:rFonts w:ascii="Courier New" w:hAnsi="Courier New" w:cs="Courier New"/>
          <w:b/>
          <w:bCs/>
          <w:color w:val="000000"/>
          <w:sz w:val="20"/>
          <w:szCs w:val="20"/>
        </w:rPr>
      </w:pPr>
      <w:r w:rsidRPr="001E0B1D">
        <w:rPr>
          <w:rFonts w:ascii="Courier New" w:hAnsi="Courier New" w:cs="Courier New"/>
          <w:b/>
          <w:bCs/>
          <w:color w:val="000000"/>
          <w:sz w:val="20"/>
          <w:szCs w:val="20"/>
        </w:rPr>
        <w:t xml:space="preserve">    </w:t>
      </w:r>
      <w:r w:rsidRPr="001E0B1D">
        <w:rPr>
          <w:rFonts w:ascii="Courier New" w:hAnsi="Courier New" w:cs="Courier New"/>
          <w:color w:val="0000FF"/>
          <w:sz w:val="20"/>
          <w:szCs w:val="20"/>
        </w:rPr>
        <w:t>&lt;</w:t>
      </w:r>
      <w:proofErr w:type="spellStart"/>
      <w:r w:rsidRPr="001E0B1D">
        <w:rPr>
          <w:rFonts w:ascii="Courier New" w:hAnsi="Courier New" w:cs="Courier New"/>
          <w:color w:val="0000FF"/>
          <w:sz w:val="20"/>
          <w:szCs w:val="20"/>
        </w:rPr>
        <w:t>dof</w:t>
      </w:r>
      <w:proofErr w:type="spellEnd"/>
      <w:r w:rsidRPr="001E0B1D">
        <w:rPr>
          <w:rFonts w:ascii="Courier New" w:hAnsi="Courier New" w:cs="Courier New"/>
          <w:color w:val="0000FF"/>
          <w:sz w:val="20"/>
          <w:szCs w:val="20"/>
        </w:rPr>
        <w:t>&gt;</w:t>
      </w:r>
      <w:r w:rsidRPr="001E0B1D">
        <w:rPr>
          <w:rFonts w:ascii="Courier New" w:hAnsi="Courier New" w:cs="Courier New"/>
          <w:b/>
          <w:bCs/>
          <w:color w:val="000000"/>
          <w:sz w:val="20"/>
          <w:szCs w:val="20"/>
        </w:rPr>
        <w:t>3.0</w:t>
      </w:r>
      <w:r w:rsidRPr="001E0B1D">
        <w:rPr>
          <w:rFonts w:ascii="Courier New" w:hAnsi="Courier New" w:cs="Courier New"/>
          <w:color w:val="0000FF"/>
          <w:sz w:val="20"/>
          <w:szCs w:val="20"/>
        </w:rPr>
        <w:t>&lt;/</w:t>
      </w:r>
      <w:proofErr w:type="spellStart"/>
      <w:r w:rsidRPr="001E0B1D">
        <w:rPr>
          <w:rFonts w:ascii="Courier New" w:hAnsi="Courier New" w:cs="Courier New"/>
          <w:color w:val="0000FF"/>
          <w:sz w:val="20"/>
          <w:szCs w:val="20"/>
        </w:rPr>
        <w:t>dof</w:t>
      </w:r>
      <w:proofErr w:type="spellEnd"/>
      <w:r w:rsidRPr="001E0B1D">
        <w:rPr>
          <w:rFonts w:ascii="Courier New" w:hAnsi="Courier New" w:cs="Courier New"/>
          <w:color w:val="0000FF"/>
          <w:sz w:val="20"/>
          <w:szCs w:val="20"/>
        </w:rPr>
        <w:t>&gt;</w:t>
      </w:r>
    </w:p>
    <w:p w14:paraId="72F72FFB" w14:textId="77777777" w:rsidR="001E0B1D" w:rsidRPr="001E0B1D" w:rsidRDefault="001E0B1D" w:rsidP="001E0B1D">
      <w:pPr>
        <w:shd w:val="clear" w:color="auto" w:fill="FFFFFF"/>
        <w:jc w:val="left"/>
        <w:rPr>
          <w:rFonts w:ascii="Courier New" w:hAnsi="Courier New" w:cs="Courier New"/>
          <w:b/>
          <w:bCs/>
          <w:color w:val="000000"/>
          <w:sz w:val="20"/>
          <w:szCs w:val="20"/>
        </w:rPr>
      </w:pPr>
      <w:r w:rsidRPr="001E0B1D">
        <w:rPr>
          <w:rFonts w:ascii="Courier New" w:hAnsi="Courier New" w:cs="Courier New"/>
          <w:b/>
          <w:bCs/>
          <w:color w:val="000000"/>
          <w:sz w:val="20"/>
          <w:szCs w:val="20"/>
        </w:rPr>
        <w:t xml:space="preserve">    </w:t>
      </w:r>
      <w:r w:rsidRPr="001E0B1D">
        <w:rPr>
          <w:rFonts w:ascii="Courier New" w:hAnsi="Courier New" w:cs="Courier New"/>
          <w:color w:val="0000FF"/>
          <w:sz w:val="20"/>
          <w:szCs w:val="20"/>
        </w:rPr>
        <w:t>&lt;</w:t>
      </w:r>
      <w:proofErr w:type="spellStart"/>
      <w:r w:rsidRPr="001E0B1D">
        <w:rPr>
          <w:rFonts w:ascii="Courier New" w:hAnsi="Courier New" w:cs="Courier New"/>
          <w:color w:val="0000FF"/>
          <w:sz w:val="20"/>
          <w:szCs w:val="20"/>
        </w:rPr>
        <w:t>mult</w:t>
      </w:r>
      <w:proofErr w:type="spellEnd"/>
      <w:r w:rsidRPr="001E0B1D">
        <w:rPr>
          <w:rFonts w:ascii="Courier New" w:hAnsi="Courier New" w:cs="Courier New"/>
          <w:color w:val="0000FF"/>
          <w:sz w:val="20"/>
          <w:szCs w:val="20"/>
        </w:rPr>
        <w:t>&gt;</w:t>
      </w:r>
      <w:r w:rsidRPr="001E0B1D">
        <w:rPr>
          <w:rFonts w:ascii="Courier New" w:hAnsi="Courier New" w:cs="Courier New"/>
          <w:b/>
          <w:bCs/>
          <w:color w:val="000000"/>
          <w:sz w:val="20"/>
          <w:szCs w:val="20"/>
        </w:rPr>
        <w:t>0.5</w:t>
      </w:r>
      <w:r w:rsidRPr="001E0B1D">
        <w:rPr>
          <w:rFonts w:ascii="Courier New" w:hAnsi="Courier New" w:cs="Courier New"/>
          <w:color w:val="0000FF"/>
          <w:sz w:val="20"/>
          <w:szCs w:val="20"/>
        </w:rPr>
        <w:t>&lt;/</w:t>
      </w:r>
      <w:proofErr w:type="spellStart"/>
      <w:r w:rsidRPr="001E0B1D">
        <w:rPr>
          <w:rFonts w:ascii="Courier New" w:hAnsi="Courier New" w:cs="Courier New"/>
          <w:color w:val="0000FF"/>
          <w:sz w:val="20"/>
          <w:szCs w:val="20"/>
        </w:rPr>
        <w:t>mult</w:t>
      </w:r>
      <w:proofErr w:type="spellEnd"/>
      <w:r w:rsidRPr="001E0B1D">
        <w:rPr>
          <w:rFonts w:ascii="Courier New" w:hAnsi="Courier New" w:cs="Courier New"/>
          <w:color w:val="0000FF"/>
          <w:sz w:val="20"/>
          <w:szCs w:val="20"/>
        </w:rPr>
        <w:t>&gt;</w:t>
      </w:r>
    </w:p>
    <w:p w14:paraId="5108EEFB" w14:textId="589E4A3C" w:rsidR="001E0B1D" w:rsidRDefault="001E0B1D" w:rsidP="001E0B1D">
      <w:pPr>
        <w:shd w:val="clear" w:color="auto" w:fill="FFFFFF"/>
        <w:jc w:val="left"/>
      </w:pPr>
      <w:r w:rsidRPr="001E0B1D">
        <w:rPr>
          <w:rFonts w:ascii="Courier New" w:hAnsi="Courier New" w:cs="Courier New"/>
          <w:color w:val="0000FF"/>
          <w:sz w:val="20"/>
          <w:szCs w:val="20"/>
        </w:rPr>
        <w:t>&lt;/</w:t>
      </w:r>
      <w:proofErr w:type="spellStart"/>
      <w:r w:rsidRPr="001E0B1D">
        <w:rPr>
          <w:rFonts w:ascii="Courier New" w:hAnsi="Courier New" w:cs="Courier New"/>
          <w:color w:val="0000FF"/>
          <w:sz w:val="20"/>
          <w:szCs w:val="20"/>
        </w:rPr>
        <w:t>time_to_emerge</w:t>
      </w:r>
      <w:proofErr w:type="spellEnd"/>
      <w:r w:rsidRPr="001E0B1D">
        <w:rPr>
          <w:rFonts w:ascii="Courier New" w:hAnsi="Courier New" w:cs="Courier New"/>
          <w:color w:val="0000FF"/>
          <w:sz w:val="20"/>
          <w:szCs w:val="20"/>
        </w:rPr>
        <w:t>&gt;</w:t>
      </w:r>
    </w:p>
    <w:p w14:paraId="6EBCEFF4" w14:textId="255FBF70" w:rsidR="006D096E" w:rsidRDefault="006D096E" w:rsidP="006D096E">
      <w:pPr>
        <w:pStyle w:val="Heading3"/>
      </w:pPr>
      <w:bookmarkStart w:id="2260" w:name="_Toc522883746"/>
      <w:r>
        <w:t>Weibull Distribution</w:t>
      </w:r>
      <w:bookmarkEnd w:id="2260"/>
    </w:p>
    <w:p w14:paraId="653FE47B" w14:textId="069D7749" w:rsidR="00B87C84" w:rsidRDefault="00737738" w:rsidP="00B87C84">
      <w:r>
        <w:t>The Weibull Distribution is another provided distribution. It has 2 parameters: a, and b. A is shape. B is scale.</w:t>
      </w:r>
    </w:p>
    <w:p w14:paraId="17F15EA2" w14:textId="39CB6170" w:rsidR="00B87C84" w:rsidRDefault="002245EB" w:rsidP="00B87C84">
      <w:pPr>
        <w:rPr>
          <w:ins w:id="2261" w:author="Steven LaBelle" w:date="2018-08-21T12:37:00Z"/>
          <w:rStyle w:val="Hyperlink"/>
        </w:rPr>
      </w:pPr>
      <w:hyperlink r:id="rId39" w:history="1">
        <w:r w:rsidR="00B87C84" w:rsidRPr="00737738">
          <w:rPr>
            <w:rStyle w:val="Hyperlink"/>
          </w:rPr>
          <w:t>Wikipedia Page</w:t>
        </w:r>
      </w:hyperlink>
      <w:r w:rsidR="00B87C84">
        <w:t xml:space="preserve"> </w:t>
      </w:r>
      <w:hyperlink r:id="rId40" w:history="1">
        <w:r w:rsidR="00B87C84" w:rsidRPr="00B87C84">
          <w:rPr>
            <w:rStyle w:val="Hyperlink"/>
          </w:rPr>
          <w:t>C++ Documentation</w:t>
        </w:r>
      </w:hyperlink>
    </w:p>
    <w:p w14:paraId="1C04C4CE" w14:textId="77777777" w:rsidR="00F20597" w:rsidRDefault="00F20597" w:rsidP="00B87C84"/>
    <w:p w14:paraId="21C8348F" w14:textId="233755AD" w:rsidR="00B87C84" w:rsidRDefault="00B87C84" w:rsidP="00B87C84">
      <w:r>
        <w:t>e.g.</w:t>
      </w:r>
    </w:p>
    <w:p w14:paraId="5D4BA6D6" w14:textId="77777777" w:rsidR="001E0B1D" w:rsidRPr="001E0B1D" w:rsidRDefault="001E0B1D" w:rsidP="001E0B1D">
      <w:pPr>
        <w:shd w:val="clear" w:color="auto" w:fill="FFFFFF"/>
        <w:jc w:val="left"/>
        <w:rPr>
          <w:rFonts w:ascii="Courier New" w:hAnsi="Courier New" w:cs="Courier New"/>
          <w:b/>
          <w:bCs/>
          <w:color w:val="000000"/>
          <w:sz w:val="20"/>
          <w:szCs w:val="20"/>
        </w:rPr>
      </w:pPr>
      <w:r w:rsidRPr="001E0B1D">
        <w:rPr>
          <w:rFonts w:ascii="Courier New" w:hAnsi="Courier New" w:cs="Courier New"/>
          <w:color w:val="0000FF"/>
          <w:sz w:val="20"/>
          <w:szCs w:val="20"/>
        </w:rPr>
        <w:t>&lt;</w:t>
      </w:r>
      <w:proofErr w:type="spellStart"/>
      <w:r w:rsidRPr="001E0B1D">
        <w:rPr>
          <w:rFonts w:ascii="Courier New" w:hAnsi="Courier New" w:cs="Courier New"/>
          <w:color w:val="0000FF"/>
          <w:sz w:val="20"/>
          <w:szCs w:val="20"/>
        </w:rPr>
        <w:t>time_to_emerge</w:t>
      </w:r>
      <w:proofErr w:type="spellEnd"/>
      <w:r w:rsidRPr="001E0B1D">
        <w:rPr>
          <w:rFonts w:ascii="Courier New" w:hAnsi="Courier New" w:cs="Courier New"/>
          <w:color w:val="000000"/>
          <w:sz w:val="20"/>
          <w:szCs w:val="20"/>
        </w:rPr>
        <w:t xml:space="preserve"> </w:t>
      </w:r>
      <w:r w:rsidRPr="001E0B1D">
        <w:rPr>
          <w:rFonts w:ascii="Courier New" w:hAnsi="Courier New" w:cs="Courier New"/>
          <w:color w:val="FF0000"/>
          <w:sz w:val="20"/>
          <w:szCs w:val="20"/>
        </w:rPr>
        <w:t>type</w:t>
      </w:r>
      <w:r w:rsidRPr="001E0B1D">
        <w:rPr>
          <w:rFonts w:ascii="Courier New" w:hAnsi="Courier New" w:cs="Courier New"/>
          <w:color w:val="000000"/>
          <w:sz w:val="20"/>
          <w:szCs w:val="20"/>
        </w:rPr>
        <w:t>=</w:t>
      </w:r>
      <w:r w:rsidRPr="001E0B1D">
        <w:rPr>
          <w:rFonts w:ascii="Courier New" w:hAnsi="Courier New" w:cs="Courier New"/>
          <w:b/>
          <w:bCs/>
          <w:color w:val="8000FF"/>
          <w:sz w:val="20"/>
          <w:szCs w:val="20"/>
        </w:rPr>
        <w:t>"</w:t>
      </w:r>
      <w:proofErr w:type="spellStart"/>
      <w:r w:rsidRPr="001E0B1D">
        <w:rPr>
          <w:rFonts w:ascii="Courier New" w:hAnsi="Courier New" w:cs="Courier New"/>
          <w:b/>
          <w:bCs/>
          <w:color w:val="8000FF"/>
          <w:sz w:val="20"/>
          <w:szCs w:val="20"/>
        </w:rPr>
        <w:t>weibull_distribution</w:t>
      </w:r>
      <w:proofErr w:type="spellEnd"/>
      <w:r w:rsidRPr="001E0B1D">
        <w:rPr>
          <w:rFonts w:ascii="Courier New" w:hAnsi="Courier New" w:cs="Courier New"/>
          <w:b/>
          <w:bCs/>
          <w:color w:val="8000FF"/>
          <w:sz w:val="20"/>
          <w:szCs w:val="20"/>
        </w:rPr>
        <w:t>"</w:t>
      </w:r>
      <w:r w:rsidRPr="001E0B1D">
        <w:rPr>
          <w:rFonts w:ascii="Courier New" w:hAnsi="Courier New" w:cs="Courier New"/>
          <w:color w:val="0000FF"/>
          <w:sz w:val="20"/>
          <w:szCs w:val="20"/>
        </w:rPr>
        <w:t>&gt;</w:t>
      </w:r>
    </w:p>
    <w:p w14:paraId="3A4C3F6D" w14:textId="77777777" w:rsidR="001E0B1D" w:rsidRPr="001E0B1D" w:rsidRDefault="001E0B1D" w:rsidP="001E0B1D">
      <w:pPr>
        <w:shd w:val="clear" w:color="auto" w:fill="FFFFFF"/>
        <w:jc w:val="left"/>
        <w:rPr>
          <w:rFonts w:ascii="Courier New" w:hAnsi="Courier New" w:cs="Courier New"/>
          <w:b/>
          <w:bCs/>
          <w:color w:val="000000"/>
          <w:sz w:val="20"/>
          <w:szCs w:val="20"/>
        </w:rPr>
      </w:pPr>
      <w:r w:rsidRPr="001E0B1D">
        <w:rPr>
          <w:rFonts w:ascii="Courier New" w:hAnsi="Courier New" w:cs="Courier New"/>
          <w:b/>
          <w:bCs/>
          <w:color w:val="000000"/>
          <w:sz w:val="20"/>
          <w:szCs w:val="20"/>
        </w:rPr>
        <w:t xml:space="preserve">    </w:t>
      </w:r>
      <w:r w:rsidRPr="001E0B1D">
        <w:rPr>
          <w:rFonts w:ascii="Courier New" w:hAnsi="Courier New" w:cs="Courier New"/>
          <w:color w:val="0000FF"/>
          <w:sz w:val="20"/>
          <w:szCs w:val="20"/>
        </w:rPr>
        <w:t>&lt;a&gt;</w:t>
      </w:r>
      <w:r w:rsidRPr="001E0B1D">
        <w:rPr>
          <w:rFonts w:ascii="Courier New" w:hAnsi="Courier New" w:cs="Courier New"/>
          <w:b/>
          <w:bCs/>
          <w:color w:val="000000"/>
          <w:sz w:val="20"/>
          <w:szCs w:val="20"/>
        </w:rPr>
        <w:t>2.0</w:t>
      </w:r>
      <w:r w:rsidRPr="001E0B1D">
        <w:rPr>
          <w:rFonts w:ascii="Courier New" w:hAnsi="Courier New" w:cs="Courier New"/>
          <w:color w:val="0000FF"/>
          <w:sz w:val="20"/>
          <w:szCs w:val="20"/>
        </w:rPr>
        <w:t>&lt;/a&gt;</w:t>
      </w:r>
    </w:p>
    <w:p w14:paraId="1A2A10B7" w14:textId="77777777" w:rsidR="001E0B1D" w:rsidRPr="001E0B1D" w:rsidRDefault="001E0B1D" w:rsidP="001E0B1D">
      <w:pPr>
        <w:shd w:val="clear" w:color="auto" w:fill="FFFFFF"/>
        <w:jc w:val="left"/>
        <w:rPr>
          <w:rFonts w:ascii="Courier New" w:hAnsi="Courier New" w:cs="Courier New"/>
          <w:b/>
          <w:bCs/>
          <w:color w:val="000000"/>
          <w:sz w:val="20"/>
          <w:szCs w:val="20"/>
        </w:rPr>
      </w:pPr>
      <w:r w:rsidRPr="001E0B1D">
        <w:rPr>
          <w:rFonts w:ascii="Courier New" w:hAnsi="Courier New" w:cs="Courier New"/>
          <w:b/>
          <w:bCs/>
          <w:color w:val="000000"/>
          <w:sz w:val="20"/>
          <w:szCs w:val="20"/>
        </w:rPr>
        <w:t xml:space="preserve">    </w:t>
      </w:r>
      <w:r w:rsidRPr="001E0B1D">
        <w:rPr>
          <w:rFonts w:ascii="Courier New" w:hAnsi="Courier New" w:cs="Courier New"/>
          <w:color w:val="0000FF"/>
          <w:sz w:val="20"/>
          <w:szCs w:val="20"/>
        </w:rPr>
        <w:t>&lt;b&gt;</w:t>
      </w:r>
      <w:r w:rsidRPr="001E0B1D">
        <w:rPr>
          <w:rFonts w:ascii="Courier New" w:hAnsi="Courier New" w:cs="Courier New"/>
          <w:b/>
          <w:bCs/>
          <w:color w:val="000000"/>
          <w:sz w:val="20"/>
          <w:szCs w:val="20"/>
        </w:rPr>
        <w:t>0.5</w:t>
      </w:r>
      <w:r w:rsidRPr="001E0B1D">
        <w:rPr>
          <w:rFonts w:ascii="Courier New" w:hAnsi="Courier New" w:cs="Courier New"/>
          <w:color w:val="0000FF"/>
          <w:sz w:val="20"/>
          <w:szCs w:val="20"/>
        </w:rPr>
        <w:t>&lt;/b&gt;</w:t>
      </w:r>
    </w:p>
    <w:p w14:paraId="1CDE80CD" w14:textId="7895A4A4" w:rsidR="001E0B1D" w:rsidRPr="00A7259F" w:rsidRDefault="001E0B1D" w:rsidP="001E0B1D">
      <w:pPr>
        <w:shd w:val="clear" w:color="auto" w:fill="FFFFFF"/>
        <w:jc w:val="left"/>
      </w:pPr>
      <w:r w:rsidRPr="001E0B1D">
        <w:rPr>
          <w:rFonts w:ascii="Courier New" w:hAnsi="Courier New" w:cs="Courier New"/>
          <w:color w:val="0000FF"/>
          <w:sz w:val="20"/>
          <w:szCs w:val="20"/>
        </w:rPr>
        <w:t>&lt;/</w:t>
      </w:r>
      <w:proofErr w:type="spellStart"/>
      <w:r w:rsidRPr="001E0B1D">
        <w:rPr>
          <w:rFonts w:ascii="Courier New" w:hAnsi="Courier New" w:cs="Courier New"/>
          <w:color w:val="0000FF"/>
          <w:sz w:val="20"/>
          <w:szCs w:val="20"/>
        </w:rPr>
        <w:t>time_to_emerge</w:t>
      </w:r>
      <w:proofErr w:type="spellEnd"/>
      <w:r w:rsidRPr="001E0B1D">
        <w:rPr>
          <w:rFonts w:ascii="Courier New" w:hAnsi="Courier New" w:cs="Courier New"/>
          <w:color w:val="0000FF"/>
          <w:sz w:val="20"/>
          <w:szCs w:val="20"/>
        </w:rPr>
        <w:t>&gt;</w:t>
      </w:r>
    </w:p>
    <w:p w14:paraId="033BC053" w14:textId="0FB6F83F" w:rsidR="006D096E" w:rsidRDefault="006D096E" w:rsidP="006D096E">
      <w:pPr>
        <w:pStyle w:val="Heading3"/>
      </w:pPr>
      <w:bookmarkStart w:id="2262" w:name="_Toc522883747"/>
      <w:r>
        <w:t>Gamma Distribution</w:t>
      </w:r>
      <w:bookmarkEnd w:id="2262"/>
    </w:p>
    <w:p w14:paraId="795E42F4" w14:textId="2B764494" w:rsidR="00B87C84" w:rsidRDefault="00737738" w:rsidP="00B87C84">
      <w:r>
        <w:t>The Gamma Distribution is another provided distribution. It has 2 parameters: alpha, and beta. Alpha is shape. Beta is rate.</w:t>
      </w:r>
    </w:p>
    <w:p w14:paraId="655B6049" w14:textId="3F5A2571" w:rsidR="00B87C84" w:rsidRDefault="002245EB" w:rsidP="00B87C84">
      <w:pPr>
        <w:rPr>
          <w:ins w:id="2263" w:author="Steven LaBelle" w:date="2018-08-21T12:37:00Z"/>
          <w:rStyle w:val="Hyperlink"/>
        </w:rPr>
      </w:pPr>
      <w:hyperlink r:id="rId41" w:history="1">
        <w:r w:rsidR="00B87C84" w:rsidRPr="00737738">
          <w:rPr>
            <w:rStyle w:val="Hyperlink"/>
          </w:rPr>
          <w:t>Wikipedia Page</w:t>
        </w:r>
      </w:hyperlink>
      <w:r w:rsidR="00B87C84">
        <w:t xml:space="preserve"> </w:t>
      </w:r>
      <w:hyperlink r:id="rId42" w:history="1">
        <w:r w:rsidR="00B87C84" w:rsidRPr="00B87C84">
          <w:rPr>
            <w:rStyle w:val="Hyperlink"/>
          </w:rPr>
          <w:t>C++ Documentation</w:t>
        </w:r>
      </w:hyperlink>
    </w:p>
    <w:p w14:paraId="33D3B152" w14:textId="77777777" w:rsidR="00F20597" w:rsidRDefault="00F20597" w:rsidP="00B87C84"/>
    <w:p w14:paraId="7D89B00D" w14:textId="77777777" w:rsidR="00B87C84" w:rsidRPr="00A7259F" w:rsidRDefault="00B87C84" w:rsidP="00B87C84">
      <w:r>
        <w:t>e.g.</w:t>
      </w:r>
    </w:p>
    <w:p w14:paraId="11D3EE1C" w14:textId="77777777" w:rsidR="00CF3801" w:rsidRPr="00CF3801" w:rsidRDefault="00CF3801" w:rsidP="00CF3801">
      <w:pPr>
        <w:shd w:val="clear" w:color="auto" w:fill="FFFFFF"/>
        <w:jc w:val="left"/>
        <w:rPr>
          <w:rFonts w:ascii="Courier New" w:hAnsi="Courier New" w:cs="Courier New"/>
          <w:b/>
          <w:bCs/>
          <w:color w:val="000000"/>
          <w:sz w:val="20"/>
          <w:szCs w:val="20"/>
        </w:rPr>
      </w:pPr>
      <w:r w:rsidRPr="00CF3801">
        <w:rPr>
          <w:rFonts w:ascii="Courier New" w:hAnsi="Courier New" w:cs="Courier New"/>
          <w:color w:val="0000FF"/>
          <w:sz w:val="20"/>
          <w:szCs w:val="20"/>
        </w:rPr>
        <w:t>&lt;</w:t>
      </w:r>
      <w:proofErr w:type="spellStart"/>
      <w:r w:rsidRPr="00CF3801">
        <w:rPr>
          <w:rFonts w:ascii="Courier New" w:hAnsi="Courier New" w:cs="Courier New"/>
          <w:color w:val="0000FF"/>
          <w:sz w:val="20"/>
          <w:szCs w:val="20"/>
        </w:rPr>
        <w:t>time_to_emerge</w:t>
      </w:r>
      <w:proofErr w:type="spellEnd"/>
      <w:r w:rsidRPr="00CF3801">
        <w:rPr>
          <w:rFonts w:ascii="Courier New" w:hAnsi="Courier New" w:cs="Courier New"/>
          <w:color w:val="000000"/>
          <w:sz w:val="20"/>
          <w:szCs w:val="20"/>
        </w:rPr>
        <w:t xml:space="preserve"> </w:t>
      </w:r>
      <w:r w:rsidRPr="00CF3801">
        <w:rPr>
          <w:rFonts w:ascii="Courier New" w:hAnsi="Courier New" w:cs="Courier New"/>
          <w:color w:val="FF0000"/>
          <w:sz w:val="20"/>
          <w:szCs w:val="20"/>
        </w:rPr>
        <w:t>type</w:t>
      </w:r>
      <w:r w:rsidRPr="00CF3801">
        <w:rPr>
          <w:rFonts w:ascii="Courier New" w:hAnsi="Courier New" w:cs="Courier New"/>
          <w:color w:val="000000"/>
          <w:sz w:val="20"/>
          <w:szCs w:val="20"/>
        </w:rPr>
        <w:t>=</w:t>
      </w:r>
      <w:r w:rsidRPr="00CF3801">
        <w:rPr>
          <w:rFonts w:ascii="Courier New" w:hAnsi="Courier New" w:cs="Courier New"/>
          <w:b/>
          <w:bCs/>
          <w:color w:val="8000FF"/>
          <w:sz w:val="20"/>
          <w:szCs w:val="20"/>
        </w:rPr>
        <w:t>"</w:t>
      </w:r>
      <w:proofErr w:type="spellStart"/>
      <w:r w:rsidRPr="00CF3801">
        <w:rPr>
          <w:rFonts w:ascii="Courier New" w:hAnsi="Courier New" w:cs="Courier New"/>
          <w:b/>
          <w:bCs/>
          <w:color w:val="8000FF"/>
          <w:sz w:val="20"/>
          <w:szCs w:val="20"/>
        </w:rPr>
        <w:t>gamma_distribution</w:t>
      </w:r>
      <w:proofErr w:type="spellEnd"/>
      <w:r w:rsidRPr="00CF3801">
        <w:rPr>
          <w:rFonts w:ascii="Courier New" w:hAnsi="Courier New" w:cs="Courier New"/>
          <w:b/>
          <w:bCs/>
          <w:color w:val="8000FF"/>
          <w:sz w:val="20"/>
          <w:szCs w:val="20"/>
        </w:rPr>
        <w:t>"</w:t>
      </w:r>
      <w:r w:rsidRPr="00CF3801">
        <w:rPr>
          <w:rFonts w:ascii="Courier New" w:hAnsi="Courier New" w:cs="Courier New"/>
          <w:color w:val="0000FF"/>
          <w:sz w:val="20"/>
          <w:szCs w:val="20"/>
        </w:rPr>
        <w:t>&gt;</w:t>
      </w:r>
    </w:p>
    <w:p w14:paraId="0A62695D" w14:textId="77777777" w:rsidR="00CF3801" w:rsidRPr="00CF3801" w:rsidRDefault="00CF3801" w:rsidP="00CF3801">
      <w:pPr>
        <w:shd w:val="clear" w:color="auto" w:fill="FFFFFF"/>
        <w:jc w:val="left"/>
        <w:rPr>
          <w:rFonts w:ascii="Courier New" w:hAnsi="Courier New" w:cs="Courier New"/>
          <w:b/>
          <w:bCs/>
          <w:color w:val="000000"/>
          <w:sz w:val="20"/>
          <w:szCs w:val="20"/>
        </w:rPr>
      </w:pPr>
      <w:r w:rsidRPr="00CF3801">
        <w:rPr>
          <w:rFonts w:ascii="Courier New" w:hAnsi="Courier New" w:cs="Courier New"/>
          <w:b/>
          <w:bCs/>
          <w:color w:val="000000"/>
          <w:sz w:val="20"/>
          <w:szCs w:val="20"/>
        </w:rPr>
        <w:t xml:space="preserve">    </w:t>
      </w:r>
      <w:r w:rsidRPr="00CF3801">
        <w:rPr>
          <w:rFonts w:ascii="Courier New" w:hAnsi="Courier New" w:cs="Courier New"/>
          <w:color w:val="0000FF"/>
          <w:sz w:val="20"/>
          <w:szCs w:val="20"/>
        </w:rPr>
        <w:t>&lt;alpha&gt;</w:t>
      </w:r>
      <w:r w:rsidRPr="00CF3801">
        <w:rPr>
          <w:rFonts w:ascii="Courier New" w:hAnsi="Courier New" w:cs="Courier New"/>
          <w:b/>
          <w:bCs/>
          <w:color w:val="000000"/>
          <w:sz w:val="20"/>
          <w:szCs w:val="20"/>
        </w:rPr>
        <w:t>2.0</w:t>
      </w:r>
      <w:r w:rsidRPr="00CF3801">
        <w:rPr>
          <w:rFonts w:ascii="Courier New" w:hAnsi="Courier New" w:cs="Courier New"/>
          <w:color w:val="0000FF"/>
          <w:sz w:val="20"/>
          <w:szCs w:val="20"/>
        </w:rPr>
        <w:t>&lt;/alpha&gt;</w:t>
      </w:r>
    </w:p>
    <w:p w14:paraId="7C70D4CF" w14:textId="77777777" w:rsidR="00CF3801" w:rsidRPr="00CF3801" w:rsidRDefault="00CF3801" w:rsidP="00CF3801">
      <w:pPr>
        <w:shd w:val="clear" w:color="auto" w:fill="FFFFFF"/>
        <w:jc w:val="left"/>
        <w:rPr>
          <w:rFonts w:ascii="Courier New" w:hAnsi="Courier New" w:cs="Courier New"/>
          <w:b/>
          <w:bCs/>
          <w:color w:val="000000"/>
          <w:sz w:val="20"/>
          <w:szCs w:val="20"/>
        </w:rPr>
      </w:pPr>
      <w:r w:rsidRPr="00CF3801">
        <w:rPr>
          <w:rFonts w:ascii="Courier New" w:hAnsi="Courier New" w:cs="Courier New"/>
          <w:b/>
          <w:bCs/>
          <w:color w:val="000000"/>
          <w:sz w:val="20"/>
          <w:szCs w:val="20"/>
        </w:rPr>
        <w:t xml:space="preserve">    </w:t>
      </w:r>
      <w:r w:rsidRPr="00CF3801">
        <w:rPr>
          <w:rFonts w:ascii="Courier New" w:hAnsi="Courier New" w:cs="Courier New"/>
          <w:color w:val="0000FF"/>
          <w:sz w:val="20"/>
          <w:szCs w:val="20"/>
        </w:rPr>
        <w:t>&lt;beta&gt;</w:t>
      </w:r>
      <w:r w:rsidRPr="00CF3801">
        <w:rPr>
          <w:rFonts w:ascii="Courier New" w:hAnsi="Courier New" w:cs="Courier New"/>
          <w:b/>
          <w:bCs/>
          <w:color w:val="000000"/>
          <w:sz w:val="20"/>
          <w:szCs w:val="20"/>
        </w:rPr>
        <w:t>0.5</w:t>
      </w:r>
      <w:r w:rsidRPr="00CF3801">
        <w:rPr>
          <w:rFonts w:ascii="Courier New" w:hAnsi="Courier New" w:cs="Courier New"/>
          <w:color w:val="0000FF"/>
          <w:sz w:val="20"/>
          <w:szCs w:val="20"/>
        </w:rPr>
        <w:t>&lt;/beta&gt;</w:t>
      </w:r>
    </w:p>
    <w:p w14:paraId="0FA0FE5A" w14:textId="77777777" w:rsidR="00CF3801" w:rsidRPr="00CF3801" w:rsidRDefault="00CF3801" w:rsidP="00CF3801">
      <w:pPr>
        <w:shd w:val="clear" w:color="auto" w:fill="FFFFFF"/>
        <w:jc w:val="left"/>
      </w:pPr>
      <w:r w:rsidRPr="00CF3801">
        <w:rPr>
          <w:rFonts w:ascii="Courier New" w:hAnsi="Courier New" w:cs="Courier New"/>
          <w:color w:val="0000FF"/>
          <w:sz w:val="20"/>
          <w:szCs w:val="20"/>
        </w:rPr>
        <w:t>&lt;/</w:t>
      </w:r>
      <w:proofErr w:type="spellStart"/>
      <w:r w:rsidRPr="00CF3801">
        <w:rPr>
          <w:rFonts w:ascii="Courier New" w:hAnsi="Courier New" w:cs="Courier New"/>
          <w:color w:val="0000FF"/>
          <w:sz w:val="20"/>
          <w:szCs w:val="20"/>
        </w:rPr>
        <w:t>time_to_emerge</w:t>
      </w:r>
      <w:proofErr w:type="spellEnd"/>
      <w:r w:rsidRPr="00CF3801">
        <w:rPr>
          <w:rFonts w:ascii="Courier New" w:hAnsi="Courier New" w:cs="Courier New"/>
          <w:color w:val="0000FF"/>
          <w:sz w:val="20"/>
          <w:szCs w:val="20"/>
        </w:rPr>
        <w:t>&gt;</w:t>
      </w:r>
    </w:p>
    <w:p w14:paraId="53CB0B94" w14:textId="444EA1E8" w:rsidR="000A70D2" w:rsidRDefault="000A70D2" w:rsidP="00280032"/>
    <w:p w14:paraId="52E0B70E" w14:textId="78D42BEC" w:rsidR="000927DF" w:rsidRDefault="000927DF" w:rsidP="000927DF">
      <w:pPr>
        <w:pStyle w:val="Heading3"/>
      </w:pPr>
      <w:bookmarkStart w:id="2264" w:name="_Toc522883748"/>
      <w:commentRangeStart w:id="2265"/>
      <w:r>
        <w:t>Matrix Elastic Material</w:t>
      </w:r>
      <w:commentRangeEnd w:id="2265"/>
      <w:r w:rsidR="00F20597">
        <w:rPr>
          <w:rStyle w:val="CommentReference"/>
          <w:rFonts w:cs="Times New Roman"/>
          <w:b w:val="0"/>
          <w:bCs w:val="0"/>
        </w:rPr>
        <w:commentReference w:id="2265"/>
      </w:r>
      <w:bookmarkEnd w:id="2264"/>
    </w:p>
    <w:p w14:paraId="7EA5ED20" w14:textId="47066F30" w:rsidR="005A265C" w:rsidRDefault="00E9689B" w:rsidP="005A265C">
      <w:r>
        <w:t xml:space="preserve">This material </w:t>
      </w:r>
      <w:r w:rsidR="00792F5D">
        <w:t xml:space="preserve">models the effects of the matrix on the rest of the simulation. This must be a viscoelastic material. All of the inner parameters are from the underlying </w:t>
      </w:r>
      <w:r w:rsidR="00D70493">
        <w:t>FEBio</w:t>
      </w:r>
      <w:r w:rsidR="00792F5D">
        <w:t xml:space="preserve"> materials see FEBio User Manual Section 4.3.</w:t>
      </w:r>
    </w:p>
    <w:p w14:paraId="387AA715" w14:textId="2031E326" w:rsidR="00792F5D" w:rsidRDefault="00792F5D" w:rsidP="005A265C">
      <w:r>
        <w:t>e.g.</w:t>
      </w:r>
    </w:p>
    <w:p w14:paraId="41D65D09" w14:textId="77777777" w:rsidR="006F1025" w:rsidRPr="006F1025" w:rsidRDefault="006F1025" w:rsidP="006F1025">
      <w:pPr>
        <w:shd w:val="clear" w:color="auto" w:fill="FFFFFF"/>
        <w:jc w:val="left"/>
        <w:rPr>
          <w:rFonts w:ascii="Courier New" w:hAnsi="Courier New" w:cs="Courier New"/>
          <w:b/>
          <w:bCs/>
          <w:color w:val="000000"/>
          <w:sz w:val="20"/>
          <w:szCs w:val="20"/>
        </w:rPr>
      </w:pPr>
      <w:r w:rsidRPr="006F1025">
        <w:rPr>
          <w:rFonts w:ascii="Courier New" w:hAnsi="Courier New" w:cs="Courier New"/>
          <w:color w:val="0000FF"/>
          <w:sz w:val="20"/>
          <w:szCs w:val="20"/>
        </w:rPr>
        <w:t>&lt;matrix</w:t>
      </w:r>
      <w:r w:rsidRPr="006F1025">
        <w:rPr>
          <w:rFonts w:ascii="Courier New" w:hAnsi="Courier New" w:cs="Courier New"/>
          <w:color w:val="000000"/>
          <w:sz w:val="20"/>
          <w:szCs w:val="20"/>
        </w:rPr>
        <w:t xml:space="preserve"> </w:t>
      </w:r>
      <w:r w:rsidRPr="006F1025">
        <w:rPr>
          <w:rFonts w:ascii="Courier New" w:hAnsi="Courier New" w:cs="Courier New"/>
          <w:color w:val="FF0000"/>
          <w:sz w:val="20"/>
          <w:szCs w:val="20"/>
        </w:rPr>
        <w:t>type</w:t>
      </w:r>
      <w:r w:rsidRPr="006F1025">
        <w:rPr>
          <w:rFonts w:ascii="Courier New" w:hAnsi="Courier New" w:cs="Courier New"/>
          <w:color w:val="000000"/>
          <w:sz w:val="20"/>
          <w:szCs w:val="20"/>
        </w:rPr>
        <w:t>=</w:t>
      </w:r>
      <w:r w:rsidRPr="006F1025">
        <w:rPr>
          <w:rFonts w:ascii="Courier New" w:hAnsi="Courier New" w:cs="Courier New"/>
          <w:b/>
          <w:bCs/>
          <w:color w:val="8000FF"/>
          <w:sz w:val="20"/>
          <w:szCs w:val="20"/>
        </w:rPr>
        <w:t>"viscoelastic"</w:t>
      </w:r>
      <w:r w:rsidRPr="006F1025">
        <w:rPr>
          <w:rFonts w:ascii="Courier New" w:hAnsi="Courier New" w:cs="Courier New"/>
          <w:color w:val="0000FF"/>
          <w:sz w:val="20"/>
          <w:szCs w:val="20"/>
        </w:rPr>
        <w:t>&gt;</w:t>
      </w:r>
    </w:p>
    <w:p w14:paraId="57BBF4C4" w14:textId="77777777" w:rsidR="006F1025" w:rsidRPr="006F1025" w:rsidRDefault="006F1025" w:rsidP="006F1025">
      <w:pPr>
        <w:shd w:val="clear" w:color="auto" w:fill="FFFFFF"/>
        <w:jc w:val="left"/>
        <w:rPr>
          <w:rFonts w:ascii="Courier New" w:hAnsi="Courier New" w:cs="Courier New"/>
          <w:b/>
          <w:bCs/>
          <w:color w:val="000000"/>
          <w:sz w:val="20"/>
          <w:szCs w:val="20"/>
        </w:rPr>
      </w:pPr>
      <w:r w:rsidRPr="006F1025">
        <w:rPr>
          <w:rFonts w:ascii="Courier New" w:hAnsi="Courier New" w:cs="Courier New"/>
          <w:b/>
          <w:bCs/>
          <w:color w:val="000000"/>
          <w:sz w:val="20"/>
          <w:szCs w:val="20"/>
        </w:rPr>
        <w:t xml:space="preserve">    </w:t>
      </w:r>
      <w:r w:rsidRPr="006F1025">
        <w:rPr>
          <w:rFonts w:ascii="Courier New" w:hAnsi="Courier New" w:cs="Courier New"/>
          <w:color w:val="0000FF"/>
          <w:sz w:val="20"/>
          <w:szCs w:val="20"/>
        </w:rPr>
        <w:t>&lt;t1&gt;</w:t>
      </w:r>
      <w:r w:rsidRPr="006F1025">
        <w:rPr>
          <w:rFonts w:ascii="Courier New" w:hAnsi="Courier New" w:cs="Courier New"/>
          <w:b/>
          <w:bCs/>
          <w:color w:val="000000"/>
          <w:sz w:val="20"/>
          <w:szCs w:val="20"/>
        </w:rPr>
        <w:t>0.00001</w:t>
      </w:r>
      <w:r w:rsidRPr="006F1025">
        <w:rPr>
          <w:rFonts w:ascii="Courier New" w:hAnsi="Courier New" w:cs="Courier New"/>
          <w:color w:val="0000FF"/>
          <w:sz w:val="20"/>
          <w:szCs w:val="20"/>
        </w:rPr>
        <w:t>&lt;/t1&gt;</w:t>
      </w:r>
    </w:p>
    <w:p w14:paraId="60A9DC84" w14:textId="77777777" w:rsidR="006F1025" w:rsidRPr="006F1025" w:rsidRDefault="006F1025" w:rsidP="006F1025">
      <w:pPr>
        <w:shd w:val="clear" w:color="auto" w:fill="FFFFFF"/>
        <w:jc w:val="left"/>
        <w:rPr>
          <w:rFonts w:ascii="Courier New" w:hAnsi="Courier New" w:cs="Courier New"/>
          <w:b/>
          <w:bCs/>
          <w:color w:val="000000"/>
          <w:sz w:val="20"/>
          <w:szCs w:val="20"/>
        </w:rPr>
      </w:pPr>
      <w:r w:rsidRPr="006F1025">
        <w:rPr>
          <w:rFonts w:ascii="Courier New" w:hAnsi="Courier New" w:cs="Courier New"/>
          <w:b/>
          <w:bCs/>
          <w:color w:val="000000"/>
          <w:sz w:val="20"/>
          <w:szCs w:val="20"/>
        </w:rPr>
        <w:t xml:space="preserve">    </w:t>
      </w:r>
      <w:r w:rsidRPr="006F1025">
        <w:rPr>
          <w:rFonts w:ascii="Courier New" w:hAnsi="Courier New" w:cs="Courier New"/>
          <w:color w:val="0000FF"/>
          <w:sz w:val="20"/>
          <w:szCs w:val="20"/>
        </w:rPr>
        <w:t>&lt;g0&gt;</w:t>
      </w:r>
      <w:r w:rsidRPr="006F1025">
        <w:rPr>
          <w:rFonts w:ascii="Courier New" w:hAnsi="Courier New" w:cs="Courier New"/>
          <w:b/>
          <w:bCs/>
          <w:color w:val="000000"/>
          <w:sz w:val="20"/>
          <w:szCs w:val="20"/>
        </w:rPr>
        <w:t>0.0</w:t>
      </w:r>
      <w:r w:rsidRPr="006F1025">
        <w:rPr>
          <w:rFonts w:ascii="Courier New" w:hAnsi="Courier New" w:cs="Courier New"/>
          <w:color w:val="0000FF"/>
          <w:sz w:val="20"/>
          <w:szCs w:val="20"/>
        </w:rPr>
        <w:t>&lt;/g0&gt;</w:t>
      </w:r>
    </w:p>
    <w:p w14:paraId="6F7DA192" w14:textId="77777777" w:rsidR="006F1025" w:rsidRPr="006F1025" w:rsidRDefault="006F1025" w:rsidP="006F1025">
      <w:pPr>
        <w:shd w:val="clear" w:color="auto" w:fill="FFFFFF"/>
        <w:jc w:val="left"/>
        <w:rPr>
          <w:rFonts w:ascii="Courier New" w:hAnsi="Courier New" w:cs="Courier New"/>
          <w:b/>
          <w:bCs/>
          <w:color w:val="000000"/>
          <w:sz w:val="20"/>
          <w:szCs w:val="20"/>
        </w:rPr>
      </w:pPr>
      <w:r w:rsidRPr="006F1025">
        <w:rPr>
          <w:rFonts w:ascii="Courier New" w:hAnsi="Courier New" w:cs="Courier New"/>
          <w:b/>
          <w:bCs/>
          <w:color w:val="000000"/>
          <w:sz w:val="20"/>
          <w:szCs w:val="20"/>
        </w:rPr>
        <w:t xml:space="preserve">    </w:t>
      </w:r>
      <w:r w:rsidRPr="006F1025">
        <w:rPr>
          <w:rFonts w:ascii="Courier New" w:hAnsi="Courier New" w:cs="Courier New"/>
          <w:color w:val="0000FF"/>
          <w:sz w:val="20"/>
          <w:szCs w:val="20"/>
        </w:rPr>
        <w:t>&lt;g1&gt;</w:t>
      </w:r>
      <w:r w:rsidRPr="006F1025">
        <w:rPr>
          <w:rFonts w:ascii="Courier New" w:hAnsi="Courier New" w:cs="Courier New"/>
          <w:b/>
          <w:bCs/>
          <w:color w:val="000000"/>
          <w:sz w:val="20"/>
          <w:szCs w:val="20"/>
        </w:rPr>
        <w:t>1.0</w:t>
      </w:r>
      <w:r w:rsidRPr="006F1025">
        <w:rPr>
          <w:rFonts w:ascii="Courier New" w:hAnsi="Courier New" w:cs="Courier New"/>
          <w:color w:val="0000FF"/>
          <w:sz w:val="20"/>
          <w:szCs w:val="20"/>
        </w:rPr>
        <w:t>&lt;/g1&gt;</w:t>
      </w:r>
    </w:p>
    <w:p w14:paraId="41AC5447" w14:textId="77777777" w:rsidR="006F1025" w:rsidRPr="006F1025" w:rsidRDefault="006F1025" w:rsidP="006F1025">
      <w:pPr>
        <w:shd w:val="clear" w:color="auto" w:fill="FFFFFF"/>
        <w:jc w:val="left"/>
        <w:rPr>
          <w:rFonts w:ascii="Courier New" w:hAnsi="Courier New" w:cs="Courier New"/>
          <w:b/>
          <w:bCs/>
          <w:color w:val="000000"/>
          <w:sz w:val="20"/>
          <w:szCs w:val="20"/>
        </w:rPr>
      </w:pPr>
      <w:r w:rsidRPr="006F1025">
        <w:rPr>
          <w:rFonts w:ascii="Courier New" w:hAnsi="Courier New" w:cs="Courier New"/>
          <w:b/>
          <w:bCs/>
          <w:color w:val="000000"/>
          <w:sz w:val="20"/>
          <w:szCs w:val="20"/>
        </w:rPr>
        <w:t xml:space="preserve">    </w:t>
      </w:r>
      <w:r w:rsidRPr="006F1025">
        <w:rPr>
          <w:rFonts w:ascii="Courier New" w:hAnsi="Courier New" w:cs="Courier New"/>
          <w:color w:val="0000FF"/>
          <w:sz w:val="20"/>
          <w:szCs w:val="20"/>
        </w:rPr>
        <w:t>&lt;elastic</w:t>
      </w:r>
      <w:r w:rsidRPr="006F1025">
        <w:rPr>
          <w:rFonts w:ascii="Courier New" w:hAnsi="Courier New" w:cs="Courier New"/>
          <w:color w:val="000000"/>
          <w:sz w:val="20"/>
          <w:szCs w:val="20"/>
        </w:rPr>
        <w:t xml:space="preserve"> </w:t>
      </w:r>
      <w:r w:rsidRPr="006F1025">
        <w:rPr>
          <w:rFonts w:ascii="Courier New" w:hAnsi="Courier New" w:cs="Courier New"/>
          <w:color w:val="FF0000"/>
          <w:sz w:val="20"/>
          <w:szCs w:val="20"/>
        </w:rPr>
        <w:t>type</w:t>
      </w:r>
      <w:r w:rsidRPr="006F1025">
        <w:rPr>
          <w:rFonts w:ascii="Courier New" w:hAnsi="Courier New" w:cs="Courier New"/>
          <w:color w:val="000000"/>
          <w:sz w:val="20"/>
          <w:szCs w:val="20"/>
        </w:rPr>
        <w:t>=</w:t>
      </w:r>
      <w:r w:rsidRPr="006F1025">
        <w:rPr>
          <w:rFonts w:ascii="Courier New" w:hAnsi="Courier New" w:cs="Courier New"/>
          <w:b/>
          <w:bCs/>
          <w:color w:val="8000FF"/>
          <w:sz w:val="20"/>
          <w:szCs w:val="20"/>
        </w:rPr>
        <w:t>"EFD neo-Hookean"</w:t>
      </w:r>
      <w:r w:rsidRPr="006F1025">
        <w:rPr>
          <w:rFonts w:ascii="Courier New" w:hAnsi="Courier New" w:cs="Courier New"/>
          <w:color w:val="0000FF"/>
          <w:sz w:val="20"/>
          <w:szCs w:val="20"/>
        </w:rPr>
        <w:t>&gt;</w:t>
      </w:r>
    </w:p>
    <w:p w14:paraId="0B29F38D" w14:textId="77777777" w:rsidR="006F1025" w:rsidRPr="0030237E" w:rsidRDefault="006F1025" w:rsidP="006F1025">
      <w:pPr>
        <w:shd w:val="clear" w:color="auto" w:fill="FFFFFF"/>
        <w:jc w:val="left"/>
        <w:rPr>
          <w:rFonts w:ascii="Courier New" w:hAnsi="Courier New" w:cs="Courier New"/>
          <w:b/>
          <w:bCs/>
          <w:color w:val="000000"/>
          <w:sz w:val="20"/>
          <w:szCs w:val="20"/>
          <w:lang w:val="es-MX"/>
          <w:rPrChange w:id="2266" w:author="Steven" w:date="2021-03-08T10:43:00Z">
            <w:rPr>
              <w:rFonts w:ascii="Courier New" w:hAnsi="Courier New" w:cs="Courier New"/>
              <w:b/>
              <w:bCs/>
              <w:color w:val="000000"/>
              <w:sz w:val="20"/>
              <w:szCs w:val="20"/>
            </w:rPr>
          </w:rPrChange>
        </w:rPr>
      </w:pPr>
      <w:r w:rsidRPr="006F1025">
        <w:rPr>
          <w:rFonts w:ascii="Courier New" w:hAnsi="Courier New" w:cs="Courier New"/>
          <w:b/>
          <w:bCs/>
          <w:color w:val="000000"/>
          <w:sz w:val="20"/>
          <w:szCs w:val="20"/>
        </w:rPr>
        <w:t xml:space="preserve">        </w:t>
      </w:r>
      <w:r w:rsidRPr="0030237E">
        <w:rPr>
          <w:rFonts w:ascii="Courier New" w:hAnsi="Courier New" w:cs="Courier New"/>
          <w:color w:val="0000FF"/>
          <w:sz w:val="20"/>
          <w:szCs w:val="20"/>
          <w:lang w:val="es-MX"/>
          <w:rPrChange w:id="2267" w:author="Steven" w:date="2021-03-08T10:43:00Z">
            <w:rPr>
              <w:rFonts w:ascii="Courier New" w:hAnsi="Courier New" w:cs="Courier New"/>
              <w:color w:val="0000FF"/>
              <w:sz w:val="20"/>
              <w:szCs w:val="20"/>
            </w:rPr>
          </w:rPrChange>
        </w:rPr>
        <w:t>&lt;E&gt;</w:t>
      </w:r>
      <w:r w:rsidRPr="0030237E">
        <w:rPr>
          <w:rFonts w:ascii="Courier New" w:hAnsi="Courier New" w:cs="Courier New"/>
          <w:b/>
          <w:bCs/>
          <w:color w:val="000000"/>
          <w:sz w:val="20"/>
          <w:szCs w:val="20"/>
          <w:lang w:val="es-MX"/>
          <w:rPrChange w:id="2268" w:author="Steven" w:date="2021-03-08T10:43:00Z">
            <w:rPr>
              <w:rFonts w:ascii="Courier New" w:hAnsi="Courier New" w:cs="Courier New"/>
              <w:b/>
              <w:bCs/>
              <w:color w:val="000000"/>
              <w:sz w:val="20"/>
              <w:szCs w:val="20"/>
            </w:rPr>
          </w:rPrChange>
        </w:rPr>
        <w:t>0.00003452</w:t>
      </w:r>
      <w:r w:rsidRPr="0030237E">
        <w:rPr>
          <w:rFonts w:ascii="Courier New" w:hAnsi="Courier New" w:cs="Courier New"/>
          <w:color w:val="0000FF"/>
          <w:sz w:val="20"/>
          <w:szCs w:val="20"/>
          <w:lang w:val="es-MX"/>
          <w:rPrChange w:id="2269" w:author="Steven" w:date="2021-03-08T10:43:00Z">
            <w:rPr>
              <w:rFonts w:ascii="Courier New" w:hAnsi="Courier New" w:cs="Courier New"/>
              <w:color w:val="0000FF"/>
              <w:sz w:val="20"/>
              <w:szCs w:val="20"/>
            </w:rPr>
          </w:rPrChange>
        </w:rPr>
        <w:t>&lt;/E&gt;</w:t>
      </w:r>
    </w:p>
    <w:p w14:paraId="63710DD6" w14:textId="77777777" w:rsidR="006F1025" w:rsidRPr="0030237E" w:rsidRDefault="006F1025" w:rsidP="006F1025">
      <w:pPr>
        <w:shd w:val="clear" w:color="auto" w:fill="FFFFFF"/>
        <w:jc w:val="left"/>
        <w:rPr>
          <w:rFonts w:ascii="Courier New" w:hAnsi="Courier New" w:cs="Courier New"/>
          <w:b/>
          <w:bCs/>
          <w:color w:val="000000"/>
          <w:sz w:val="20"/>
          <w:szCs w:val="20"/>
          <w:lang w:val="es-MX"/>
          <w:rPrChange w:id="2270" w:author="Steven" w:date="2021-03-08T10:43:00Z">
            <w:rPr>
              <w:rFonts w:ascii="Courier New" w:hAnsi="Courier New" w:cs="Courier New"/>
              <w:b/>
              <w:bCs/>
              <w:color w:val="000000"/>
              <w:sz w:val="20"/>
              <w:szCs w:val="20"/>
            </w:rPr>
          </w:rPrChange>
        </w:rPr>
      </w:pPr>
      <w:r w:rsidRPr="0030237E">
        <w:rPr>
          <w:rFonts w:ascii="Courier New" w:hAnsi="Courier New" w:cs="Courier New"/>
          <w:b/>
          <w:bCs/>
          <w:color w:val="000000"/>
          <w:sz w:val="20"/>
          <w:szCs w:val="20"/>
          <w:lang w:val="es-MX"/>
          <w:rPrChange w:id="2271" w:author="Steven" w:date="2021-03-08T10:43:00Z">
            <w:rPr>
              <w:rFonts w:ascii="Courier New" w:hAnsi="Courier New" w:cs="Courier New"/>
              <w:b/>
              <w:bCs/>
              <w:color w:val="000000"/>
              <w:sz w:val="20"/>
              <w:szCs w:val="20"/>
            </w:rPr>
          </w:rPrChange>
        </w:rPr>
        <w:t xml:space="preserve">        </w:t>
      </w:r>
      <w:r w:rsidRPr="0030237E">
        <w:rPr>
          <w:rFonts w:ascii="Courier New" w:hAnsi="Courier New" w:cs="Courier New"/>
          <w:color w:val="0000FF"/>
          <w:sz w:val="20"/>
          <w:szCs w:val="20"/>
          <w:lang w:val="es-MX"/>
          <w:rPrChange w:id="2272" w:author="Steven" w:date="2021-03-08T10:43:00Z">
            <w:rPr>
              <w:rFonts w:ascii="Courier New" w:hAnsi="Courier New" w:cs="Courier New"/>
              <w:color w:val="0000FF"/>
              <w:sz w:val="20"/>
              <w:szCs w:val="20"/>
            </w:rPr>
          </w:rPrChange>
        </w:rPr>
        <w:t>&lt;v&gt;</w:t>
      </w:r>
      <w:proofErr w:type="gramStart"/>
      <w:r w:rsidRPr="0030237E">
        <w:rPr>
          <w:rFonts w:ascii="Courier New" w:hAnsi="Courier New" w:cs="Courier New"/>
          <w:b/>
          <w:bCs/>
          <w:color w:val="000000"/>
          <w:sz w:val="20"/>
          <w:szCs w:val="20"/>
          <w:lang w:val="es-MX"/>
          <w:rPrChange w:id="2273" w:author="Steven" w:date="2021-03-08T10:43:00Z">
            <w:rPr>
              <w:rFonts w:ascii="Courier New" w:hAnsi="Courier New" w:cs="Courier New"/>
              <w:b/>
              <w:bCs/>
              <w:color w:val="000000"/>
              <w:sz w:val="20"/>
              <w:szCs w:val="20"/>
            </w:rPr>
          </w:rPrChange>
        </w:rPr>
        <w:t>0.</w:t>
      </w:r>
      <w:r w:rsidRPr="0030237E">
        <w:rPr>
          <w:rFonts w:ascii="Courier New" w:hAnsi="Courier New" w:cs="Courier New"/>
          <w:color w:val="0000FF"/>
          <w:sz w:val="20"/>
          <w:szCs w:val="20"/>
          <w:lang w:val="es-MX"/>
          <w:rPrChange w:id="2274" w:author="Steven" w:date="2021-03-08T10:43:00Z">
            <w:rPr>
              <w:rFonts w:ascii="Courier New" w:hAnsi="Courier New" w:cs="Courier New"/>
              <w:color w:val="0000FF"/>
              <w:sz w:val="20"/>
              <w:szCs w:val="20"/>
            </w:rPr>
          </w:rPrChange>
        </w:rPr>
        <w:t>&lt;</w:t>
      </w:r>
      <w:proofErr w:type="gramEnd"/>
      <w:r w:rsidRPr="0030237E">
        <w:rPr>
          <w:rFonts w:ascii="Courier New" w:hAnsi="Courier New" w:cs="Courier New"/>
          <w:color w:val="0000FF"/>
          <w:sz w:val="20"/>
          <w:szCs w:val="20"/>
          <w:lang w:val="es-MX"/>
          <w:rPrChange w:id="2275" w:author="Steven" w:date="2021-03-08T10:43:00Z">
            <w:rPr>
              <w:rFonts w:ascii="Courier New" w:hAnsi="Courier New" w:cs="Courier New"/>
              <w:color w:val="0000FF"/>
              <w:sz w:val="20"/>
              <w:szCs w:val="20"/>
            </w:rPr>
          </w:rPrChange>
        </w:rPr>
        <w:t>/v&gt;</w:t>
      </w:r>
    </w:p>
    <w:p w14:paraId="032CABA1" w14:textId="77777777" w:rsidR="006F1025" w:rsidRPr="0030237E" w:rsidRDefault="006F1025" w:rsidP="006F1025">
      <w:pPr>
        <w:shd w:val="clear" w:color="auto" w:fill="FFFFFF"/>
        <w:jc w:val="left"/>
        <w:rPr>
          <w:rFonts w:ascii="Courier New" w:hAnsi="Courier New" w:cs="Courier New"/>
          <w:b/>
          <w:bCs/>
          <w:color w:val="000000"/>
          <w:sz w:val="20"/>
          <w:szCs w:val="20"/>
          <w:lang w:val="es-MX"/>
          <w:rPrChange w:id="2276" w:author="Steven" w:date="2021-03-08T10:43:00Z">
            <w:rPr>
              <w:rFonts w:ascii="Courier New" w:hAnsi="Courier New" w:cs="Courier New"/>
              <w:b/>
              <w:bCs/>
              <w:color w:val="000000"/>
              <w:sz w:val="20"/>
              <w:szCs w:val="20"/>
            </w:rPr>
          </w:rPrChange>
        </w:rPr>
      </w:pPr>
      <w:r w:rsidRPr="0030237E">
        <w:rPr>
          <w:rFonts w:ascii="Courier New" w:hAnsi="Courier New" w:cs="Courier New"/>
          <w:b/>
          <w:bCs/>
          <w:color w:val="000000"/>
          <w:sz w:val="20"/>
          <w:szCs w:val="20"/>
          <w:lang w:val="es-MX"/>
          <w:rPrChange w:id="2277" w:author="Steven" w:date="2021-03-08T10:43:00Z">
            <w:rPr>
              <w:rFonts w:ascii="Courier New" w:hAnsi="Courier New" w:cs="Courier New"/>
              <w:b/>
              <w:bCs/>
              <w:color w:val="000000"/>
              <w:sz w:val="20"/>
              <w:szCs w:val="20"/>
            </w:rPr>
          </w:rPrChange>
        </w:rPr>
        <w:t xml:space="preserve">        </w:t>
      </w:r>
      <w:r w:rsidRPr="0030237E">
        <w:rPr>
          <w:rFonts w:ascii="Courier New" w:hAnsi="Courier New" w:cs="Courier New"/>
          <w:color w:val="0000FF"/>
          <w:sz w:val="20"/>
          <w:szCs w:val="20"/>
          <w:lang w:val="es-MX"/>
          <w:rPrChange w:id="2278" w:author="Steven" w:date="2021-03-08T10:43:00Z">
            <w:rPr>
              <w:rFonts w:ascii="Courier New" w:hAnsi="Courier New" w:cs="Courier New"/>
              <w:color w:val="0000FF"/>
              <w:sz w:val="20"/>
              <w:szCs w:val="20"/>
            </w:rPr>
          </w:rPrChange>
        </w:rPr>
        <w:t>&lt;beta&gt;</w:t>
      </w:r>
      <w:r w:rsidRPr="0030237E">
        <w:rPr>
          <w:rFonts w:ascii="Courier New" w:hAnsi="Courier New" w:cs="Courier New"/>
          <w:b/>
          <w:bCs/>
          <w:color w:val="000000"/>
          <w:sz w:val="20"/>
          <w:szCs w:val="20"/>
          <w:lang w:val="es-MX"/>
          <w:rPrChange w:id="2279" w:author="Steven" w:date="2021-03-08T10:43:00Z">
            <w:rPr>
              <w:rFonts w:ascii="Courier New" w:hAnsi="Courier New" w:cs="Courier New"/>
              <w:b/>
              <w:bCs/>
              <w:color w:val="000000"/>
              <w:sz w:val="20"/>
              <w:szCs w:val="20"/>
            </w:rPr>
          </w:rPrChange>
        </w:rPr>
        <w:t>2.5,2.5,2.5</w:t>
      </w:r>
      <w:r w:rsidRPr="0030237E">
        <w:rPr>
          <w:rFonts w:ascii="Courier New" w:hAnsi="Courier New" w:cs="Courier New"/>
          <w:color w:val="0000FF"/>
          <w:sz w:val="20"/>
          <w:szCs w:val="20"/>
          <w:lang w:val="es-MX"/>
          <w:rPrChange w:id="2280" w:author="Steven" w:date="2021-03-08T10:43:00Z">
            <w:rPr>
              <w:rFonts w:ascii="Courier New" w:hAnsi="Courier New" w:cs="Courier New"/>
              <w:color w:val="0000FF"/>
              <w:sz w:val="20"/>
              <w:szCs w:val="20"/>
            </w:rPr>
          </w:rPrChange>
        </w:rPr>
        <w:t>&lt;/beta&gt;</w:t>
      </w:r>
      <w:r w:rsidRPr="0030237E">
        <w:rPr>
          <w:rFonts w:ascii="Courier New" w:hAnsi="Courier New" w:cs="Courier New"/>
          <w:b/>
          <w:bCs/>
          <w:color w:val="000000"/>
          <w:sz w:val="20"/>
          <w:szCs w:val="20"/>
          <w:lang w:val="es-MX"/>
          <w:rPrChange w:id="2281" w:author="Steven" w:date="2021-03-08T10:43:00Z">
            <w:rPr>
              <w:rFonts w:ascii="Courier New" w:hAnsi="Courier New" w:cs="Courier New"/>
              <w:b/>
              <w:bCs/>
              <w:color w:val="000000"/>
              <w:sz w:val="20"/>
              <w:szCs w:val="20"/>
            </w:rPr>
          </w:rPrChange>
        </w:rPr>
        <w:t xml:space="preserve"> </w:t>
      </w:r>
    </w:p>
    <w:p w14:paraId="63C0EDA4" w14:textId="77777777" w:rsidR="006F1025" w:rsidRPr="006F1025" w:rsidRDefault="006F1025" w:rsidP="006F1025">
      <w:pPr>
        <w:shd w:val="clear" w:color="auto" w:fill="FFFFFF"/>
        <w:jc w:val="left"/>
        <w:rPr>
          <w:rFonts w:ascii="Courier New" w:hAnsi="Courier New" w:cs="Courier New"/>
          <w:b/>
          <w:bCs/>
          <w:color w:val="000000"/>
          <w:sz w:val="20"/>
          <w:szCs w:val="20"/>
        </w:rPr>
      </w:pPr>
      <w:r w:rsidRPr="0030237E">
        <w:rPr>
          <w:rFonts w:ascii="Courier New" w:hAnsi="Courier New" w:cs="Courier New"/>
          <w:b/>
          <w:bCs/>
          <w:color w:val="000000"/>
          <w:sz w:val="20"/>
          <w:szCs w:val="20"/>
          <w:lang w:val="es-MX"/>
          <w:rPrChange w:id="2282" w:author="Steven" w:date="2021-03-08T10:43:00Z">
            <w:rPr>
              <w:rFonts w:ascii="Courier New" w:hAnsi="Courier New" w:cs="Courier New"/>
              <w:b/>
              <w:bCs/>
              <w:color w:val="000000"/>
              <w:sz w:val="20"/>
              <w:szCs w:val="20"/>
            </w:rPr>
          </w:rPrChange>
        </w:rPr>
        <w:t xml:space="preserve">        </w:t>
      </w:r>
      <w:r w:rsidRPr="006F1025">
        <w:rPr>
          <w:rFonts w:ascii="Courier New" w:hAnsi="Courier New" w:cs="Courier New"/>
          <w:color w:val="0000FF"/>
          <w:sz w:val="20"/>
          <w:szCs w:val="20"/>
        </w:rPr>
        <w:t>&lt;</w:t>
      </w:r>
      <w:proofErr w:type="spellStart"/>
      <w:r w:rsidRPr="006F1025">
        <w:rPr>
          <w:rFonts w:ascii="Courier New" w:hAnsi="Courier New" w:cs="Courier New"/>
          <w:color w:val="0000FF"/>
          <w:sz w:val="20"/>
          <w:szCs w:val="20"/>
        </w:rPr>
        <w:t>ksi</w:t>
      </w:r>
      <w:proofErr w:type="spellEnd"/>
      <w:r w:rsidRPr="006F1025">
        <w:rPr>
          <w:rFonts w:ascii="Courier New" w:hAnsi="Courier New" w:cs="Courier New"/>
          <w:color w:val="0000FF"/>
          <w:sz w:val="20"/>
          <w:szCs w:val="20"/>
        </w:rPr>
        <w:t>&gt;</w:t>
      </w:r>
      <w:r w:rsidRPr="006F1025">
        <w:rPr>
          <w:rFonts w:ascii="Courier New" w:hAnsi="Courier New" w:cs="Courier New"/>
          <w:b/>
          <w:bCs/>
          <w:color w:val="000000"/>
          <w:sz w:val="20"/>
          <w:szCs w:val="20"/>
        </w:rPr>
        <w:t>0.0003452,0.0003452,0.0003452</w:t>
      </w:r>
      <w:r w:rsidRPr="006F1025">
        <w:rPr>
          <w:rFonts w:ascii="Courier New" w:hAnsi="Courier New" w:cs="Courier New"/>
          <w:color w:val="0000FF"/>
          <w:sz w:val="20"/>
          <w:szCs w:val="20"/>
        </w:rPr>
        <w:t>&lt;/</w:t>
      </w:r>
      <w:proofErr w:type="spellStart"/>
      <w:r w:rsidRPr="006F1025">
        <w:rPr>
          <w:rFonts w:ascii="Courier New" w:hAnsi="Courier New" w:cs="Courier New"/>
          <w:color w:val="0000FF"/>
          <w:sz w:val="20"/>
          <w:szCs w:val="20"/>
        </w:rPr>
        <w:t>ksi</w:t>
      </w:r>
      <w:proofErr w:type="spellEnd"/>
      <w:r w:rsidRPr="006F1025">
        <w:rPr>
          <w:rFonts w:ascii="Courier New" w:hAnsi="Courier New" w:cs="Courier New"/>
          <w:color w:val="0000FF"/>
          <w:sz w:val="20"/>
          <w:szCs w:val="20"/>
        </w:rPr>
        <w:t>&gt;</w:t>
      </w:r>
      <w:r w:rsidRPr="006F1025">
        <w:rPr>
          <w:rFonts w:ascii="Courier New" w:hAnsi="Courier New" w:cs="Courier New"/>
          <w:b/>
          <w:bCs/>
          <w:color w:val="000000"/>
          <w:sz w:val="20"/>
          <w:szCs w:val="20"/>
        </w:rPr>
        <w:t xml:space="preserve"> </w:t>
      </w:r>
    </w:p>
    <w:p w14:paraId="7B69A895" w14:textId="77777777" w:rsidR="006F1025" w:rsidRPr="006F1025" w:rsidRDefault="006F1025" w:rsidP="006F1025">
      <w:pPr>
        <w:shd w:val="clear" w:color="auto" w:fill="FFFFFF"/>
        <w:jc w:val="left"/>
        <w:rPr>
          <w:rFonts w:ascii="Courier New" w:hAnsi="Courier New" w:cs="Courier New"/>
          <w:b/>
          <w:bCs/>
          <w:color w:val="000000"/>
          <w:sz w:val="20"/>
          <w:szCs w:val="20"/>
        </w:rPr>
      </w:pPr>
      <w:r w:rsidRPr="006F1025">
        <w:rPr>
          <w:rFonts w:ascii="Courier New" w:hAnsi="Courier New" w:cs="Courier New"/>
          <w:b/>
          <w:bCs/>
          <w:color w:val="000000"/>
          <w:sz w:val="20"/>
          <w:szCs w:val="20"/>
        </w:rPr>
        <w:t xml:space="preserve">    </w:t>
      </w:r>
      <w:r w:rsidRPr="006F1025">
        <w:rPr>
          <w:rFonts w:ascii="Courier New" w:hAnsi="Courier New" w:cs="Courier New"/>
          <w:color w:val="0000FF"/>
          <w:sz w:val="20"/>
          <w:szCs w:val="20"/>
        </w:rPr>
        <w:t>&lt;/elastic&gt;</w:t>
      </w:r>
    </w:p>
    <w:p w14:paraId="1F756493" w14:textId="77777777" w:rsidR="006F1025" w:rsidRPr="006F1025" w:rsidRDefault="006F1025" w:rsidP="006F1025">
      <w:pPr>
        <w:shd w:val="clear" w:color="auto" w:fill="FFFFFF"/>
        <w:jc w:val="left"/>
      </w:pPr>
      <w:r w:rsidRPr="006F1025">
        <w:rPr>
          <w:rFonts w:ascii="Courier New" w:hAnsi="Courier New" w:cs="Courier New"/>
          <w:color w:val="0000FF"/>
          <w:sz w:val="20"/>
          <w:szCs w:val="20"/>
        </w:rPr>
        <w:t>&lt;/matrix&gt;</w:t>
      </w:r>
    </w:p>
    <w:p w14:paraId="2E45BBD4" w14:textId="270994A4" w:rsidR="006E4ECE" w:rsidRDefault="006E4ECE" w:rsidP="00792F5D"/>
    <w:p w14:paraId="531FEAC0" w14:textId="09E36E54" w:rsidR="003D7F48" w:rsidRDefault="003D7F48" w:rsidP="003D7F48">
      <w:pPr>
        <w:pStyle w:val="Heading2"/>
      </w:pPr>
      <w:bookmarkStart w:id="2283" w:name="_Toc522883749"/>
      <w:commentRangeStart w:id="2284"/>
      <w:r>
        <w:t>Vascular Stress Modifiers</w:t>
      </w:r>
      <w:commentRangeEnd w:id="2284"/>
      <w:r w:rsidR="00F20597">
        <w:rPr>
          <w:rStyle w:val="CommentReference"/>
          <w:rFonts w:cs="Times New Roman"/>
          <w:b w:val="0"/>
          <w:bCs w:val="0"/>
          <w:iCs w:val="0"/>
        </w:rPr>
        <w:commentReference w:id="2284"/>
      </w:r>
      <w:bookmarkEnd w:id="2283"/>
    </w:p>
    <w:p w14:paraId="01317055" w14:textId="77777777" w:rsidR="00796167" w:rsidRDefault="00796167" w:rsidP="005A265C">
      <w:pPr>
        <w:rPr>
          <w:highlight w:val="red"/>
        </w:rPr>
      </w:pPr>
    </w:p>
    <w:p w14:paraId="46A451A8" w14:textId="54E703DC" w:rsidR="00796167" w:rsidRDefault="00A64DB8" w:rsidP="005A265C">
      <w:pPr>
        <w:rPr>
          <w:ins w:id="2285" w:author="Steven LaBelle" w:date="2018-08-21T12:39:00Z"/>
        </w:rPr>
      </w:pPr>
      <w:r>
        <w:t>This material mode</w:t>
      </w:r>
      <w:del w:id="2286" w:author="Steven LaBelle" w:date="2018-08-21T12:38:00Z">
        <w:r w:rsidDel="00F20597">
          <w:delText>s</w:delText>
        </w:r>
      </w:del>
      <w:r>
        <w:t>l</w:t>
      </w:r>
      <w:ins w:id="2287" w:author="Steven LaBelle" w:date="2018-08-21T12:38:00Z">
        <w:r w:rsidR="00F20597">
          <w:t>s</w:t>
        </w:r>
      </w:ins>
      <w:r>
        <w:t xml:space="preserve"> the material response of the vascular network. To get the overall material properties of the </w:t>
      </w:r>
      <w:proofErr w:type="spellStart"/>
      <w:r>
        <w:t>angio</w:t>
      </w:r>
      <w:proofErr w:type="spellEnd"/>
      <w:r>
        <w:t xml:space="preserve"> material the final </w:t>
      </w:r>
      <w:proofErr w:type="spellStart"/>
      <w:r>
        <w:t>reponse</w:t>
      </w:r>
      <w:proofErr w:type="spellEnd"/>
      <w:r>
        <w:t xml:space="preserve"> is based on the</w:t>
      </w:r>
      <w:ins w:id="2288" w:author="Steven LaBelle" w:date="2018-08-21T12:38:00Z">
        <w:r w:rsidR="00F20597">
          <w:t xml:space="preserve"> weighted sum of the</w:t>
        </w:r>
      </w:ins>
      <w:r>
        <w:t xml:space="preserve"> matrix </w:t>
      </w:r>
      <w:proofErr w:type="spellStart"/>
      <w:r>
        <w:t>submaterial</w:t>
      </w:r>
      <w:proofErr w:type="spellEnd"/>
      <w:r>
        <w:t xml:space="preserve"> and the vessel </w:t>
      </w:r>
      <w:proofErr w:type="spellStart"/>
      <w:r>
        <w:t>submaterial</w:t>
      </w:r>
      <w:proofErr w:type="spellEnd"/>
      <w:r>
        <w:t xml:space="preserve"> </w:t>
      </w:r>
      <w:del w:id="2289" w:author="Steven LaBelle" w:date="2018-08-21T12:38:00Z">
        <w:r w:rsidDel="00F20597">
          <w:delText xml:space="preserve">mixed together </w:delText>
        </w:r>
      </w:del>
      <w:r>
        <w:t>based on the volume ratio of vessels to ecm volume</w:t>
      </w:r>
      <w:ins w:id="2290" w:author="Steven LaBelle" w:date="2018-08-21T12:38:00Z">
        <w:r w:rsidR="00F20597">
          <w:t>.</w:t>
        </w:r>
      </w:ins>
      <w:del w:id="2291" w:author="Steven LaBelle" w:date="2018-08-21T12:38:00Z">
        <w:r w:rsidDel="00F20597">
          <w:delText>;</w:delText>
        </w:r>
      </w:del>
      <w:r>
        <w:t xml:space="preserve"> </w:t>
      </w:r>
      <w:del w:id="2292" w:author="Steven LaBelle" w:date="2018-08-21T12:38:00Z">
        <w:r w:rsidDel="00F20597">
          <w:delText>a</w:delText>
        </w:r>
      </w:del>
      <w:ins w:id="2293" w:author="Steven LaBelle" w:date="2018-08-21T12:38:00Z">
        <w:r w:rsidR="00F20597">
          <w:t>A</w:t>
        </w:r>
      </w:ins>
      <w:r>
        <w:t>dditionally</w:t>
      </w:r>
      <w:ins w:id="2294" w:author="Steven LaBelle" w:date="2018-08-21T12:38:00Z">
        <w:r w:rsidR="00F20597">
          <w:t>,</w:t>
        </w:r>
      </w:ins>
      <w:r>
        <w:t xml:space="preserve"> the tip</w:t>
      </w:r>
      <w:del w:id="2295" w:author="Steven LaBelle" w:date="2018-08-21T12:39:00Z">
        <w:r w:rsidDel="00F20597">
          <w:delText>s</w:delText>
        </w:r>
      </w:del>
      <w:ins w:id="2296" w:author="Steven LaBelle" w:date="2018-08-21T12:39:00Z">
        <w:r w:rsidR="00F20597">
          <w:t xml:space="preserve"> force fields</w:t>
        </w:r>
      </w:ins>
      <w:del w:id="2297" w:author="Steven LaBelle" w:date="2018-08-21T12:39:00Z">
        <w:r w:rsidDel="00F20597">
          <w:delText xml:space="preserve"> exert forces which</w:delText>
        </w:r>
      </w:del>
      <w:r>
        <w:t xml:space="preserve"> are contained in the </w:t>
      </w:r>
      <w:proofErr w:type="spellStart"/>
      <w:r>
        <w:t>angio</w:t>
      </w:r>
      <w:proofErr w:type="spellEnd"/>
      <w:r>
        <w:t xml:space="preserve"> stress component.</w:t>
      </w:r>
    </w:p>
    <w:p w14:paraId="3D8BE564" w14:textId="77777777" w:rsidR="00F20597" w:rsidRDefault="00F20597" w:rsidP="005A265C"/>
    <w:p w14:paraId="2D781D08" w14:textId="0A96D1C4" w:rsidR="00A64DB8" w:rsidRDefault="00A64DB8" w:rsidP="005A265C">
      <w:r>
        <w:t>e.g.</w:t>
      </w:r>
    </w:p>
    <w:p w14:paraId="1514DEC4" w14:textId="77777777" w:rsidR="006F1025" w:rsidRPr="006F1025" w:rsidRDefault="006F1025" w:rsidP="006F1025">
      <w:pPr>
        <w:shd w:val="clear" w:color="auto" w:fill="FFFFFF"/>
        <w:jc w:val="left"/>
        <w:rPr>
          <w:rFonts w:ascii="Courier New" w:hAnsi="Courier New" w:cs="Courier New"/>
          <w:b/>
          <w:bCs/>
          <w:color w:val="000000"/>
          <w:sz w:val="20"/>
          <w:szCs w:val="20"/>
        </w:rPr>
      </w:pPr>
      <w:r w:rsidRPr="006F1025">
        <w:rPr>
          <w:rFonts w:ascii="Courier New" w:hAnsi="Courier New" w:cs="Courier New"/>
          <w:color w:val="0000FF"/>
          <w:sz w:val="20"/>
          <w:szCs w:val="20"/>
        </w:rPr>
        <w:t>&lt;</w:t>
      </w:r>
      <w:proofErr w:type="spellStart"/>
      <w:r w:rsidRPr="006F1025">
        <w:rPr>
          <w:rFonts w:ascii="Courier New" w:hAnsi="Courier New" w:cs="Courier New"/>
          <w:color w:val="0000FF"/>
          <w:sz w:val="20"/>
          <w:szCs w:val="20"/>
        </w:rPr>
        <w:t>common_properties</w:t>
      </w:r>
      <w:proofErr w:type="spellEnd"/>
      <w:r w:rsidRPr="006F1025">
        <w:rPr>
          <w:rFonts w:ascii="Courier New" w:hAnsi="Courier New" w:cs="Courier New"/>
          <w:color w:val="000000"/>
          <w:sz w:val="20"/>
          <w:szCs w:val="20"/>
        </w:rPr>
        <w:t xml:space="preserve"> </w:t>
      </w:r>
      <w:r w:rsidRPr="006F1025">
        <w:rPr>
          <w:rFonts w:ascii="Courier New" w:hAnsi="Courier New" w:cs="Courier New"/>
          <w:color w:val="FF0000"/>
          <w:sz w:val="20"/>
          <w:szCs w:val="20"/>
        </w:rPr>
        <w:t>type</w:t>
      </w:r>
      <w:r w:rsidRPr="006F1025">
        <w:rPr>
          <w:rFonts w:ascii="Courier New" w:hAnsi="Courier New" w:cs="Courier New"/>
          <w:color w:val="000000"/>
          <w:sz w:val="20"/>
          <w:szCs w:val="20"/>
        </w:rPr>
        <w:t>=</w:t>
      </w:r>
      <w:r w:rsidRPr="006F1025">
        <w:rPr>
          <w:rFonts w:ascii="Courier New" w:hAnsi="Courier New" w:cs="Courier New"/>
          <w:b/>
          <w:bCs/>
          <w:color w:val="8000FF"/>
          <w:sz w:val="20"/>
          <w:szCs w:val="20"/>
        </w:rPr>
        <w:t>"</w:t>
      </w:r>
      <w:proofErr w:type="spellStart"/>
      <w:r w:rsidRPr="006F1025">
        <w:rPr>
          <w:rFonts w:ascii="Courier New" w:hAnsi="Courier New" w:cs="Courier New"/>
          <w:b/>
          <w:bCs/>
          <w:color w:val="8000FF"/>
          <w:sz w:val="20"/>
          <w:szCs w:val="20"/>
        </w:rPr>
        <w:t>angio_properties</w:t>
      </w:r>
      <w:proofErr w:type="spellEnd"/>
      <w:r w:rsidRPr="006F1025">
        <w:rPr>
          <w:rFonts w:ascii="Courier New" w:hAnsi="Courier New" w:cs="Courier New"/>
          <w:b/>
          <w:bCs/>
          <w:color w:val="8000FF"/>
          <w:sz w:val="20"/>
          <w:szCs w:val="20"/>
        </w:rPr>
        <w:t>"</w:t>
      </w:r>
      <w:r w:rsidRPr="006F1025">
        <w:rPr>
          <w:rFonts w:ascii="Courier New" w:hAnsi="Courier New" w:cs="Courier New"/>
          <w:color w:val="0000FF"/>
          <w:sz w:val="20"/>
          <w:szCs w:val="20"/>
        </w:rPr>
        <w:t>&gt;</w:t>
      </w:r>
    </w:p>
    <w:p w14:paraId="5CB2BE99" w14:textId="77777777" w:rsidR="006F1025" w:rsidRPr="006F1025" w:rsidRDefault="006F1025" w:rsidP="006F1025">
      <w:pPr>
        <w:shd w:val="clear" w:color="auto" w:fill="FFFFFF"/>
        <w:jc w:val="left"/>
        <w:rPr>
          <w:rFonts w:ascii="Courier New" w:hAnsi="Courier New" w:cs="Courier New"/>
          <w:b/>
          <w:bCs/>
          <w:color w:val="000000"/>
          <w:sz w:val="20"/>
          <w:szCs w:val="20"/>
        </w:rPr>
      </w:pPr>
      <w:r w:rsidRPr="006F1025">
        <w:rPr>
          <w:rFonts w:ascii="Courier New" w:hAnsi="Courier New" w:cs="Courier New"/>
          <w:b/>
          <w:bCs/>
          <w:color w:val="000000"/>
          <w:sz w:val="20"/>
          <w:szCs w:val="20"/>
        </w:rPr>
        <w:t xml:space="preserve">    </w:t>
      </w:r>
      <w:r w:rsidRPr="006F1025">
        <w:rPr>
          <w:rFonts w:ascii="Courier New" w:hAnsi="Courier New" w:cs="Courier New"/>
          <w:color w:val="0000FF"/>
          <w:sz w:val="20"/>
          <w:szCs w:val="20"/>
        </w:rPr>
        <w:t>&lt;vessel</w:t>
      </w:r>
      <w:r w:rsidRPr="006F1025">
        <w:rPr>
          <w:rFonts w:ascii="Courier New" w:hAnsi="Courier New" w:cs="Courier New"/>
          <w:color w:val="000000"/>
          <w:sz w:val="20"/>
          <w:szCs w:val="20"/>
        </w:rPr>
        <w:t xml:space="preserve"> </w:t>
      </w:r>
      <w:r w:rsidRPr="006F1025">
        <w:rPr>
          <w:rFonts w:ascii="Courier New" w:hAnsi="Courier New" w:cs="Courier New"/>
          <w:color w:val="FF0000"/>
          <w:sz w:val="20"/>
          <w:szCs w:val="20"/>
        </w:rPr>
        <w:t>type</w:t>
      </w:r>
      <w:r w:rsidRPr="006F1025">
        <w:rPr>
          <w:rFonts w:ascii="Courier New" w:hAnsi="Courier New" w:cs="Courier New"/>
          <w:color w:val="000000"/>
          <w:sz w:val="20"/>
          <w:szCs w:val="20"/>
        </w:rPr>
        <w:t>=</w:t>
      </w:r>
      <w:r w:rsidRPr="006F1025">
        <w:rPr>
          <w:rFonts w:ascii="Courier New" w:hAnsi="Courier New" w:cs="Courier New"/>
          <w:b/>
          <w:bCs/>
          <w:color w:val="8000FF"/>
          <w:sz w:val="20"/>
          <w:szCs w:val="20"/>
        </w:rPr>
        <w:t>"viscoelastic"</w:t>
      </w:r>
      <w:r w:rsidRPr="006F1025">
        <w:rPr>
          <w:rFonts w:ascii="Courier New" w:hAnsi="Courier New" w:cs="Courier New"/>
          <w:color w:val="0000FF"/>
          <w:sz w:val="20"/>
          <w:szCs w:val="20"/>
        </w:rPr>
        <w:t>&gt;</w:t>
      </w:r>
    </w:p>
    <w:p w14:paraId="5046D2AA" w14:textId="77777777" w:rsidR="006F1025" w:rsidRPr="006F1025" w:rsidRDefault="006F1025" w:rsidP="006F1025">
      <w:pPr>
        <w:shd w:val="clear" w:color="auto" w:fill="FFFFFF"/>
        <w:jc w:val="left"/>
        <w:rPr>
          <w:rFonts w:ascii="Courier New" w:hAnsi="Courier New" w:cs="Courier New"/>
          <w:b/>
          <w:bCs/>
          <w:color w:val="000000"/>
          <w:sz w:val="20"/>
          <w:szCs w:val="20"/>
        </w:rPr>
      </w:pPr>
      <w:r w:rsidRPr="006F1025">
        <w:rPr>
          <w:rFonts w:ascii="Courier New" w:hAnsi="Courier New" w:cs="Courier New"/>
          <w:b/>
          <w:bCs/>
          <w:color w:val="000000"/>
          <w:sz w:val="20"/>
          <w:szCs w:val="20"/>
        </w:rPr>
        <w:t xml:space="preserve">        </w:t>
      </w:r>
      <w:r w:rsidRPr="006F1025">
        <w:rPr>
          <w:rFonts w:ascii="Courier New" w:hAnsi="Courier New" w:cs="Courier New"/>
          <w:color w:val="0000FF"/>
          <w:sz w:val="20"/>
          <w:szCs w:val="20"/>
        </w:rPr>
        <w:t>&lt;t1&gt;</w:t>
      </w:r>
      <w:r w:rsidRPr="006F1025">
        <w:rPr>
          <w:rFonts w:ascii="Courier New" w:hAnsi="Courier New" w:cs="Courier New"/>
          <w:b/>
          <w:bCs/>
          <w:color w:val="000000"/>
          <w:sz w:val="20"/>
          <w:szCs w:val="20"/>
        </w:rPr>
        <w:t>0.000005</w:t>
      </w:r>
      <w:r w:rsidRPr="006F1025">
        <w:rPr>
          <w:rFonts w:ascii="Courier New" w:hAnsi="Courier New" w:cs="Courier New"/>
          <w:color w:val="0000FF"/>
          <w:sz w:val="20"/>
          <w:szCs w:val="20"/>
        </w:rPr>
        <w:t>&lt;/t1&gt;</w:t>
      </w:r>
    </w:p>
    <w:p w14:paraId="480CB0DA" w14:textId="77777777" w:rsidR="006F1025" w:rsidRPr="006F1025" w:rsidRDefault="006F1025" w:rsidP="006F1025">
      <w:pPr>
        <w:shd w:val="clear" w:color="auto" w:fill="FFFFFF"/>
        <w:jc w:val="left"/>
        <w:rPr>
          <w:rFonts w:ascii="Courier New" w:hAnsi="Courier New" w:cs="Courier New"/>
          <w:b/>
          <w:bCs/>
          <w:color w:val="000000"/>
          <w:sz w:val="20"/>
          <w:szCs w:val="20"/>
        </w:rPr>
      </w:pPr>
      <w:r w:rsidRPr="006F1025">
        <w:rPr>
          <w:rFonts w:ascii="Courier New" w:hAnsi="Courier New" w:cs="Courier New"/>
          <w:b/>
          <w:bCs/>
          <w:color w:val="000000"/>
          <w:sz w:val="20"/>
          <w:szCs w:val="20"/>
        </w:rPr>
        <w:lastRenderedPageBreak/>
        <w:t xml:space="preserve">        </w:t>
      </w:r>
      <w:r w:rsidRPr="006F1025">
        <w:rPr>
          <w:rFonts w:ascii="Courier New" w:hAnsi="Courier New" w:cs="Courier New"/>
          <w:color w:val="0000FF"/>
          <w:sz w:val="20"/>
          <w:szCs w:val="20"/>
        </w:rPr>
        <w:t>&lt;g0&gt;</w:t>
      </w:r>
      <w:r w:rsidRPr="006F1025">
        <w:rPr>
          <w:rFonts w:ascii="Courier New" w:hAnsi="Courier New" w:cs="Courier New"/>
          <w:b/>
          <w:bCs/>
          <w:color w:val="000000"/>
          <w:sz w:val="20"/>
          <w:szCs w:val="20"/>
        </w:rPr>
        <w:t>0.0</w:t>
      </w:r>
      <w:r w:rsidRPr="006F1025">
        <w:rPr>
          <w:rFonts w:ascii="Courier New" w:hAnsi="Courier New" w:cs="Courier New"/>
          <w:color w:val="0000FF"/>
          <w:sz w:val="20"/>
          <w:szCs w:val="20"/>
        </w:rPr>
        <w:t>&lt;/g0&gt;</w:t>
      </w:r>
    </w:p>
    <w:p w14:paraId="29E98705" w14:textId="77777777" w:rsidR="006F1025" w:rsidRPr="006F1025" w:rsidRDefault="006F1025" w:rsidP="006F1025">
      <w:pPr>
        <w:shd w:val="clear" w:color="auto" w:fill="FFFFFF"/>
        <w:jc w:val="left"/>
        <w:rPr>
          <w:rFonts w:ascii="Courier New" w:hAnsi="Courier New" w:cs="Courier New"/>
          <w:b/>
          <w:bCs/>
          <w:color w:val="000000"/>
          <w:sz w:val="20"/>
          <w:szCs w:val="20"/>
        </w:rPr>
      </w:pPr>
      <w:r w:rsidRPr="006F1025">
        <w:rPr>
          <w:rFonts w:ascii="Courier New" w:hAnsi="Courier New" w:cs="Courier New"/>
          <w:b/>
          <w:bCs/>
          <w:color w:val="000000"/>
          <w:sz w:val="20"/>
          <w:szCs w:val="20"/>
        </w:rPr>
        <w:t xml:space="preserve">        </w:t>
      </w:r>
      <w:r w:rsidRPr="006F1025">
        <w:rPr>
          <w:rFonts w:ascii="Courier New" w:hAnsi="Courier New" w:cs="Courier New"/>
          <w:color w:val="0000FF"/>
          <w:sz w:val="20"/>
          <w:szCs w:val="20"/>
        </w:rPr>
        <w:t>&lt;g1&gt;</w:t>
      </w:r>
      <w:r w:rsidRPr="006F1025">
        <w:rPr>
          <w:rFonts w:ascii="Courier New" w:hAnsi="Courier New" w:cs="Courier New"/>
          <w:b/>
          <w:bCs/>
          <w:color w:val="000000"/>
          <w:sz w:val="20"/>
          <w:szCs w:val="20"/>
        </w:rPr>
        <w:t>1.0</w:t>
      </w:r>
      <w:r w:rsidRPr="006F1025">
        <w:rPr>
          <w:rFonts w:ascii="Courier New" w:hAnsi="Courier New" w:cs="Courier New"/>
          <w:color w:val="0000FF"/>
          <w:sz w:val="20"/>
          <w:szCs w:val="20"/>
        </w:rPr>
        <w:t>&lt;/g1&gt;</w:t>
      </w:r>
    </w:p>
    <w:p w14:paraId="7EED8CE6" w14:textId="77777777" w:rsidR="006F1025" w:rsidRPr="006F1025" w:rsidRDefault="006F1025" w:rsidP="006F1025">
      <w:pPr>
        <w:shd w:val="clear" w:color="auto" w:fill="FFFFFF"/>
        <w:jc w:val="left"/>
        <w:rPr>
          <w:rFonts w:ascii="Courier New" w:hAnsi="Courier New" w:cs="Courier New"/>
          <w:b/>
          <w:bCs/>
          <w:color w:val="000000"/>
          <w:sz w:val="20"/>
          <w:szCs w:val="20"/>
        </w:rPr>
      </w:pPr>
      <w:r w:rsidRPr="006F1025">
        <w:rPr>
          <w:rFonts w:ascii="Courier New" w:hAnsi="Courier New" w:cs="Courier New"/>
          <w:b/>
          <w:bCs/>
          <w:color w:val="000000"/>
          <w:sz w:val="20"/>
          <w:szCs w:val="20"/>
        </w:rPr>
        <w:t xml:space="preserve">        </w:t>
      </w:r>
      <w:r w:rsidRPr="006F1025">
        <w:rPr>
          <w:rFonts w:ascii="Courier New" w:hAnsi="Courier New" w:cs="Courier New"/>
          <w:color w:val="0000FF"/>
          <w:sz w:val="20"/>
          <w:szCs w:val="20"/>
        </w:rPr>
        <w:t>&lt;elastic</w:t>
      </w:r>
      <w:r w:rsidRPr="006F1025">
        <w:rPr>
          <w:rFonts w:ascii="Courier New" w:hAnsi="Courier New" w:cs="Courier New"/>
          <w:color w:val="000000"/>
          <w:sz w:val="20"/>
          <w:szCs w:val="20"/>
        </w:rPr>
        <w:t xml:space="preserve"> </w:t>
      </w:r>
      <w:r w:rsidRPr="006F1025">
        <w:rPr>
          <w:rFonts w:ascii="Courier New" w:hAnsi="Courier New" w:cs="Courier New"/>
          <w:color w:val="FF0000"/>
          <w:sz w:val="20"/>
          <w:szCs w:val="20"/>
        </w:rPr>
        <w:t>type</w:t>
      </w:r>
      <w:r w:rsidRPr="006F1025">
        <w:rPr>
          <w:rFonts w:ascii="Courier New" w:hAnsi="Courier New" w:cs="Courier New"/>
          <w:color w:val="000000"/>
          <w:sz w:val="20"/>
          <w:szCs w:val="20"/>
        </w:rPr>
        <w:t>=</w:t>
      </w:r>
      <w:r w:rsidRPr="006F1025">
        <w:rPr>
          <w:rFonts w:ascii="Courier New" w:hAnsi="Courier New" w:cs="Courier New"/>
          <w:b/>
          <w:bCs/>
          <w:color w:val="8000FF"/>
          <w:sz w:val="20"/>
          <w:szCs w:val="20"/>
        </w:rPr>
        <w:t>"neo-Hookean"</w:t>
      </w:r>
      <w:r w:rsidRPr="006F1025">
        <w:rPr>
          <w:rFonts w:ascii="Courier New" w:hAnsi="Courier New" w:cs="Courier New"/>
          <w:color w:val="0000FF"/>
          <w:sz w:val="20"/>
          <w:szCs w:val="20"/>
        </w:rPr>
        <w:t>&gt;</w:t>
      </w:r>
    </w:p>
    <w:p w14:paraId="7A435BB2" w14:textId="77777777" w:rsidR="006F1025" w:rsidRPr="0030237E" w:rsidRDefault="006F1025" w:rsidP="006F1025">
      <w:pPr>
        <w:shd w:val="clear" w:color="auto" w:fill="FFFFFF"/>
        <w:jc w:val="left"/>
        <w:rPr>
          <w:rFonts w:ascii="Courier New" w:hAnsi="Courier New" w:cs="Courier New"/>
          <w:b/>
          <w:bCs/>
          <w:color w:val="000000"/>
          <w:sz w:val="20"/>
          <w:szCs w:val="20"/>
          <w:lang w:val="es-MX"/>
          <w:rPrChange w:id="2298" w:author="Steven" w:date="2021-03-08T10:43:00Z">
            <w:rPr>
              <w:rFonts w:ascii="Courier New" w:hAnsi="Courier New" w:cs="Courier New"/>
              <w:b/>
              <w:bCs/>
              <w:color w:val="000000"/>
              <w:sz w:val="20"/>
              <w:szCs w:val="20"/>
            </w:rPr>
          </w:rPrChange>
        </w:rPr>
      </w:pPr>
      <w:r w:rsidRPr="006F1025">
        <w:rPr>
          <w:rFonts w:ascii="Courier New" w:hAnsi="Courier New" w:cs="Courier New"/>
          <w:b/>
          <w:bCs/>
          <w:color w:val="000000"/>
          <w:sz w:val="20"/>
          <w:szCs w:val="20"/>
        </w:rPr>
        <w:t xml:space="preserve">            </w:t>
      </w:r>
      <w:r w:rsidRPr="0030237E">
        <w:rPr>
          <w:rFonts w:ascii="Courier New" w:hAnsi="Courier New" w:cs="Courier New"/>
          <w:color w:val="0000FF"/>
          <w:sz w:val="20"/>
          <w:szCs w:val="20"/>
          <w:lang w:val="es-MX"/>
          <w:rPrChange w:id="2299" w:author="Steven" w:date="2021-03-08T10:43:00Z">
            <w:rPr>
              <w:rFonts w:ascii="Courier New" w:hAnsi="Courier New" w:cs="Courier New"/>
              <w:color w:val="0000FF"/>
              <w:sz w:val="20"/>
              <w:szCs w:val="20"/>
            </w:rPr>
          </w:rPrChange>
        </w:rPr>
        <w:t>&lt;E&gt;</w:t>
      </w:r>
      <w:r w:rsidRPr="0030237E">
        <w:rPr>
          <w:rFonts w:ascii="Courier New" w:hAnsi="Courier New" w:cs="Courier New"/>
          <w:b/>
          <w:bCs/>
          <w:color w:val="000000"/>
          <w:sz w:val="20"/>
          <w:szCs w:val="20"/>
          <w:lang w:val="es-MX"/>
          <w:rPrChange w:id="2300" w:author="Steven" w:date="2021-03-08T10:43:00Z">
            <w:rPr>
              <w:rFonts w:ascii="Courier New" w:hAnsi="Courier New" w:cs="Courier New"/>
              <w:b/>
              <w:bCs/>
              <w:color w:val="000000"/>
              <w:sz w:val="20"/>
              <w:szCs w:val="20"/>
            </w:rPr>
          </w:rPrChange>
        </w:rPr>
        <w:t>0.003452</w:t>
      </w:r>
      <w:r w:rsidRPr="0030237E">
        <w:rPr>
          <w:rFonts w:ascii="Courier New" w:hAnsi="Courier New" w:cs="Courier New"/>
          <w:color w:val="0000FF"/>
          <w:sz w:val="20"/>
          <w:szCs w:val="20"/>
          <w:lang w:val="es-MX"/>
          <w:rPrChange w:id="2301" w:author="Steven" w:date="2021-03-08T10:43:00Z">
            <w:rPr>
              <w:rFonts w:ascii="Courier New" w:hAnsi="Courier New" w:cs="Courier New"/>
              <w:color w:val="0000FF"/>
              <w:sz w:val="20"/>
              <w:szCs w:val="20"/>
            </w:rPr>
          </w:rPrChange>
        </w:rPr>
        <w:t>&lt;/E&gt;</w:t>
      </w:r>
    </w:p>
    <w:p w14:paraId="0521BD85" w14:textId="77777777" w:rsidR="006F1025" w:rsidRPr="0030237E" w:rsidRDefault="006F1025" w:rsidP="006F1025">
      <w:pPr>
        <w:shd w:val="clear" w:color="auto" w:fill="FFFFFF"/>
        <w:jc w:val="left"/>
        <w:rPr>
          <w:rFonts w:ascii="Courier New" w:hAnsi="Courier New" w:cs="Courier New"/>
          <w:b/>
          <w:bCs/>
          <w:color w:val="000000"/>
          <w:sz w:val="20"/>
          <w:szCs w:val="20"/>
          <w:lang w:val="es-MX"/>
          <w:rPrChange w:id="2302" w:author="Steven" w:date="2021-03-08T10:43:00Z">
            <w:rPr>
              <w:rFonts w:ascii="Courier New" w:hAnsi="Courier New" w:cs="Courier New"/>
              <w:b/>
              <w:bCs/>
              <w:color w:val="000000"/>
              <w:sz w:val="20"/>
              <w:szCs w:val="20"/>
            </w:rPr>
          </w:rPrChange>
        </w:rPr>
      </w:pPr>
      <w:r w:rsidRPr="0030237E">
        <w:rPr>
          <w:rFonts w:ascii="Courier New" w:hAnsi="Courier New" w:cs="Courier New"/>
          <w:b/>
          <w:bCs/>
          <w:color w:val="000000"/>
          <w:sz w:val="20"/>
          <w:szCs w:val="20"/>
          <w:lang w:val="es-MX"/>
          <w:rPrChange w:id="2303" w:author="Steven" w:date="2021-03-08T10:43:00Z">
            <w:rPr>
              <w:rFonts w:ascii="Courier New" w:hAnsi="Courier New" w:cs="Courier New"/>
              <w:b/>
              <w:bCs/>
              <w:color w:val="000000"/>
              <w:sz w:val="20"/>
              <w:szCs w:val="20"/>
            </w:rPr>
          </w:rPrChange>
        </w:rPr>
        <w:t xml:space="preserve">            </w:t>
      </w:r>
      <w:r w:rsidRPr="0030237E">
        <w:rPr>
          <w:rFonts w:ascii="Courier New" w:hAnsi="Courier New" w:cs="Courier New"/>
          <w:color w:val="0000FF"/>
          <w:sz w:val="20"/>
          <w:szCs w:val="20"/>
          <w:lang w:val="es-MX"/>
          <w:rPrChange w:id="2304" w:author="Steven" w:date="2021-03-08T10:43:00Z">
            <w:rPr>
              <w:rFonts w:ascii="Courier New" w:hAnsi="Courier New" w:cs="Courier New"/>
              <w:color w:val="0000FF"/>
              <w:sz w:val="20"/>
              <w:szCs w:val="20"/>
            </w:rPr>
          </w:rPrChange>
        </w:rPr>
        <w:t>&lt;v&gt;</w:t>
      </w:r>
      <w:r w:rsidRPr="0030237E">
        <w:rPr>
          <w:rFonts w:ascii="Courier New" w:hAnsi="Courier New" w:cs="Courier New"/>
          <w:b/>
          <w:bCs/>
          <w:color w:val="000000"/>
          <w:sz w:val="20"/>
          <w:szCs w:val="20"/>
          <w:lang w:val="es-MX"/>
          <w:rPrChange w:id="2305" w:author="Steven" w:date="2021-03-08T10:43:00Z">
            <w:rPr>
              <w:rFonts w:ascii="Courier New" w:hAnsi="Courier New" w:cs="Courier New"/>
              <w:b/>
              <w:bCs/>
              <w:color w:val="000000"/>
              <w:sz w:val="20"/>
              <w:szCs w:val="20"/>
            </w:rPr>
          </w:rPrChange>
        </w:rPr>
        <w:t>0.0</w:t>
      </w:r>
      <w:r w:rsidRPr="0030237E">
        <w:rPr>
          <w:rFonts w:ascii="Courier New" w:hAnsi="Courier New" w:cs="Courier New"/>
          <w:color w:val="0000FF"/>
          <w:sz w:val="20"/>
          <w:szCs w:val="20"/>
          <w:lang w:val="es-MX"/>
          <w:rPrChange w:id="2306" w:author="Steven" w:date="2021-03-08T10:43:00Z">
            <w:rPr>
              <w:rFonts w:ascii="Courier New" w:hAnsi="Courier New" w:cs="Courier New"/>
              <w:color w:val="0000FF"/>
              <w:sz w:val="20"/>
              <w:szCs w:val="20"/>
            </w:rPr>
          </w:rPrChange>
        </w:rPr>
        <w:t>&lt;/v&gt;</w:t>
      </w:r>
    </w:p>
    <w:p w14:paraId="7A70428C" w14:textId="77777777" w:rsidR="006F1025" w:rsidRPr="0030237E" w:rsidRDefault="006F1025" w:rsidP="006F1025">
      <w:pPr>
        <w:shd w:val="clear" w:color="auto" w:fill="FFFFFF"/>
        <w:jc w:val="left"/>
        <w:rPr>
          <w:rFonts w:ascii="Courier New" w:hAnsi="Courier New" w:cs="Courier New"/>
          <w:b/>
          <w:bCs/>
          <w:color w:val="000000"/>
          <w:sz w:val="20"/>
          <w:szCs w:val="20"/>
          <w:lang w:val="es-MX"/>
          <w:rPrChange w:id="2307" w:author="Steven" w:date="2021-03-08T10:43:00Z">
            <w:rPr>
              <w:rFonts w:ascii="Courier New" w:hAnsi="Courier New" w:cs="Courier New"/>
              <w:b/>
              <w:bCs/>
              <w:color w:val="000000"/>
              <w:sz w:val="20"/>
              <w:szCs w:val="20"/>
            </w:rPr>
          </w:rPrChange>
        </w:rPr>
      </w:pPr>
      <w:r w:rsidRPr="0030237E">
        <w:rPr>
          <w:rFonts w:ascii="Courier New" w:hAnsi="Courier New" w:cs="Courier New"/>
          <w:b/>
          <w:bCs/>
          <w:color w:val="000000"/>
          <w:sz w:val="20"/>
          <w:szCs w:val="20"/>
          <w:lang w:val="es-MX"/>
          <w:rPrChange w:id="2308" w:author="Steven" w:date="2021-03-08T10:43:00Z">
            <w:rPr>
              <w:rFonts w:ascii="Courier New" w:hAnsi="Courier New" w:cs="Courier New"/>
              <w:b/>
              <w:bCs/>
              <w:color w:val="000000"/>
              <w:sz w:val="20"/>
              <w:szCs w:val="20"/>
            </w:rPr>
          </w:rPrChange>
        </w:rPr>
        <w:t xml:space="preserve">        </w:t>
      </w:r>
      <w:r w:rsidRPr="0030237E">
        <w:rPr>
          <w:rFonts w:ascii="Courier New" w:hAnsi="Courier New" w:cs="Courier New"/>
          <w:color w:val="0000FF"/>
          <w:sz w:val="20"/>
          <w:szCs w:val="20"/>
          <w:lang w:val="es-MX"/>
          <w:rPrChange w:id="2309" w:author="Steven" w:date="2021-03-08T10:43:00Z">
            <w:rPr>
              <w:rFonts w:ascii="Courier New" w:hAnsi="Courier New" w:cs="Courier New"/>
              <w:color w:val="0000FF"/>
              <w:sz w:val="20"/>
              <w:szCs w:val="20"/>
            </w:rPr>
          </w:rPrChange>
        </w:rPr>
        <w:t>&lt;/</w:t>
      </w:r>
      <w:proofErr w:type="spellStart"/>
      <w:r w:rsidRPr="0030237E">
        <w:rPr>
          <w:rFonts w:ascii="Courier New" w:hAnsi="Courier New" w:cs="Courier New"/>
          <w:color w:val="0000FF"/>
          <w:sz w:val="20"/>
          <w:szCs w:val="20"/>
          <w:lang w:val="es-MX"/>
          <w:rPrChange w:id="2310" w:author="Steven" w:date="2021-03-08T10:43:00Z">
            <w:rPr>
              <w:rFonts w:ascii="Courier New" w:hAnsi="Courier New" w:cs="Courier New"/>
              <w:color w:val="0000FF"/>
              <w:sz w:val="20"/>
              <w:szCs w:val="20"/>
            </w:rPr>
          </w:rPrChange>
        </w:rPr>
        <w:t>elastic</w:t>
      </w:r>
      <w:proofErr w:type="spellEnd"/>
      <w:r w:rsidRPr="0030237E">
        <w:rPr>
          <w:rFonts w:ascii="Courier New" w:hAnsi="Courier New" w:cs="Courier New"/>
          <w:color w:val="0000FF"/>
          <w:sz w:val="20"/>
          <w:szCs w:val="20"/>
          <w:lang w:val="es-MX"/>
          <w:rPrChange w:id="2311" w:author="Steven" w:date="2021-03-08T10:43:00Z">
            <w:rPr>
              <w:rFonts w:ascii="Courier New" w:hAnsi="Courier New" w:cs="Courier New"/>
              <w:color w:val="0000FF"/>
              <w:sz w:val="20"/>
              <w:szCs w:val="20"/>
            </w:rPr>
          </w:rPrChange>
        </w:rPr>
        <w:t>&gt;</w:t>
      </w:r>
    </w:p>
    <w:p w14:paraId="3FB5EDA5" w14:textId="77777777" w:rsidR="006F1025" w:rsidRPr="006F1025" w:rsidRDefault="006F1025" w:rsidP="006F1025">
      <w:pPr>
        <w:shd w:val="clear" w:color="auto" w:fill="FFFFFF"/>
        <w:jc w:val="left"/>
        <w:rPr>
          <w:rFonts w:ascii="Courier New" w:hAnsi="Courier New" w:cs="Courier New"/>
          <w:b/>
          <w:bCs/>
          <w:color w:val="000000"/>
          <w:sz w:val="20"/>
          <w:szCs w:val="20"/>
        </w:rPr>
      </w:pPr>
      <w:r w:rsidRPr="0030237E">
        <w:rPr>
          <w:rFonts w:ascii="Courier New" w:hAnsi="Courier New" w:cs="Courier New"/>
          <w:b/>
          <w:bCs/>
          <w:color w:val="000000"/>
          <w:sz w:val="20"/>
          <w:szCs w:val="20"/>
          <w:lang w:val="es-MX"/>
          <w:rPrChange w:id="2312" w:author="Steven" w:date="2021-03-08T10:43:00Z">
            <w:rPr>
              <w:rFonts w:ascii="Courier New" w:hAnsi="Courier New" w:cs="Courier New"/>
              <w:b/>
              <w:bCs/>
              <w:color w:val="000000"/>
              <w:sz w:val="20"/>
              <w:szCs w:val="20"/>
            </w:rPr>
          </w:rPrChange>
        </w:rPr>
        <w:t xml:space="preserve">    </w:t>
      </w:r>
      <w:r w:rsidRPr="006F1025">
        <w:rPr>
          <w:rFonts w:ascii="Courier New" w:hAnsi="Courier New" w:cs="Courier New"/>
          <w:color w:val="0000FF"/>
          <w:sz w:val="20"/>
          <w:szCs w:val="20"/>
        </w:rPr>
        <w:t>&lt;/vessel&gt;</w:t>
      </w:r>
    </w:p>
    <w:p w14:paraId="416AA54A" w14:textId="77777777" w:rsidR="006F1025" w:rsidRPr="006F1025" w:rsidRDefault="006F1025" w:rsidP="006F1025">
      <w:pPr>
        <w:shd w:val="clear" w:color="auto" w:fill="FFFFFF"/>
        <w:jc w:val="left"/>
        <w:rPr>
          <w:rFonts w:ascii="Courier New" w:hAnsi="Courier New" w:cs="Courier New"/>
          <w:b/>
          <w:bCs/>
          <w:color w:val="000000"/>
          <w:sz w:val="20"/>
          <w:szCs w:val="20"/>
        </w:rPr>
      </w:pPr>
      <w:r w:rsidRPr="006F1025">
        <w:rPr>
          <w:rFonts w:ascii="Courier New" w:hAnsi="Courier New" w:cs="Courier New"/>
          <w:b/>
          <w:bCs/>
          <w:color w:val="000000"/>
          <w:sz w:val="20"/>
          <w:szCs w:val="20"/>
        </w:rPr>
        <w:t>…</w:t>
      </w:r>
    </w:p>
    <w:p w14:paraId="3353D343" w14:textId="77777777" w:rsidR="006F1025" w:rsidRPr="006F1025" w:rsidRDefault="006F1025" w:rsidP="006F1025">
      <w:pPr>
        <w:shd w:val="clear" w:color="auto" w:fill="FFFFFF"/>
        <w:jc w:val="left"/>
      </w:pPr>
      <w:r w:rsidRPr="006F1025">
        <w:rPr>
          <w:rFonts w:ascii="Courier New" w:hAnsi="Courier New" w:cs="Courier New"/>
          <w:color w:val="0000FF"/>
          <w:sz w:val="20"/>
          <w:szCs w:val="20"/>
        </w:rPr>
        <w:t>&lt;/</w:t>
      </w:r>
      <w:proofErr w:type="spellStart"/>
      <w:r w:rsidRPr="006F1025">
        <w:rPr>
          <w:rFonts w:ascii="Courier New" w:hAnsi="Courier New" w:cs="Courier New"/>
          <w:color w:val="0000FF"/>
          <w:sz w:val="20"/>
          <w:szCs w:val="20"/>
        </w:rPr>
        <w:t>common_properties</w:t>
      </w:r>
      <w:proofErr w:type="spellEnd"/>
      <w:r w:rsidRPr="006F1025">
        <w:rPr>
          <w:rFonts w:ascii="Courier New" w:hAnsi="Courier New" w:cs="Courier New"/>
          <w:color w:val="000000"/>
          <w:sz w:val="20"/>
          <w:szCs w:val="20"/>
        </w:rPr>
        <w:t xml:space="preserve"> </w:t>
      </w:r>
      <w:r w:rsidRPr="006F1025">
        <w:rPr>
          <w:rFonts w:ascii="Courier New" w:hAnsi="Courier New" w:cs="Courier New"/>
          <w:color w:val="FF0000"/>
          <w:sz w:val="20"/>
          <w:szCs w:val="20"/>
        </w:rPr>
        <w:t>type</w:t>
      </w:r>
      <w:r w:rsidRPr="006F1025">
        <w:rPr>
          <w:rFonts w:ascii="Courier New" w:hAnsi="Courier New" w:cs="Courier New"/>
          <w:color w:val="000000"/>
          <w:sz w:val="20"/>
          <w:szCs w:val="20"/>
        </w:rPr>
        <w:t>=</w:t>
      </w:r>
      <w:r w:rsidRPr="006F1025">
        <w:rPr>
          <w:rFonts w:ascii="Courier New" w:hAnsi="Courier New" w:cs="Courier New"/>
          <w:b/>
          <w:bCs/>
          <w:color w:val="8000FF"/>
          <w:sz w:val="20"/>
          <w:szCs w:val="20"/>
        </w:rPr>
        <w:t>"</w:t>
      </w:r>
      <w:proofErr w:type="spellStart"/>
      <w:r w:rsidRPr="006F1025">
        <w:rPr>
          <w:rFonts w:ascii="Courier New" w:hAnsi="Courier New" w:cs="Courier New"/>
          <w:b/>
          <w:bCs/>
          <w:color w:val="8000FF"/>
          <w:sz w:val="20"/>
          <w:szCs w:val="20"/>
        </w:rPr>
        <w:t>angio_properties</w:t>
      </w:r>
      <w:proofErr w:type="spellEnd"/>
      <w:r w:rsidRPr="006F1025">
        <w:rPr>
          <w:rFonts w:ascii="Courier New" w:hAnsi="Courier New" w:cs="Courier New"/>
          <w:b/>
          <w:bCs/>
          <w:color w:val="8000FF"/>
          <w:sz w:val="20"/>
          <w:szCs w:val="20"/>
        </w:rPr>
        <w:t>"</w:t>
      </w:r>
      <w:r w:rsidRPr="006F1025">
        <w:rPr>
          <w:rFonts w:ascii="Courier New" w:hAnsi="Courier New" w:cs="Courier New"/>
          <w:color w:val="0000FF"/>
          <w:sz w:val="20"/>
          <w:szCs w:val="20"/>
        </w:rPr>
        <w:t>&gt;</w:t>
      </w:r>
    </w:p>
    <w:p w14:paraId="1FBD8629" w14:textId="77777777" w:rsidR="00A64DB8" w:rsidRPr="005A265C" w:rsidRDefault="00A64DB8" w:rsidP="00A64DB8"/>
    <w:p w14:paraId="56357B20" w14:textId="054BE2C5" w:rsidR="001C3E71" w:rsidRDefault="00B70A33" w:rsidP="001C3E71">
      <w:pPr>
        <w:pStyle w:val="Heading1"/>
      </w:pPr>
      <w:bookmarkStart w:id="2313" w:name="_Toc522883750"/>
      <w:r>
        <w:t>Global Constants</w:t>
      </w:r>
      <w:bookmarkEnd w:id="2313"/>
    </w:p>
    <w:p w14:paraId="5F85144D" w14:textId="59B1921D" w:rsidR="00233809" w:rsidRPr="00233809" w:rsidRDefault="00233809" w:rsidP="00233809">
      <w:r>
        <w:t>The global constants for AngioFE go in the &lt;</w:t>
      </w:r>
      <w:proofErr w:type="spellStart"/>
      <w:r>
        <w:t>Globals</w:t>
      </w:r>
      <w:proofErr w:type="spellEnd"/>
      <w:r>
        <w:t xml:space="preserve">&gt; &lt;Constants&gt; section in </w:t>
      </w:r>
      <w:proofErr w:type="gramStart"/>
      <w:r>
        <w:t>the .</w:t>
      </w:r>
      <w:proofErr w:type="spellStart"/>
      <w:r>
        <w:t>feb</w:t>
      </w:r>
      <w:proofErr w:type="spellEnd"/>
      <w:proofErr w:type="gramEnd"/>
      <w:r>
        <w:t xml:space="preserve"> file.</w:t>
      </w:r>
      <w:r w:rsidR="00E500AC">
        <w:t xml:space="preserve"> Many of the constants used to control the growth process may </w:t>
      </w:r>
      <w:proofErr w:type="spellStart"/>
      <w:r w:rsidR="00E500AC">
        <w:t>significantlty</w:t>
      </w:r>
      <w:proofErr w:type="spellEnd"/>
      <w:r w:rsidR="00E500AC">
        <w:t xml:space="preserve"> change when using a different element type.</w:t>
      </w:r>
    </w:p>
    <w:p w14:paraId="2FF8FAE0" w14:textId="61714342" w:rsidR="00D6379F" w:rsidRDefault="00D6379F" w:rsidP="00D6379F">
      <w:pPr>
        <w:pStyle w:val="Heading2"/>
      </w:pPr>
      <w:bookmarkStart w:id="2314" w:name="_Toc522883751"/>
      <w:r>
        <w:t>Seed</w:t>
      </w:r>
      <w:bookmarkEnd w:id="2314"/>
    </w:p>
    <w:p w14:paraId="512E1CE8" w14:textId="5C5C210B" w:rsidR="00233809" w:rsidRDefault="00233809" w:rsidP="00233809">
      <w:r>
        <w:t xml:space="preserve">The seed is the seed for the underlying random engine. If this parameter is </w:t>
      </w:r>
      <w:del w:id="2315" w:author="Steven LaBelle" w:date="2018-08-21T12:39:00Z">
        <w:r w:rsidDel="00F20597">
          <w:delText>changed</w:delText>
        </w:r>
      </w:del>
      <w:ins w:id="2316" w:author="Steven LaBelle" w:date="2018-08-21T12:39:00Z">
        <w:r w:rsidR="00F20597">
          <w:t>changed,</w:t>
        </w:r>
      </w:ins>
      <w:r>
        <w:t xml:space="preserve"> the vascular network will change even if all other parameters remain the same. This parameter will be </w:t>
      </w:r>
      <w:r w:rsidR="008F6B44">
        <w:t>interpreted as an integer.</w:t>
      </w:r>
      <w:ins w:id="2317" w:author="Steven LaBelle" w:date="2018-08-21T12:40:00Z">
        <w:r w:rsidR="00F20597">
          <w:t xml:space="preserve"> A seed allows reproducibility of a given random network.</w:t>
        </w:r>
      </w:ins>
    </w:p>
    <w:p w14:paraId="694E45E2" w14:textId="5E96AF5F" w:rsidR="00A94E17" w:rsidRDefault="00233809" w:rsidP="00233809">
      <w:r>
        <w:t xml:space="preserve">e.g. </w:t>
      </w:r>
    </w:p>
    <w:p w14:paraId="55D2C7C5" w14:textId="484C1389" w:rsidR="00A94E17" w:rsidRDefault="00A94E17" w:rsidP="00A94E17">
      <w:pPr>
        <w:shd w:val="clear" w:color="auto" w:fill="FFFFFF"/>
        <w:jc w:val="left"/>
      </w:pPr>
      <w:r w:rsidRPr="00A94E17">
        <w:rPr>
          <w:rFonts w:ascii="Courier New" w:hAnsi="Courier New" w:cs="Courier New"/>
          <w:color w:val="0000FF"/>
          <w:sz w:val="20"/>
          <w:szCs w:val="20"/>
        </w:rPr>
        <w:t>&lt;seed&gt;</w:t>
      </w:r>
      <w:r w:rsidRPr="00A94E17">
        <w:rPr>
          <w:rFonts w:ascii="Courier New" w:hAnsi="Courier New" w:cs="Courier New"/>
          <w:b/>
          <w:bCs/>
          <w:color w:val="000000"/>
          <w:sz w:val="20"/>
          <w:szCs w:val="20"/>
        </w:rPr>
        <w:t>1393430476</w:t>
      </w:r>
      <w:r w:rsidRPr="00A94E17">
        <w:rPr>
          <w:rFonts w:ascii="Courier New" w:hAnsi="Courier New" w:cs="Courier New"/>
          <w:color w:val="0000FF"/>
          <w:sz w:val="20"/>
          <w:szCs w:val="20"/>
        </w:rPr>
        <w:t>&lt;/seed&gt;</w:t>
      </w:r>
    </w:p>
    <w:p w14:paraId="1A65758B" w14:textId="0EFEC08E" w:rsidR="00D6379F" w:rsidRDefault="00D6379F" w:rsidP="00D6379F">
      <w:pPr>
        <w:pStyle w:val="Heading2"/>
      </w:pPr>
      <w:bookmarkStart w:id="2318" w:name="_Toc522883752"/>
      <w:r>
        <w:t>Toggle IO</w:t>
      </w:r>
      <w:bookmarkEnd w:id="2318"/>
    </w:p>
    <w:p w14:paraId="5322E46A" w14:textId="57BAB839" w:rsidR="008F6B44" w:rsidRDefault="008F6B44" w:rsidP="008F6B44">
      <w:r>
        <w:t xml:space="preserve">This parameter disables all of the </w:t>
      </w:r>
      <w:r w:rsidR="00792F5D">
        <w:t>custom</w:t>
      </w:r>
      <w:r>
        <w:t xml:space="preserve"> files that are </w:t>
      </w:r>
      <w:commentRangeStart w:id="2319"/>
      <w:r>
        <w:t>created by this plugin</w:t>
      </w:r>
      <w:commentRangeEnd w:id="2319"/>
      <w:r w:rsidR="00F20597">
        <w:rPr>
          <w:rStyle w:val="CommentReference"/>
        </w:rPr>
        <w:commentReference w:id="2319"/>
      </w:r>
      <w:r>
        <w:t>. Set this parameter to a nonzero value. If this parameter is not specified all of the files will be created.</w:t>
      </w:r>
    </w:p>
    <w:p w14:paraId="5C63C0CB" w14:textId="5282F3BB" w:rsidR="00A94E17" w:rsidRPr="0030237E" w:rsidRDefault="008F6B44" w:rsidP="008F6B44">
      <w:pPr>
        <w:rPr>
          <w:lang w:val="es-MX"/>
          <w:rPrChange w:id="2320" w:author="Steven" w:date="2021-03-08T10:43:00Z">
            <w:rPr/>
          </w:rPrChange>
        </w:rPr>
      </w:pPr>
      <w:proofErr w:type="spellStart"/>
      <w:r w:rsidRPr="0030237E">
        <w:rPr>
          <w:lang w:val="es-MX"/>
          <w:rPrChange w:id="2321" w:author="Steven" w:date="2021-03-08T10:43:00Z">
            <w:rPr/>
          </w:rPrChange>
        </w:rPr>
        <w:t>e.g</w:t>
      </w:r>
      <w:proofErr w:type="spellEnd"/>
      <w:r w:rsidRPr="0030237E">
        <w:rPr>
          <w:lang w:val="es-MX"/>
          <w:rPrChange w:id="2322" w:author="Steven" w:date="2021-03-08T10:43:00Z">
            <w:rPr/>
          </w:rPrChange>
        </w:rPr>
        <w:t xml:space="preserve">. </w:t>
      </w:r>
    </w:p>
    <w:p w14:paraId="04CD2940" w14:textId="238D53D6" w:rsidR="00A94E17" w:rsidRPr="0030237E" w:rsidRDefault="00A94E17" w:rsidP="00A94E17">
      <w:pPr>
        <w:shd w:val="clear" w:color="auto" w:fill="FFFFFF"/>
        <w:jc w:val="left"/>
        <w:rPr>
          <w:lang w:val="es-MX"/>
          <w:rPrChange w:id="2323" w:author="Steven" w:date="2021-03-08T10:43:00Z">
            <w:rPr/>
          </w:rPrChange>
        </w:rPr>
      </w:pPr>
      <w:r w:rsidRPr="0030237E">
        <w:rPr>
          <w:rFonts w:ascii="Courier New" w:hAnsi="Courier New" w:cs="Courier New"/>
          <w:color w:val="0000FF"/>
          <w:sz w:val="20"/>
          <w:szCs w:val="20"/>
          <w:lang w:val="es-MX"/>
          <w:rPrChange w:id="2324" w:author="Steven" w:date="2021-03-08T10:43:00Z">
            <w:rPr>
              <w:rFonts w:ascii="Courier New" w:hAnsi="Courier New" w:cs="Courier New"/>
              <w:color w:val="0000FF"/>
              <w:sz w:val="20"/>
              <w:szCs w:val="20"/>
            </w:rPr>
          </w:rPrChange>
        </w:rPr>
        <w:t>&lt;</w:t>
      </w:r>
      <w:proofErr w:type="spellStart"/>
      <w:r w:rsidRPr="0030237E">
        <w:rPr>
          <w:rFonts w:ascii="Courier New" w:hAnsi="Courier New" w:cs="Courier New"/>
          <w:color w:val="0000FF"/>
          <w:sz w:val="20"/>
          <w:szCs w:val="20"/>
          <w:lang w:val="es-MX"/>
          <w:rPrChange w:id="2325" w:author="Steven" w:date="2021-03-08T10:43:00Z">
            <w:rPr>
              <w:rFonts w:ascii="Courier New" w:hAnsi="Courier New" w:cs="Courier New"/>
              <w:color w:val="0000FF"/>
              <w:sz w:val="20"/>
              <w:szCs w:val="20"/>
            </w:rPr>
          </w:rPrChange>
        </w:rPr>
        <w:t>no_io</w:t>
      </w:r>
      <w:proofErr w:type="spellEnd"/>
      <w:r w:rsidRPr="0030237E">
        <w:rPr>
          <w:rFonts w:ascii="Courier New" w:hAnsi="Courier New" w:cs="Courier New"/>
          <w:color w:val="0000FF"/>
          <w:sz w:val="20"/>
          <w:szCs w:val="20"/>
          <w:lang w:val="es-MX"/>
          <w:rPrChange w:id="2326" w:author="Steven" w:date="2021-03-08T10:43:00Z">
            <w:rPr>
              <w:rFonts w:ascii="Courier New" w:hAnsi="Courier New" w:cs="Courier New"/>
              <w:color w:val="0000FF"/>
              <w:sz w:val="20"/>
              <w:szCs w:val="20"/>
            </w:rPr>
          </w:rPrChange>
        </w:rPr>
        <w:t>&gt;</w:t>
      </w:r>
      <w:r w:rsidRPr="0030237E">
        <w:rPr>
          <w:rFonts w:ascii="Courier New" w:hAnsi="Courier New" w:cs="Courier New"/>
          <w:b/>
          <w:bCs/>
          <w:color w:val="000000"/>
          <w:sz w:val="20"/>
          <w:szCs w:val="20"/>
          <w:lang w:val="es-MX"/>
          <w:rPrChange w:id="2327" w:author="Steven" w:date="2021-03-08T10:43:00Z">
            <w:rPr>
              <w:rFonts w:ascii="Courier New" w:hAnsi="Courier New" w:cs="Courier New"/>
              <w:b/>
              <w:bCs/>
              <w:color w:val="000000"/>
              <w:sz w:val="20"/>
              <w:szCs w:val="20"/>
            </w:rPr>
          </w:rPrChange>
        </w:rPr>
        <w:t>1</w:t>
      </w:r>
      <w:r w:rsidRPr="0030237E">
        <w:rPr>
          <w:rFonts w:ascii="Courier New" w:hAnsi="Courier New" w:cs="Courier New"/>
          <w:color w:val="0000FF"/>
          <w:sz w:val="20"/>
          <w:szCs w:val="20"/>
          <w:lang w:val="es-MX"/>
          <w:rPrChange w:id="2328" w:author="Steven" w:date="2021-03-08T10:43:00Z">
            <w:rPr>
              <w:rFonts w:ascii="Courier New" w:hAnsi="Courier New" w:cs="Courier New"/>
              <w:color w:val="0000FF"/>
              <w:sz w:val="20"/>
              <w:szCs w:val="20"/>
            </w:rPr>
          </w:rPrChange>
        </w:rPr>
        <w:t>&lt;/</w:t>
      </w:r>
      <w:proofErr w:type="spellStart"/>
      <w:r w:rsidRPr="0030237E">
        <w:rPr>
          <w:rFonts w:ascii="Courier New" w:hAnsi="Courier New" w:cs="Courier New"/>
          <w:color w:val="0000FF"/>
          <w:sz w:val="20"/>
          <w:szCs w:val="20"/>
          <w:lang w:val="es-MX"/>
          <w:rPrChange w:id="2329" w:author="Steven" w:date="2021-03-08T10:43:00Z">
            <w:rPr>
              <w:rFonts w:ascii="Courier New" w:hAnsi="Courier New" w:cs="Courier New"/>
              <w:color w:val="0000FF"/>
              <w:sz w:val="20"/>
              <w:szCs w:val="20"/>
            </w:rPr>
          </w:rPrChange>
        </w:rPr>
        <w:t>no_io</w:t>
      </w:r>
      <w:proofErr w:type="spellEnd"/>
      <w:r w:rsidRPr="0030237E">
        <w:rPr>
          <w:rFonts w:ascii="Courier New" w:hAnsi="Courier New" w:cs="Courier New"/>
          <w:color w:val="0000FF"/>
          <w:sz w:val="20"/>
          <w:szCs w:val="20"/>
          <w:lang w:val="es-MX"/>
          <w:rPrChange w:id="2330" w:author="Steven" w:date="2021-03-08T10:43:00Z">
            <w:rPr>
              <w:rFonts w:ascii="Courier New" w:hAnsi="Courier New" w:cs="Courier New"/>
              <w:color w:val="0000FF"/>
              <w:sz w:val="20"/>
              <w:szCs w:val="20"/>
            </w:rPr>
          </w:rPrChange>
        </w:rPr>
        <w:t>&gt;</w:t>
      </w:r>
    </w:p>
    <w:p w14:paraId="0BB6CD98" w14:textId="1B8757B8" w:rsidR="001079E9" w:rsidRDefault="001079E9" w:rsidP="001079E9">
      <w:pPr>
        <w:pStyle w:val="Heading2"/>
      </w:pPr>
      <w:bookmarkStart w:id="2331" w:name="_Toc522883753"/>
      <w:r>
        <w:t>Min Scale Factor</w:t>
      </w:r>
      <w:bookmarkEnd w:id="2331"/>
    </w:p>
    <w:p w14:paraId="323CF819" w14:textId="28CA3540" w:rsidR="001079E9" w:rsidRPr="001079E9" w:rsidRDefault="00D92FC0" w:rsidP="001079E9">
      <w:ins w:id="2332" w:author="Steven LaBelle" w:date="2019-12-12T10:43:00Z">
        <w:r>
          <w:rPr>
            <w:noProof/>
          </w:rPr>
          <w:drawing>
            <wp:anchor distT="0" distB="0" distL="114300" distR="114300" simplePos="0" relativeHeight="251658240" behindDoc="0" locked="0" layoutInCell="1" allowOverlap="1" wp14:anchorId="4FF85983" wp14:editId="5908BEC8">
              <wp:simplePos x="0" y="0"/>
              <wp:positionH relativeFrom="margin">
                <wp:align>right</wp:align>
              </wp:positionH>
              <wp:positionV relativeFrom="paragraph">
                <wp:posOffset>11430</wp:posOffset>
              </wp:positionV>
              <wp:extent cx="1514475" cy="15113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4475" cy="1511300"/>
                      </a:xfrm>
                      <a:prstGeom prst="rect">
                        <a:avLst/>
                      </a:prstGeom>
                      <a:noFill/>
                    </pic:spPr>
                  </pic:pic>
                </a:graphicData>
              </a:graphic>
            </wp:anchor>
          </w:drawing>
        </w:r>
      </w:ins>
      <w:r w:rsidR="00E500AC">
        <w:t xml:space="preserve">The min scale factor is used to determine if </w:t>
      </w:r>
      <w:r w:rsidR="00B90FC5">
        <w:t xml:space="preserve">a potential segment that could grow is </w:t>
      </w:r>
      <w:commentRangeStart w:id="2333"/>
      <w:r w:rsidR="00B90FC5">
        <w:t>valid</w:t>
      </w:r>
      <w:commentRangeEnd w:id="2333"/>
      <w:r w:rsidR="00F20597">
        <w:rPr>
          <w:rStyle w:val="CommentReference"/>
        </w:rPr>
        <w:commentReference w:id="2333"/>
      </w:r>
      <w:r w:rsidR="00B90FC5">
        <w:t>.</w:t>
      </w:r>
      <w:ins w:id="2334" w:author="mp4" w:date="2018-08-24T14:00:00Z">
        <w:r w:rsidR="00F94C91">
          <w:t xml:space="preserve"> Used to ensure that </w:t>
        </w:r>
      </w:ins>
      <w:ins w:id="2335" w:author="mp4" w:date="2018-08-24T14:06:00Z">
        <w:r w:rsidR="0089373F">
          <w:t xml:space="preserve">segments will not grow backwards </w:t>
        </w:r>
      </w:ins>
      <w:ins w:id="2336" w:author="mp4" w:date="2018-08-24T14:00:00Z">
        <w:r w:rsidR="00F94C91">
          <w:t xml:space="preserve">due to </w:t>
        </w:r>
        <w:proofErr w:type="spellStart"/>
        <w:r w:rsidR="00F94C91">
          <w:t>raycasting</w:t>
        </w:r>
        <w:proofErr w:type="spellEnd"/>
        <w:r w:rsidR="00F94C91">
          <w:t xml:space="preserve"> </w:t>
        </w:r>
        <w:proofErr w:type="spellStart"/>
        <w:r w:rsidR="00F94C91">
          <w:t>roundoff</w:t>
        </w:r>
      </w:ins>
      <w:proofErr w:type="spellEnd"/>
      <w:ins w:id="2337" w:author="mp4" w:date="2018-08-24T14:06:00Z">
        <w:del w:id="2338" w:author="Steven LaBelle" w:date="2019-04-24T16:10:00Z">
          <w:r w:rsidR="0089373F" w:rsidDel="00AC66DB">
            <w:delText>;</w:delText>
          </w:r>
        </w:del>
      </w:ins>
      <w:ins w:id="2339" w:author="Steven LaBelle" w:date="2019-04-24T16:10:00Z">
        <w:r w:rsidR="00AC66DB">
          <w:t>.</w:t>
        </w:r>
      </w:ins>
      <w:ins w:id="2340" w:author="mp4" w:date="2018-08-24T14:00:00Z">
        <w:r w:rsidR="00F94C91">
          <w:t xml:space="preserve"> </w:t>
        </w:r>
        <w:del w:id="2341" w:author="Steven LaBelle" w:date="2019-04-24T16:10:00Z">
          <w:r w:rsidR="00F94C91" w:rsidDel="00AC66DB">
            <w:delText>t</w:delText>
          </w:r>
        </w:del>
      </w:ins>
      <w:ins w:id="2342" w:author="Steven LaBelle" w:date="2019-04-24T16:10:00Z">
        <w:r w:rsidR="00AC66DB">
          <w:t>T</w:t>
        </w:r>
      </w:ins>
      <w:ins w:id="2343" w:author="mp4" w:date="2018-08-24T14:00:00Z">
        <w:r w:rsidR="00F94C91">
          <w:t>he segment will not grow back into an element if this</w:t>
        </w:r>
      </w:ins>
      <w:ins w:id="2344" w:author="mp4" w:date="2018-08-24T14:07:00Z">
        <w:r w:rsidR="0089373F">
          <w:t xml:space="preserve"> value</w:t>
        </w:r>
      </w:ins>
      <w:ins w:id="2345" w:author="mp4" w:date="2018-08-24T14:00:00Z">
        <w:r w:rsidR="00F94C91">
          <w:t xml:space="preserve"> is set properly</w:t>
        </w:r>
      </w:ins>
      <w:ins w:id="2346" w:author="Steven LaBelle" w:date="2019-04-24T16:10:00Z">
        <w:r w:rsidR="00AC66DB">
          <w:t xml:space="preserve"> </w:t>
        </w:r>
      </w:ins>
      <w:ins w:id="2347" w:author="mp4" w:date="2018-08-24T14:00:00Z">
        <w:del w:id="2348" w:author="Steven LaBelle" w:date="2019-04-24T16:10:00Z">
          <w:r w:rsidR="00F94C91" w:rsidDel="00AC66DB">
            <w:delText>.</w:delText>
          </w:r>
        </w:del>
      </w:ins>
      <w:ins w:id="2349" w:author="mp4" w:date="2018-08-24T14:07:00Z">
        <w:r w:rsidR="000333A6">
          <w:t xml:space="preserve">(recommended value of </w:t>
        </w:r>
      </w:ins>
      <w:ins w:id="2350" w:author="Steven LaBelle" w:date="2019-05-06T18:39:00Z">
        <w:r w:rsidR="00CF1DE5">
          <w:t>0</w:t>
        </w:r>
      </w:ins>
      <w:ins w:id="2351" w:author="Steven LaBelle" w:date="2019-12-12T11:28:00Z">
        <w:r w:rsidR="00812AB5">
          <w:t>.01</w:t>
        </w:r>
      </w:ins>
      <w:ins w:id="2352" w:author="mp4" w:date="2018-08-24T14:07:00Z">
        <w:del w:id="2353" w:author="Steven LaBelle" w:date="2019-05-06T18:39:00Z">
          <w:r w:rsidR="000333A6" w:rsidDel="00CF1DE5">
            <w:delText>1</w:delText>
          </w:r>
        </w:del>
        <w:r w:rsidR="000333A6">
          <w:t>)</w:t>
        </w:r>
      </w:ins>
      <w:ins w:id="2354" w:author="Steven LaBelle" w:date="2019-04-24T16:10:00Z">
        <w:r w:rsidR="00AC66DB">
          <w:t>.</w:t>
        </w:r>
      </w:ins>
      <w:ins w:id="2355" w:author="mp4" w:date="2018-08-24T14:00:00Z">
        <w:r w:rsidR="00F94C91">
          <w:t xml:space="preserve"> </w:t>
        </w:r>
      </w:ins>
      <w:ins w:id="2356" w:author="Steven LaBelle" w:date="2019-12-12T10:43:00Z">
        <w:r>
          <w:t xml:space="preserve">If the </w:t>
        </w:r>
      </w:ins>
      <w:ins w:id="2357" w:author="Steven LaBelle" w:date="2019-12-12T10:44:00Z">
        <w:r>
          <w:t xml:space="preserve">scale factor is too </w:t>
        </w:r>
      </w:ins>
      <w:ins w:id="2358" w:author="Steven LaBelle" w:date="2019-12-12T11:20:00Z">
        <w:r w:rsidR="00812AB5">
          <w:t>high the vessel will become trapped in an element</w:t>
        </w:r>
      </w:ins>
      <w:ins w:id="2359" w:author="Steven LaBelle" w:date="2019-12-12T10:44:00Z">
        <w:r>
          <w:t xml:space="preserve"> face </w:t>
        </w:r>
      </w:ins>
      <w:ins w:id="2360" w:author="Steven LaBelle" w:date="2019-12-12T11:21:00Z">
        <w:r w:rsidR="00812AB5">
          <w:t>rather than cross into a neighboring element</w:t>
        </w:r>
      </w:ins>
      <w:ins w:id="2361" w:author="Steven LaBelle" w:date="2019-12-12T10:45:00Z">
        <w:r>
          <w:t xml:space="preserve"> </w:t>
        </w:r>
      </w:ins>
      <w:ins w:id="2362" w:author="Steven LaBelle" w:date="2019-12-12T10:44:00Z">
        <w:r>
          <w:t xml:space="preserve">(right). </w:t>
        </w:r>
      </w:ins>
      <w:del w:id="2363" w:author="Steven LaBelle" w:date="2019-12-12T11:20:00Z">
        <w:r w:rsidR="00B90FC5" w:rsidDel="00812AB5">
          <w:delText xml:space="preserve"> </w:delText>
        </w:r>
      </w:del>
      <w:commentRangeStart w:id="2364"/>
      <w:del w:id="2365" w:author="Steven LaBelle" w:date="2019-12-12T10:45:00Z">
        <w:r w:rsidR="00B90FC5" w:rsidDel="00D92FC0">
          <w:delText xml:space="preserve">When a raycast is performed against the surface of an element </w:delText>
        </w:r>
        <w:commentRangeEnd w:id="2364"/>
        <w:r w:rsidR="00F20597" w:rsidDel="00D92FC0">
          <w:rPr>
            <w:rStyle w:val="CommentReference"/>
          </w:rPr>
          <w:commentReference w:id="2364"/>
        </w:r>
        <w:r w:rsidR="00B90FC5" w:rsidDel="00D92FC0">
          <w:delText>if the scale factor to project the ray to the element surface is below the min_scale_factor the ray will be considered to be in the surface of the element and discarded.</w:delText>
        </w:r>
        <w:r w:rsidR="00CB1DEC" w:rsidDel="00D92FC0">
          <w:delText xml:space="preserve"> Vessels will </w:delText>
        </w:r>
        <w:commentRangeStart w:id="2366"/>
        <w:r w:rsidR="00CB1DEC" w:rsidDel="00D92FC0">
          <w:delText>change direction</w:delText>
        </w:r>
        <w:commentRangeEnd w:id="2366"/>
        <w:r w:rsidR="00F20597" w:rsidDel="00D92FC0">
          <w:rPr>
            <w:rStyle w:val="CommentReference"/>
          </w:rPr>
          <w:commentReference w:id="2366"/>
        </w:r>
        <w:r w:rsidR="00CB1DEC" w:rsidDel="00D92FC0">
          <w:delText xml:space="preserve"> on hitting an element boundary if this constant is too low. </w:delText>
        </w:r>
      </w:del>
    </w:p>
    <w:p w14:paraId="051D6B4B" w14:textId="2959C8A2" w:rsidR="001079E9" w:rsidRDefault="001079E9" w:rsidP="001079E9">
      <w:r>
        <w:t>e.g.</w:t>
      </w:r>
      <w:r w:rsidRPr="001079E9">
        <w:t xml:space="preserve"> </w:t>
      </w:r>
    </w:p>
    <w:p w14:paraId="646A03A8" w14:textId="279D2EEA" w:rsidR="00CB1DEC" w:rsidRDefault="00A94E17" w:rsidP="00A94E17">
      <w:pPr>
        <w:shd w:val="clear" w:color="auto" w:fill="FFFFFF"/>
        <w:jc w:val="left"/>
      </w:pPr>
      <w:r w:rsidRPr="00A94E17">
        <w:rPr>
          <w:rFonts w:ascii="Courier New" w:hAnsi="Courier New" w:cs="Courier New"/>
          <w:color w:val="0000FF"/>
          <w:sz w:val="20"/>
          <w:szCs w:val="20"/>
        </w:rPr>
        <w:t>&lt;</w:t>
      </w:r>
      <w:proofErr w:type="spellStart"/>
      <w:r w:rsidRPr="00A94E17">
        <w:rPr>
          <w:rFonts w:ascii="Courier New" w:hAnsi="Courier New" w:cs="Courier New"/>
          <w:color w:val="0000FF"/>
          <w:sz w:val="20"/>
          <w:szCs w:val="20"/>
        </w:rPr>
        <w:t>min_scale_factor</w:t>
      </w:r>
      <w:proofErr w:type="spellEnd"/>
      <w:r w:rsidRPr="00A94E17">
        <w:rPr>
          <w:rFonts w:ascii="Courier New" w:hAnsi="Courier New" w:cs="Courier New"/>
          <w:color w:val="0000FF"/>
          <w:sz w:val="20"/>
          <w:szCs w:val="20"/>
        </w:rPr>
        <w:t>&gt;</w:t>
      </w:r>
      <w:ins w:id="2367" w:author="Steven LaBelle" w:date="2019-12-10T17:10:00Z">
        <w:r w:rsidR="00087307">
          <w:rPr>
            <w:rFonts w:ascii="Courier New" w:hAnsi="Courier New" w:cs="Courier New"/>
            <w:b/>
            <w:bCs/>
            <w:color w:val="000000"/>
            <w:sz w:val="20"/>
            <w:szCs w:val="20"/>
          </w:rPr>
          <w:t>0</w:t>
        </w:r>
      </w:ins>
      <w:del w:id="2368" w:author="Steven LaBelle" w:date="2019-12-10T17:10:00Z">
        <w:r w:rsidRPr="00A94E17" w:rsidDel="00087307">
          <w:rPr>
            <w:rFonts w:ascii="Courier New" w:hAnsi="Courier New" w:cs="Courier New"/>
            <w:b/>
            <w:bCs/>
            <w:color w:val="000000"/>
            <w:sz w:val="20"/>
            <w:szCs w:val="20"/>
          </w:rPr>
          <w:delText>1</w:delText>
        </w:r>
      </w:del>
      <w:r w:rsidRPr="00A94E17">
        <w:rPr>
          <w:rFonts w:ascii="Courier New" w:hAnsi="Courier New" w:cs="Courier New"/>
          <w:color w:val="0000FF"/>
          <w:sz w:val="20"/>
          <w:szCs w:val="20"/>
        </w:rPr>
        <w:t>&lt;/</w:t>
      </w:r>
      <w:proofErr w:type="spellStart"/>
      <w:r w:rsidRPr="00A94E17">
        <w:rPr>
          <w:rFonts w:ascii="Courier New" w:hAnsi="Courier New" w:cs="Courier New"/>
          <w:color w:val="0000FF"/>
          <w:sz w:val="20"/>
          <w:szCs w:val="20"/>
        </w:rPr>
        <w:t>min_scale_factor</w:t>
      </w:r>
      <w:proofErr w:type="spellEnd"/>
      <w:r w:rsidRPr="00A94E17">
        <w:rPr>
          <w:rFonts w:ascii="Courier New" w:hAnsi="Courier New" w:cs="Courier New"/>
          <w:color w:val="0000FF"/>
          <w:sz w:val="20"/>
          <w:szCs w:val="20"/>
        </w:rPr>
        <w:t>&gt;</w:t>
      </w:r>
    </w:p>
    <w:p w14:paraId="53306CE5" w14:textId="1913A6AA" w:rsidR="00CB1DEC" w:rsidRDefault="00CB1DEC" w:rsidP="00CB1DEC">
      <w:pPr>
        <w:pStyle w:val="Heading2"/>
      </w:pPr>
      <w:bookmarkStart w:id="2369" w:name="_Toc522883754"/>
      <w:r>
        <w:t>Bounds Tolerance</w:t>
      </w:r>
      <w:bookmarkEnd w:id="2369"/>
    </w:p>
    <w:p w14:paraId="63EDCDC9" w14:textId="1C72CA55" w:rsidR="004F25E3" w:rsidRDefault="004F25E3" w:rsidP="00CB1DEC">
      <w:commentRangeStart w:id="2370"/>
      <w:r>
        <w:t xml:space="preserve">The tolerance on natural coordinates in the growth process. Setting this value too low will result in vessels dying prematurely. If this value is too </w:t>
      </w:r>
      <w:del w:id="2371" w:author="Steven LaBelle" w:date="2018-08-21T12:43:00Z">
        <w:r w:rsidDel="00F20597">
          <w:delText>loose</w:delText>
        </w:r>
      </w:del>
      <w:ins w:id="2372" w:author="Steven LaBelle" w:date="2018-08-21T12:43:00Z">
        <w:r w:rsidR="00F20597">
          <w:t>loose,</w:t>
        </w:r>
      </w:ins>
      <w:r>
        <w:t xml:space="preserve"> segments may grow in incorrect elements.</w:t>
      </w:r>
    </w:p>
    <w:p w14:paraId="532D693F" w14:textId="01AC31F1" w:rsidR="00CB1DEC" w:rsidRDefault="004F25E3" w:rsidP="00CB1DEC">
      <w:r>
        <w:t>e.g.</w:t>
      </w:r>
      <w:r w:rsidRPr="004F25E3">
        <w:t xml:space="preserve"> </w:t>
      </w:r>
      <w:commentRangeEnd w:id="2370"/>
      <w:r w:rsidR="00F20597">
        <w:rPr>
          <w:rStyle w:val="CommentReference"/>
        </w:rPr>
        <w:commentReference w:id="2370"/>
      </w:r>
    </w:p>
    <w:p w14:paraId="2C4FC11B" w14:textId="1A090564" w:rsidR="00FB7B8D" w:rsidRDefault="00530FFD" w:rsidP="00530FFD">
      <w:pPr>
        <w:shd w:val="clear" w:color="auto" w:fill="FFFFFF"/>
        <w:jc w:val="left"/>
      </w:pPr>
      <w:r w:rsidRPr="00530FFD">
        <w:rPr>
          <w:rFonts w:ascii="Courier New" w:hAnsi="Courier New" w:cs="Courier New"/>
          <w:color w:val="0000FF"/>
          <w:sz w:val="20"/>
          <w:szCs w:val="20"/>
        </w:rPr>
        <w:t>&lt;</w:t>
      </w:r>
      <w:proofErr w:type="spellStart"/>
      <w:r w:rsidRPr="00530FFD">
        <w:rPr>
          <w:rFonts w:ascii="Courier New" w:hAnsi="Courier New" w:cs="Courier New"/>
          <w:color w:val="0000FF"/>
          <w:sz w:val="20"/>
          <w:szCs w:val="20"/>
        </w:rPr>
        <w:t>bounds_tolerance</w:t>
      </w:r>
      <w:proofErr w:type="spellEnd"/>
      <w:r w:rsidRPr="00530FFD">
        <w:rPr>
          <w:rFonts w:ascii="Courier New" w:hAnsi="Courier New" w:cs="Courier New"/>
          <w:color w:val="0000FF"/>
          <w:sz w:val="20"/>
          <w:szCs w:val="20"/>
        </w:rPr>
        <w:t>&gt;</w:t>
      </w:r>
      <w:r w:rsidRPr="00530FFD">
        <w:rPr>
          <w:rFonts w:ascii="Courier New" w:hAnsi="Courier New" w:cs="Courier New"/>
          <w:b/>
          <w:bCs/>
          <w:color w:val="000000"/>
          <w:sz w:val="20"/>
          <w:szCs w:val="20"/>
        </w:rPr>
        <w:t>1e-2</w:t>
      </w:r>
      <w:r w:rsidRPr="00530FFD">
        <w:rPr>
          <w:rFonts w:ascii="Courier New" w:hAnsi="Courier New" w:cs="Courier New"/>
          <w:color w:val="0000FF"/>
          <w:sz w:val="20"/>
          <w:szCs w:val="20"/>
        </w:rPr>
        <w:t>&lt;/</w:t>
      </w:r>
      <w:proofErr w:type="spellStart"/>
      <w:r w:rsidRPr="00530FFD">
        <w:rPr>
          <w:rFonts w:ascii="Courier New" w:hAnsi="Courier New" w:cs="Courier New"/>
          <w:color w:val="0000FF"/>
          <w:sz w:val="20"/>
          <w:szCs w:val="20"/>
        </w:rPr>
        <w:t>bounds_tolerance</w:t>
      </w:r>
      <w:proofErr w:type="spellEnd"/>
      <w:r w:rsidRPr="00530FFD">
        <w:rPr>
          <w:rFonts w:ascii="Courier New" w:hAnsi="Courier New" w:cs="Courier New"/>
          <w:color w:val="0000FF"/>
          <w:sz w:val="20"/>
          <w:szCs w:val="20"/>
        </w:rPr>
        <w:t>&gt;</w:t>
      </w:r>
    </w:p>
    <w:p w14:paraId="7BCA47B5" w14:textId="4634BA53" w:rsidR="00FB7B8D" w:rsidRDefault="00FB7B8D" w:rsidP="00FB7B8D">
      <w:pPr>
        <w:pStyle w:val="Heading2"/>
      </w:pPr>
      <w:bookmarkStart w:id="2373" w:name="_Toc522883755"/>
      <w:commentRangeStart w:id="2374"/>
      <w:r>
        <w:lastRenderedPageBreak/>
        <w:t>Min Angle</w:t>
      </w:r>
      <w:commentRangeEnd w:id="2374"/>
      <w:r w:rsidR="00F20597">
        <w:rPr>
          <w:rStyle w:val="CommentReference"/>
          <w:rFonts w:cs="Times New Roman"/>
          <w:b w:val="0"/>
          <w:bCs w:val="0"/>
          <w:iCs w:val="0"/>
        </w:rPr>
        <w:commentReference w:id="2374"/>
      </w:r>
      <w:bookmarkEnd w:id="2373"/>
    </w:p>
    <w:p w14:paraId="6FDCCBBB" w14:textId="7E438349" w:rsidR="00FB7B8D" w:rsidRDefault="00FB7B8D" w:rsidP="00FB7B8D">
      <w:r>
        <w:t>As tips reach the edges of an element there may be multiple elements in which it is valid for the tip to grow into.</w:t>
      </w:r>
      <w:ins w:id="2375" w:author="mp4" w:date="2018-08-24T13:59:00Z">
        <w:r w:rsidR="00F94C91">
          <w:t xml:space="preserve"> </w:t>
        </w:r>
        <w:commentRangeStart w:id="2376"/>
        <w:del w:id="2377" w:author="Steven LaBelle" w:date="2019-12-12T12:39:00Z">
          <w:r w:rsidR="00F94C91" w:rsidDel="006E5C42">
            <w:delText>For this value the user should input the cosine of the angle not the angle itself for this value.</w:delText>
          </w:r>
        </w:del>
      </w:ins>
      <w:del w:id="2378" w:author="Steven LaBelle" w:date="2019-12-12T12:39:00Z">
        <w:r w:rsidDel="006E5C42">
          <w:delText xml:space="preserve"> </w:delText>
        </w:r>
      </w:del>
      <w:commentRangeEnd w:id="2376"/>
      <w:r w:rsidR="00CF1DE5">
        <w:rPr>
          <w:rStyle w:val="CommentReference"/>
        </w:rPr>
        <w:commentReference w:id="2376"/>
      </w:r>
      <w:del w:id="2379" w:author="Steven LaBelle" w:date="2019-12-12T12:39:00Z">
        <w:r w:rsidDel="006E5C42">
          <w:delText>Only one of the possible elements is selected b</w:delText>
        </w:r>
        <w:r w:rsidR="00F7597F" w:rsidDel="006E5C42">
          <w:delText>ased on cos(angle</w:delText>
        </w:r>
        <w:r w:rsidR="00654971" w:rsidDel="006E5C42">
          <w:delText xml:space="preserve"> between possible direction and current direction</w:delText>
        </w:r>
        <w:r w:rsidR="00F7597F" w:rsidDel="006E5C42">
          <w:delText>)</w:delText>
        </w:r>
        <w:r w:rsidR="00654971" w:rsidDel="006E5C42">
          <w:delText xml:space="preserve"> is above this value.</w:delText>
        </w:r>
      </w:del>
      <w:ins w:id="2380" w:author="Steven LaBelle" w:date="2019-12-12T12:39:00Z">
        <w:r w:rsidR="006E5C42">
          <w:t xml:space="preserve">AngioFE checks the potential distance a vessel could grow in each possible element then selects the one that would allow the most growth </w:t>
        </w:r>
      </w:ins>
      <w:ins w:id="2381" w:author="Steven LaBelle" w:date="2019-12-12T12:40:00Z">
        <w:r w:rsidR="006E5C42">
          <w:t xml:space="preserve">in the current configuration </w:t>
        </w:r>
      </w:ins>
      <w:ins w:id="2382" w:author="Steven LaBelle" w:date="2019-12-12T12:39:00Z">
        <w:r w:rsidR="006E5C42">
          <w:t>based on this angle.</w:t>
        </w:r>
      </w:ins>
      <w:r w:rsidR="00654971">
        <w:t xml:space="preserve"> </w:t>
      </w:r>
      <w:ins w:id="2383" w:author="Steven LaBelle" w:date="2019-12-12T12:40:00Z">
        <w:r w:rsidR="006E5C42">
          <w:t>Units are degrees.</w:t>
        </w:r>
      </w:ins>
      <w:del w:id="2384" w:author="Steven LaBelle" w:date="2019-12-12T12:40:00Z">
        <w:r w:rsidR="00654971" w:rsidDel="006E5C42">
          <w:delText>Then from any remaining segments choose the one that will allow the most growth in the current configuration.</w:delText>
        </w:r>
      </w:del>
    </w:p>
    <w:p w14:paraId="3B2A8467" w14:textId="004FA9DC" w:rsidR="001E42B2" w:rsidRDefault="001E42B2" w:rsidP="00FB7B8D">
      <w:r>
        <w:t>e.g.</w:t>
      </w:r>
      <w:r w:rsidRPr="001E42B2">
        <w:t xml:space="preserve"> </w:t>
      </w:r>
    </w:p>
    <w:p w14:paraId="4A2CF251" w14:textId="2A8CB242" w:rsidR="001E42B2" w:rsidRDefault="00530FFD" w:rsidP="00530FFD">
      <w:pPr>
        <w:shd w:val="clear" w:color="auto" w:fill="FFFFFF"/>
        <w:jc w:val="left"/>
        <w:rPr>
          <w:ins w:id="2385" w:author="Steven LaBelle" w:date="2019-04-22T18:09:00Z"/>
          <w:rFonts w:ascii="Courier New" w:hAnsi="Courier New" w:cs="Courier New"/>
          <w:color w:val="0000FF"/>
          <w:sz w:val="20"/>
          <w:szCs w:val="20"/>
        </w:rPr>
      </w:pPr>
      <w:r w:rsidRPr="00530FFD">
        <w:rPr>
          <w:rFonts w:ascii="Courier New" w:hAnsi="Courier New" w:cs="Courier New"/>
          <w:color w:val="0000FF"/>
          <w:sz w:val="20"/>
          <w:szCs w:val="20"/>
        </w:rPr>
        <w:t>&lt;</w:t>
      </w:r>
      <w:proofErr w:type="spellStart"/>
      <w:r w:rsidRPr="00530FFD">
        <w:rPr>
          <w:rFonts w:ascii="Courier New" w:hAnsi="Courier New" w:cs="Courier New"/>
          <w:color w:val="0000FF"/>
          <w:sz w:val="20"/>
          <w:szCs w:val="20"/>
        </w:rPr>
        <w:t>min_angle</w:t>
      </w:r>
      <w:proofErr w:type="spellEnd"/>
      <w:r w:rsidRPr="00530FFD">
        <w:rPr>
          <w:rFonts w:ascii="Courier New" w:hAnsi="Courier New" w:cs="Courier New"/>
          <w:color w:val="0000FF"/>
          <w:sz w:val="20"/>
          <w:szCs w:val="20"/>
        </w:rPr>
        <w:t>&gt;</w:t>
      </w:r>
      <w:del w:id="2386" w:author="Steven LaBelle" w:date="2019-12-12T12:39:00Z">
        <w:r w:rsidRPr="00530FFD" w:rsidDel="006E5C42">
          <w:rPr>
            <w:rFonts w:ascii="Courier New" w:hAnsi="Courier New" w:cs="Courier New"/>
            <w:b/>
            <w:bCs/>
            <w:color w:val="000000"/>
            <w:sz w:val="20"/>
            <w:szCs w:val="20"/>
          </w:rPr>
          <w:delText>.25</w:delText>
        </w:r>
      </w:del>
      <w:ins w:id="2387" w:author="Steven LaBelle" w:date="2019-12-12T12:39:00Z">
        <w:r w:rsidR="006E5C42">
          <w:rPr>
            <w:rFonts w:ascii="Courier New" w:hAnsi="Courier New" w:cs="Courier New"/>
            <w:b/>
            <w:bCs/>
            <w:color w:val="000000"/>
            <w:sz w:val="20"/>
            <w:szCs w:val="20"/>
          </w:rPr>
          <w:t>7</w:t>
        </w:r>
      </w:ins>
      <w:ins w:id="2388" w:author="Steven LaBelle" w:date="2019-12-12T12:44:00Z">
        <w:r w:rsidR="006E5C42">
          <w:rPr>
            <w:rFonts w:ascii="Courier New" w:hAnsi="Courier New" w:cs="Courier New"/>
            <w:b/>
            <w:bCs/>
            <w:color w:val="000000"/>
            <w:sz w:val="20"/>
            <w:szCs w:val="20"/>
          </w:rPr>
          <w:t>0</w:t>
        </w:r>
      </w:ins>
      <w:r w:rsidRPr="00530FFD">
        <w:rPr>
          <w:rFonts w:ascii="Courier New" w:hAnsi="Courier New" w:cs="Courier New"/>
          <w:color w:val="0000FF"/>
          <w:sz w:val="20"/>
          <w:szCs w:val="20"/>
        </w:rPr>
        <w:t>&lt;/</w:t>
      </w:r>
      <w:proofErr w:type="spellStart"/>
      <w:r w:rsidRPr="00530FFD">
        <w:rPr>
          <w:rFonts w:ascii="Courier New" w:hAnsi="Courier New" w:cs="Courier New"/>
          <w:color w:val="0000FF"/>
          <w:sz w:val="20"/>
          <w:szCs w:val="20"/>
        </w:rPr>
        <w:t>min_angle</w:t>
      </w:r>
      <w:proofErr w:type="spellEnd"/>
      <w:r w:rsidRPr="00530FFD">
        <w:rPr>
          <w:rFonts w:ascii="Courier New" w:hAnsi="Courier New" w:cs="Courier New"/>
          <w:color w:val="0000FF"/>
          <w:sz w:val="20"/>
          <w:szCs w:val="20"/>
        </w:rPr>
        <w:t>&gt;</w:t>
      </w:r>
    </w:p>
    <w:p w14:paraId="01782BA2" w14:textId="38C21754" w:rsidR="00641629" w:rsidRDefault="00641629" w:rsidP="00530FFD">
      <w:pPr>
        <w:shd w:val="clear" w:color="auto" w:fill="FFFFFF"/>
        <w:jc w:val="left"/>
        <w:rPr>
          <w:ins w:id="2389" w:author="Steven LaBelle" w:date="2019-04-22T18:09:00Z"/>
          <w:rFonts w:ascii="Courier New" w:hAnsi="Courier New" w:cs="Courier New"/>
          <w:color w:val="0000FF"/>
          <w:sz w:val="20"/>
          <w:szCs w:val="20"/>
        </w:rPr>
      </w:pPr>
    </w:p>
    <w:p w14:paraId="0905B1E2" w14:textId="51894CCA" w:rsidR="00641629" w:rsidRDefault="00641629">
      <w:pPr>
        <w:pStyle w:val="Heading2"/>
        <w:rPr>
          <w:ins w:id="2390" w:author="Steven LaBelle" w:date="2019-04-22T18:09:00Z"/>
        </w:rPr>
        <w:pPrChange w:id="2391" w:author="Steven LaBelle" w:date="2019-04-22T18:09:00Z">
          <w:pPr>
            <w:shd w:val="clear" w:color="auto" w:fill="FFFFFF"/>
            <w:jc w:val="left"/>
          </w:pPr>
        </w:pPrChange>
      </w:pPr>
      <w:ins w:id="2392" w:author="Steven LaBelle" w:date="2019-04-22T18:09:00Z">
        <w:r>
          <w:t>Max Angio DT</w:t>
        </w:r>
      </w:ins>
    </w:p>
    <w:p w14:paraId="1B53D500" w14:textId="303EE0C7" w:rsidR="00641629" w:rsidRDefault="00641629">
      <w:pPr>
        <w:rPr>
          <w:ins w:id="2393" w:author="Steven LaBelle" w:date="2019-04-22T18:10:00Z"/>
        </w:rPr>
        <w:pPrChange w:id="2394" w:author="Steven LaBelle" w:date="2019-04-22T18:09:00Z">
          <w:pPr>
            <w:shd w:val="clear" w:color="auto" w:fill="FFFFFF"/>
            <w:jc w:val="left"/>
          </w:pPr>
        </w:pPrChange>
      </w:pPr>
      <w:ins w:id="2395" w:author="Steven LaBelle" w:date="2019-04-22T18:09:00Z">
        <w:r>
          <w:t xml:space="preserve">This parameter is the maximum </w:t>
        </w:r>
      </w:ins>
      <w:ins w:id="2396" w:author="Steven LaBelle" w:date="2019-04-22T18:10:00Z">
        <w:r>
          <w:t>step size taken before the growth model will be updated. The default value is 0.25 days. This can be overridden in the control section e.g.</w:t>
        </w:r>
      </w:ins>
    </w:p>
    <w:p w14:paraId="77420D7A" w14:textId="178658EA" w:rsidR="00641629" w:rsidRPr="00641629" w:rsidRDefault="00641629">
      <w:pPr>
        <w:shd w:val="clear" w:color="auto" w:fill="FFFFFF"/>
        <w:jc w:val="left"/>
        <w:rPr>
          <w:rFonts w:ascii="Courier New" w:hAnsi="Courier New" w:cs="Courier New"/>
          <w:color w:val="0000FF"/>
          <w:sz w:val="20"/>
          <w:szCs w:val="20"/>
          <w:rPrChange w:id="2397" w:author="Steven LaBelle" w:date="2019-04-22T18:10:00Z">
            <w:rPr/>
          </w:rPrChange>
        </w:rPr>
      </w:pPr>
      <w:ins w:id="2398" w:author="Steven LaBelle" w:date="2019-04-22T18:10:00Z">
        <w:r w:rsidRPr="00530FFD">
          <w:rPr>
            <w:rFonts w:ascii="Courier New" w:hAnsi="Courier New" w:cs="Courier New"/>
            <w:color w:val="0000FF"/>
            <w:sz w:val="20"/>
            <w:szCs w:val="20"/>
          </w:rPr>
          <w:t>&lt;</w:t>
        </w:r>
        <w:proofErr w:type="spellStart"/>
        <w:r>
          <w:rPr>
            <w:rFonts w:ascii="Courier New" w:hAnsi="Courier New" w:cs="Courier New"/>
            <w:color w:val="0000FF"/>
            <w:sz w:val="20"/>
            <w:szCs w:val="20"/>
          </w:rPr>
          <w:t>max_angio_dt</w:t>
        </w:r>
        <w:proofErr w:type="spellEnd"/>
        <w:r w:rsidR="00F253D0">
          <w:rPr>
            <w:rFonts w:ascii="Courier New" w:hAnsi="Courier New" w:cs="Courier New"/>
            <w:color w:val="0000FF"/>
            <w:sz w:val="20"/>
            <w:szCs w:val="20"/>
          </w:rPr>
          <w:t>&gt;</w:t>
        </w:r>
      </w:ins>
      <w:ins w:id="2399" w:author="Steven LaBelle" w:date="2019-04-22T18:11:00Z">
        <w:r w:rsidR="00F253D0">
          <w:rPr>
            <w:rFonts w:ascii="Courier New" w:hAnsi="Courier New" w:cs="Courier New"/>
            <w:b/>
            <w:bCs/>
            <w:color w:val="000000"/>
            <w:sz w:val="20"/>
            <w:szCs w:val="20"/>
          </w:rPr>
          <w:t>0.</w:t>
        </w:r>
      </w:ins>
      <w:ins w:id="2400" w:author="Steven LaBelle" w:date="2019-04-22T18:10:00Z">
        <w:r w:rsidRPr="00530FFD">
          <w:rPr>
            <w:rFonts w:ascii="Courier New" w:hAnsi="Courier New" w:cs="Courier New"/>
            <w:b/>
            <w:bCs/>
            <w:color w:val="000000"/>
            <w:sz w:val="20"/>
            <w:szCs w:val="20"/>
          </w:rPr>
          <w:t>25</w:t>
        </w:r>
        <w:r w:rsidRPr="00530FFD">
          <w:rPr>
            <w:rFonts w:ascii="Courier New" w:hAnsi="Courier New" w:cs="Courier New"/>
            <w:color w:val="0000FF"/>
            <w:sz w:val="20"/>
            <w:szCs w:val="20"/>
          </w:rPr>
          <w:t>&lt;/</w:t>
        </w:r>
        <w:proofErr w:type="spellStart"/>
        <w:r w:rsidRPr="00530FFD">
          <w:rPr>
            <w:rFonts w:ascii="Courier New" w:hAnsi="Courier New" w:cs="Courier New"/>
            <w:color w:val="0000FF"/>
            <w:sz w:val="20"/>
            <w:szCs w:val="20"/>
          </w:rPr>
          <w:t>m</w:t>
        </w:r>
        <w:r>
          <w:rPr>
            <w:rFonts w:ascii="Courier New" w:hAnsi="Courier New" w:cs="Courier New"/>
            <w:color w:val="0000FF"/>
            <w:sz w:val="20"/>
            <w:szCs w:val="20"/>
          </w:rPr>
          <w:t>ax_angio_dt</w:t>
        </w:r>
        <w:proofErr w:type="spellEnd"/>
        <w:r w:rsidRPr="00530FFD">
          <w:rPr>
            <w:rFonts w:ascii="Courier New" w:hAnsi="Courier New" w:cs="Courier New"/>
            <w:color w:val="0000FF"/>
            <w:sz w:val="20"/>
            <w:szCs w:val="20"/>
          </w:rPr>
          <w:t>&gt;</w:t>
        </w:r>
      </w:ins>
    </w:p>
    <w:p w14:paraId="2F800557" w14:textId="63586155" w:rsidR="001E42B2" w:rsidRDefault="001E42B2" w:rsidP="001E42B2">
      <w:pPr>
        <w:pStyle w:val="Heading2"/>
      </w:pPr>
      <w:bookmarkStart w:id="2401" w:name="_Toc522883756"/>
      <w:r>
        <w:t xml:space="preserve">Growth </w:t>
      </w:r>
      <w:proofErr w:type="spellStart"/>
      <w:r>
        <w:t>Substeps</w:t>
      </w:r>
      <w:bookmarkEnd w:id="2401"/>
      <w:proofErr w:type="spellEnd"/>
    </w:p>
    <w:p w14:paraId="509AD8BD" w14:textId="571AE7B9" w:rsidR="001E42B2" w:rsidRDefault="001E42B2" w:rsidP="001E42B2">
      <w:r>
        <w:t xml:space="preserve">The number of growth </w:t>
      </w:r>
      <w:proofErr w:type="spellStart"/>
      <w:r>
        <w:t>substeps</w:t>
      </w:r>
      <w:proofErr w:type="spellEnd"/>
      <w:r>
        <w:t xml:space="preserve"> that occ</w:t>
      </w:r>
      <w:del w:id="2402" w:author="Steven LaBelle" w:date="2018-08-21T12:44:00Z">
        <w:r w:rsidDel="00F20597">
          <w:delText>o</w:delText>
        </w:r>
      </w:del>
      <w:r>
        <w:t>ur. This in some sense define</w:t>
      </w:r>
      <w:r w:rsidR="00E94206">
        <w:t>s the</w:t>
      </w:r>
      <w:r>
        <w:t xml:space="preserve"> maximum number of segments that may grow from a tip in a single </w:t>
      </w:r>
      <w:proofErr w:type="spellStart"/>
      <w:r>
        <w:t>timestep</w:t>
      </w:r>
      <w:proofErr w:type="spellEnd"/>
      <w:r>
        <w:t xml:space="preserve">. </w:t>
      </w:r>
      <w:r w:rsidR="00E94206">
        <w:t xml:space="preserve">For regular meshes this should be set to 3. </w:t>
      </w:r>
      <w:r w:rsidR="00220659">
        <w:t>If this is set to higher values than needed, the computations will take longer but the results will not change.</w:t>
      </w:r>
    </w:p>
    <w:p w14:paraId="183DCBC6" w14:textId="543E9409" w:rsidR="00E94206" w:rsidRDefault="00E94206" w:rsidP="001E42B2"/>
    <w:p w14:paraId="7FC1F41C" w14:textId="09A1F1E4" w:rsidR="00E94206" w:rsidRDefault="00E94206" w:rsidP="001E42B2">
      <w:r>
        <w:t>e.g.</w:t>
      </w:r>
      <w:r w:rsidRPr="00E94206">
        <w:t xml:space="preserve"> </w:t>
      </w:r>
    </w:p>
    <w:p w14:paraId="24C96709" w14:textId="51B7E008" w:rsidR="00530FFD" w:rsidRPr="001E42B2" w:rsidRDefault="00530FFD" w:rsidP="00530FFD">
      <w:pPr>
        <w:shd w:val="clear" w:color="auto" w:fill="FFFFFF"/>
        <w:jc w:val="left"/>
      </w:pPr>
      <w:r w:rsidRPr="00530FFD">
        <w:rPr>
          <w:rFonts w:ascii="Courier New" w:hAnsi="Courier New" w:cs="Courier New"/>
          <w:color w:val="0000FF"/>
          <w:sz w:val="20"/>
          <w:szCs w:val="20"/>
        </w:rPr>
        <w:t>&lt;</w:t>
      </w:r>
      <w:proofErr w:type="spellStart"/>
      <w:r w:rsidRPr="00530FFD">
        <w:rPr>
          <w:rFonts w:ascii="Courier New" w:hAnsi="Courier New" w:cs="Courier New"/>
          <w:color w:val="0000FF"/>
          <w:sz w:val="20"/>
          <w:szCs w:val="20"/>
        </w:rPr>
        <w:t>growth_substeps</w:t>
      </w:r>
      <w:proofErr w:type="spellEnd"/>
      <w:r w:rsidRPr="00530FFD">
        <w:rPr>
          <w:rFonts w:ascii="Courier New" w:hAnsi="Courier New" w:cs="Courier New"/>
          <w:color w:val="0000FF"/>
          <w:sz w:val="20"/>
          <w:szCs w:val="20"/>
        </w:rPr>
        <w:t>&gt;</w:t>
      </w:r>
      <w:r w:rsidRPr="00530FFD">
        <w:rPr>
          <w:rFonts w:ascii="Courier New" w:hAnsi="Courier New" w:cs="Courier New"/>
          <w:b/>
          <w:bCs/>
          <w:color w:val="000000"/>
          <w:sz w:val="20"/>
          <w:szCs w:val="20"/>
        </w:rPr>
        <w:t>3</w:t>
      </w:r>
      <w:r w:rsidRPr="00530FFD">
        <w:rPr>
          <w:rFonts w:ascii="Courier New" w:hAnsi="Courier New" w:cs="Courier New"/>
          <w:color w:val="0000FF"/>
          <w:sz w:val="20"/>
          <w:szCs w:val="20"/>
        </w:rPr>
        <w:t>&lt;/</w:t>
      </w:r>
      <w:proofErr w:type="spellStart"/>
      <w:r w:rsidRPr="00530FFD">
        <w:rPr>
          <w:rFonts w:ascii="Courier New" w:hAnsi="Courier New" w:cs="Courier New"/>
          <w:color w:val="0000FF"/>
          <w:sz w:val="20"/>
          <w:szCs w:val="20"/>
        </w:rPr>
        <w:t>growth_substeps</w:t>
      </w:r>
      <w:proofErr w:type="spellEnd"/>
      <w:r w:rsidRPr="00530FFD">
        <w:rPr>
          <w:rFonts w:ascii="Courier New" w:hAnsi="Courier New" w:cs="Courier New"/>
          <w:color w:val="0000FF"/>
          <w:sz w:val="20"/>
          <w:szCs w:val="20"/>
        </w:rPr>
        <w:t>&gt;</w:t>
      </w:r>
    </w:p>
    <w:p w14:paraId="6C8DDC29" w14:textId="5147D9C0" w:rsidR="006A0BC1" w:rsidRDefault="00B70A33" w:rsidP="00B023D7">
      <w:pPr>
        <w:pStyle w:val="Heading1"/>
      </w:pPr>
      <w:bookmarkStart w:id="2403" w:name="_Toc522883757"/>
      <w:r>
        <w:t xml:space="preserve">Output </w:t>
      </w:r>
      <w:r w:rsidR="00D6379F">
        <w:t>Data</w:t>
      </w:r>
      <w:bookmarkEnd w:id="2403"/>
    </w:p>
    <w:p w14:paraId="4C79714B" w14:textId="0F5DF6E7" w:rsidR="00A60A12" w:rsidRDefault="00A60A12" w:rsidP="00A60A12">
      <w:pPr>
        <w:pStyle w:val="Heading2"/>
      </w:pPr>
      <w:bookmarkStart w:id="2404" w:name="_Toc522883758"/>
      <w:r>
        <w:t>Files</w:t>
      </w:r>
      <w:bookmarkEnd w:id="2404"/>
    </w:p>
    <w:p w14:paraId="22D5A7FA" w14:textId="2E5555D7" w:rsidR="00E9689B" w:rsidRPr="00E9689B" w:rsidRDefault="00E9689B" w:rsidP="00E9689B">
      <w:r>
        <w:t xml:space="preserve">This section describes the possible outputs of this plugin. The two main modes of output are creating files in the same directory the run was started from, or adding additional data to </w:t>
      </w:r>
      <w:proofErr w:type="gramStart"/>
      <w:r>
        <w:t>the .</w:t>
      </w:r>
      <w:proofErr w:type="spellStart"/>
      <w:r>
        <w:t>xplt</w:t>
      </w:r>
      <w:proofErr w:type="spellEnd"/>
      <w:proofErr w:type="gramEnd"/>
      <w:r>
        <w:t xml:space="preserve"> file which can be viewed with heat maps.</w:t>
      </w:r>
    </w:p>
    <w:p w14:paraId="03DC4197" w14:textId="46572FFE" w:rsidR="00D6379F" w:rsidRDefault="00A60A12" w:rsidP="00A60A12">
      <w:pPr>
        <w:pStyle w:val="Heading3"/>
      </w:pPr>
      <w:bookmarkStart w:id="2405" w:name="_Toc522883759"/>
      <w:r>
        <w:t>Log</w:t>
      </w:r>
      <w:bookmarkEnd w:id="2405"/>
    </w:p>
    <w:p w14:paraId="19D90FD9" w14:textId="19777E8E" w:rsidR="00B63010" w:rsidRPr="00B63010" w:rsidRDefault="00B63010" w:rsidP="00B63010">
      <w:r>
        <w:t>Statistics from this plugin are recorded in out_log.csv this file can be opened by Excel. The values recorded are: T</w:t>
      </w:r>
      <w:r w:rsidR="0024384F">
        <w:t>ime, Material, Segments, Total L</w:t>
      </w:r>
      <w:r>
        <w:t xml:space="preserve">ength, </w:t>
      </w:r>
      <w:r w:rsidR="0024384F">
        <w:t xml:space="preserve">Vessels, Branch Points, </w:t>
      </w:r>
      <w:proofErr w:type="spellStart"/>
      <w:r w:rsidR="0024384F">
        <w:t>Anastamosis</w:t>
      </w:r>
      <w:proofErr w:type="spellEnd"/>
      <w:r w:rsidR="0024384F">
        <w:t xml:space="preserve">, Active Tips, and Sprouts. Time is the time of this data. Material is the material id -1. Total Length is the total vessel length within this material. Vessels is the number of vessels within this material, this increases as branches are created and decreases as vessels fuse together due to anastomosis. Branch Points is the number of branches that have happened at the current time. </w:t>
      </w:r>
      <w:proofErr w:type="spellStart"/>
      <w:r w:rsidR="0024384F">
        <w:t>Anastamosis</w:t>
      </w:r>
      <w:proofErr w:type="spellEnd"/>
      <w:r w:rsidR="0024384F">
        <w:t xml:space="preserve"> is the number of tips that have fused to another vessel. Active tips </w:t>
      </w:r>
      <w:r w:rsidR="00792F5D">
        <w:t>are</w:t>
      </w:r>
      <w:r w:rsidR="0024384F">
        <w:t xml:space="preserve"> the number of tips within the current material that will grow in the next grow step. </w:t>
      </w:r>
    </w:p>
    <w:p w14:paraId="2A665F32" w14:textId="3EB7EED1" w:rsidR="00A60A12" w:rsidRDefault="00A60A12" w:rsidP="00A60A12">
      <w:pPr>
        <w:pStyle w:val="Heading3"/>
      </w:pPr>
      <w:bookmarkStart w:id="2406" w:name="_Toc522883760"/>
      <w:r>
        <w:t>Vessel State</w:t>
      </w:r>
      <w:bookmarkEnd w:id="2406"/>
    </w:p>
    <w:p w14:paraId="3151AF1A" w14:textId="5B6DEC92" w:rsidR="0024384F" w:rsidRDefault="00AA3C06" w:rsidP="0024384F">
      <w:pPr>
        <w:rPr>
          <w:ins w:id="2407" w:author="Steven LaBelle" w:date="2019-04-12T17:19:00Z"/>
        </w:rPr>
      </w:pPr>
      <w:r>
        <w:t>The file out_vessel_</w:t>
      </w:r>
      <w:proofErr w:type="gramStart"/>
      <w:r>
        <w:t>state.ang</w:t>
      </w:r>
      <w:proofErr w:type="gramEnd"/>
      <w:r>
        <w:t>2</w:t>
      </w:r>
      <w:r w:rsidR="0024384F">
        <w:t xml:space="preserve"> contains a record of the vascular network over time. To import this file in PostView click tools&gt;</w:t>
      </w:r>
      <w:r>
        <w:t>Import lines and select the file</w:t>
      </w:r>
      <w:r w:rsidR="00E82095">
        <w:t>. (</w:t>
      </w:r>
      <w:r w:rsidR="002E1E5D">
        <w:t xml:space="preserve">make sure that the tools tab is enabled </w:t>
      </w:r>
      <w:r w:rsidR="002E1E5D">
        <w:lastRenderedPageBreak/>
        <w:t>in PostView)</w:t>
      </w:r>
      <w:r w:rsidR="004F1CE8">
        <w:t xml:space="preserve"> If the version of PostView is new enough </w:t>
      </w:r>
      <w:proofErr w:type="spellStart"/>
      <w:r w:rsidR="004F1CE8">
        <w:t>postview</w:t>
      </w:r>
      <w:proofErr w:type="spellEnd"/>
      <w:r w:rsidR="004F1CE8">
        <w:t xml:space="preserve"> should </w:t>
      </w:r>
      <w:proofErr w:type="gramStart"/>
      <w:r w:rsidR="004F1CE8">
        <w:t>load .ang</w:t>
      </w:r>
      <w:proofErr w:type="gramEnd"/>
      <w:r w:rsidR="004F1CE8">
        <w:t>2 files from partially completed runs.</w:t>
      </w:r>
    </w:p>
    <w:p w14:paraId="231994C7" w14:textId="44814AFA" w:rsidR="00ED140A" w:rsidRDefault="00ED140A" w:rsidP="0024384F">
      <w:pPr>
        <w:rPr>
          <w:ins w:id="2408" w:author="Steven LaBelle" w:date="2019-04-12T17:19:00Z"/>
        </w:rPr>
      </w:pPr>
    </w:p>
    <w:p w14:paraId="2F2643E5" w14:textId="593D56CC" w:rsidR="00ED140A" w:rsidRDefault="00ED140A">
      <w:pPr>
        <w:pStyle w:val="Heading3"/>
        <w:rPr>
          <w:ins w:id="2409" w:author="Steven LaBelle" w:date="2019-04-12T17:19:00Z"/>
        </w:rPr>
        <w:pPrChange w:id="2410" w:author="Steven LaBelle" w:date="2019-04-12T17:19:00Z">
          <w:pPr/>
        </w:pPrChange>
      </w:pPr>
      <w:ins w:id="2411" w:author="Steven LaBelle" w:date="2019-04-12T17:19:00Z">
        <w:r>
          <w:t>Final Vessel File</w:t>
        </w:r>
      </w:ins>
    </w:p>
    <w:p w14:paraId="2137B69D" w14:textId="0BFE24DD" w:rsidR="00ED140A" w:rsidRDefault="00ED140A">
      <w:pPr>
        <w:rPr>
          <w:ins w:id="2412" w:author="Steven LaBelle" w:date="2019-04-12T17:19:00Z"/>
        </w:rPr>
      </w:pPr>
      <w:ins w:id="2413" w:author="Steven LaBelle" w:date="2019-04-12T17:19:00Z">
        <w:r>
          <w:t xml:space="preserve">Contains data for each tip at the final time point recorded in final_vessels.csv. This file contains data from the tips such as position. This will be expanded in the future to contain tip variables such as concentrations. It can be </w:t>
        </w:r>
        <w:r w:rsidRPr="005C1E10">
          <w:t>opened by the polar_plot.py</w:t>
        </w:r>
        <w:r>
          <w:t xml:space="preserve"> python script to generate orientation distribution functions for segment growth.</w:t>
        </w:r>
      </w:ins>
    </w:p>
    <w:p w14:paraId="2FD8E6F6" w14:textId="77777777" w:rsidR="00ED140A" w:rsidRPr="00ED140A" w:rsidRDefault="00ED140A"/>
    <w:p w14:paraId="624A717B" w14:textId="35BC2DEC" w:rsidR="00A60A12" w:rsidRDefault="00A60A12" w:rsidP="00A60A12">
      <w:pPr>
        <w:pStyle w:val="Heading3"/>
      </w:pPr>
      <w:bookmarkStart w:id="2414" w:name="_Toc522883761"/>
      <w:r>
        <w:t>XPLT</w:t>
      </w:r>
      <w:bookmarkEnd w:id="2414"/>
    </w:p>
    <w:p w14:paraId="345F4639" w14:textId="4FF9B4AD" w:rsidR="00FE2F90" w:rsidRDefault="00FE2F90" w:rsidP="00FE2F90">
      <w:r>
        <w:t xml:space="preserve">Some output options can be specified to show up in the heat maps in </w:t>
      </w:r>
      <w:proofErr w:type="gramStart"/>
      <w:r>
        <w:t>the .</w:t>
      </w:r>
      <w:proofErr w:type="spellStart"/>
      <w:r>
        <w:t>xplt</w:t>
      </w:r>
      <w:proofErr w:type="spellEnd"/>
      <w:proofErr w:type="gramEnd"/>
      <w:r>
        <w:t xml:space="preserve"> file. These can be specified in the &lt;Output&gt;&lt;</w:t>
      </w:r>
      <w:proofErr w:type="spellStart"/>
      <w:r>
        <w:t>plotfile</w:t>
      </w:r>
      <w:proofErr w:type="spellEnd"/>
      <w:r>
        <w:t xml:space="preserve"> type="</w:t>
      </w:r>
      <w:proofErr w:type="spellStart"/>
      <w:r>
        <w:t>febio</w:t>
      </w:r>
      <w:proofErr w:type="spellEnd"/>
      <w:r>
        <w:t xml:space="preserve">"&gt; section within </w:t>
      </w:r>
      <w:proofErr w:type="gramStart"/>
      <w:r>
        <w:t>the .</w:t>
      </w:r>
      <w:proofErr w:type="spellStart"/>
      <w:r>
        <w:t>feb</w:t>
      </w:r>
      <w:proofErr w:type="gramEnd"/>
      <w:r>
        <w:t>.file</w:t>
      </w:r>
      <w:proofErr w:type="spellEnd"/>
      <w:r>
        <w:t>.</w:t>
      </w:r>
    </w:p>
    <w:p w14:paraId="399533E7" w14:textId="533AD8C4" w:rsidR="00FE2F90" w:rsidRDefault="00FE2F90" w:rsidP="00FE2F90"/>
    <w:p w14:paraId="139ACA72" w14:textId="424C6D5A" w:rsidR="00B20296" w:rsidRDefault="00B20296" w:rsidP="00B20296">
      <w:pPr>
        <w:shd w:val="clear" w:color="auto" w:fill="FFFFFF"/>
        <w:jc w:val="left"/>
      </w:pPr>
      <w:r w:rsidRPr="00B20296">
        <w:rPr>
          <w:rFonts w:ascii="Courier New" w:hAnsi="Courier New" w:cs="Courier New"/>
          <w:color w:val="0000FF"/>
          <w:sz w:val="20"/>
          <w:szCs w:val="20"/>
        </w:rPr>
        <w:t>&lt;</w:t>
      </w:r>
      <w:proofErr w:type="spellStart"/>
      <w:r w:rsidRPr="00B20296">
        <w:rPr>
          <w:rFonts w:ascii="Courier New" w:hAnsi="Courier New" w:cs="Courier New"/>
          <w:color w:val="0000FF"/>
          <w:sz w:val="20"/>
          <w:szCs w:val="20"/>
        </w:rPr>
        <w:t>var</w:t>
      </w:r>
      <w:proofErr w:type="spellEnd"/>
      <w:r w:rsidRPr="00B20296">
        <w:rPr>
          <w:rFonts w:ascii="Courier New" w:hAnsi="Courier New" w:cs="Courier New"/>
          <w:color w:val="000000"/>
          <w:sz w:val="20"/>
          <w:szCs w:val="20"/>
        </w:rPr>
        <w:t xml:space="preserve"> </w:t>
      </w:r>
      <w:r w:rsidRPr="00B20296">
        <w:rPr>
          <w:rFonts w:ascii="Courier New" w:hAnsi="Courier New" w:cs="Courier New"/>
          <w:color w:val="FF0000"/>
          <w:sz w:val="20"/>
          <w:szCs w:val="20"/>
        </w:rPr>
        <w:t>type</w:t>
      </w:r>
      <w:r w:rsidRPr="00B20296">
        <w:rPr>
          <w:rFonts w:ascii="Courier New" w:hAnsi="Courier New" w:cs="Courier New"/>
          <w:color w:val="000000"/>
          <w:sz w:val="20"/>
          <w:szCs w:val="20"/>
        </w:rPr>
        <w:t>=</w:t>
      </w:r>
      <w:r w:rsidRPr="00B20296">
        <w:rPr>
          <w:rFonts w:ascii="Courier New" w:hAnsi="Courier New" w:cs="Courier New"/>
          <w:b/>
          <w:bCs/>
          <w:color w:val="8000FF"/>
          <w:sz w:val="20"/>
          <w:szCs w:val="20"/>
        </w:rPr>
        <w:t>"</w:t>
      </w:r>
      <w:proofErr w:type="spellStart"/>
      <w:r w:rsidRPr="00B20296">
        <w:rPr>
          <w:rFonts w:ascii="Courier New" w:hAnsi="Courier New" w:cs="Courier New"/>
          <w:b/>
          <w:bCs/>
          <w:color w:val="8000FF"/>
          <w:sz w:val="20"/>
          <w:szCs w:val="20"/>
        </w:rPr>
        <w:t>angio</w:t>
      </w:r>
      <w:proofErr w:type="spellEnd"/>
      <w:r w:rsidRPr="00B20296">
        <w:rPr>
          <w:rFonts w:ascii="Courier New" w:hAnsi="Courier New" w:cs="Courier New"/>
          <w:b/>
          <w:bCs/>
          <w:color w:val="8000FF"/>
          <w:sz w:val="20"/>
          <w:szCs w:val="20"/>
        </w:rPr>
        <w:t xml:space="preserve"> stress"</w:t>
      </w:r>
      <w:r w:rsidRPr="00B20296">
        <w:rPr>
          <w:rFonts w:ascii="Courier New" w:hAnsi="Courier New" w:cs="Courier New"/>
          <w:color w:val="0000FF"/>
          <w:sz w:val="20"/>
          <w:szCs w:val="20"/>
        </w:rPr>
        <w:t>/&gt;</w:t>
      </w:r>
    </w:p>
    <w:p w14:paraId="4C42EBB6" w14:textId="124FE82A" w:rsidR="00FE2F90" w:rsidRDefault="00FE2F90" w:rsidP="00FE2F90">
      <w:r>
        <w:t>This tag will output the stress that the vascular network creates.</w:t>
      </w:r>
    </w:p>
    <w:p w14:paraId="1E8A496F" w14:textId="77777777" w:rsidR="00FE2F90" w:rsidRDefault="00FE2F90" w:rsidP="00FE2F90"/>
    <w:p w14:paraId="7A11D84D" w14:textId="7B91635F" w:rsidR="00B20296" w:rsidRDefault="00B20296" w:rsidP="00B20296">
      <w:pPr>
        <w:shd w:val="clear" w:color="auto" w:fill="FFFFFF"/>
        <w:jc w:val="left"/>
      </w:pPr>
      <w:r w:rsidRPr="00B20296">
        <w:rPr>
          <w:rFonts w:ascii="Courier New" w:hAnsi="Courier New" w:cs="Courier New"/>
          <w:color w:val="0000FF"/>
          <w:sz w:val="20"/>
          <w:szCs w:val="20"/>
        </w:rPr>
        <w:t>&lt;</w:t>
      </w:r>
      <w:proofErr w:type="spellStart"/>
      <w:r w:rsidRPr="00B20296">
        <w:rPr>
          <w:rFonts w:ascii="Courier New" w:hAnsi="Courier New" w:cs="Courier New"/>
          <w:color w:val="0000FF"/>
          <w:sz w:val="20"/>
          <w:szCs w:val="20"/>
        </w:rPr>
        <w:t>var</w:t>
      </w:r>
      <w:proofErr w:type="spellEnd"/>
      <w:r w:rsidRPr="00B20296">
        <w:rPr>
          <w:rFonts w:ascii="Courier New" w:hAnsi="Courier New" w:cs="Courier New"/>
          <w:color w:val="000000"/>
          <w:sz w:val="20"/>
          <w:szCs w:val="20"/>
        </w:rPr>
        <w:t xml:space="preserve"> </w:t>
      </w:r>
      <w:r w:rsidRPr="00B20296">
        <w:rPr>
          <w:rFonts w:ascii="Courier New" w:hAnsi="Courier New" w:cs="Courier New"/>
          <w:color w:val="FF0000"/>
          <w:sz w:val="20"/>
          <w:szCs w:val="20"/>
        </w:rPr>
        <w:t>type</w:t>
      </w:r>
      <w:r w:rsidRPr="00B20296">
        <w:rPr>
          <w:rFonts w:ascii="Courier New" w:hAnsi="Courier New" w:cs="Courier New"/>
          <w:color w:val="000000"/>
          <w:sz w:val="20"/>
          <w:szCs w:val="20"/>
        </w:rPr>
        <w:t>=</w:t>
      </w:r>
      <w:r w:rsidRPr="00B20296">
        <w:rPr>
          <w:rFonts w:ascii="Courier New" w:hAnsi="Courier New" w:cs="Courier New"/>
          <w:b/>
          <w:bCs/>
          <w:color w:val="8000FF"/>
          <w:sz w:val="20"/>
          <w:szCs w:val="20"/>
        </w:rPr>
        <w:t>"vessel stress"</w:t>
      </w:r>
      <w:r w:rsidRPr="00B20296">
        <w:rPr>
          <w:rFonts w:ascii="Courier New" w:hAnsi="Courier New" w:cs="Courier New"/>
          <w:color w:val="0000FF"/>
          <w:sz w:val="20"/>
          <w:szCs w:val="20"/>
        </w:rPr>
        <w:t>/&gt;</w:t>
      </w:r>
    </w:p>
    <w:p w14:paraId="49CC394A" w14:textId="1049CB88" w:rsidR="00FE2F90" w:rsidRDefault="00FE2F90" w:rsidP="00FE2F90">
      <w:r>
        <w:t xml:space="preserve">This tag will output the stress that is from the vessel </w:t>
      </w:r>
      <w:proofErr w:type="spellStart"/>
      <w:r>
        <w:t>submaterial</w:t>
      </w:r>
      <w:proofErr w:type="spellEnd"/>
      <w:r>
        <w:t>.</w:t>
      </w:r>
    </w:p>
    <w:p w14:paraId="6E1ACB5E" w14:textId="77777777" w:rsidR="00FE2F90" w:rsidRDefault="00FE2F90" w:rsidP="00FE2F90"/>
    <w:p w14:paraId="29FB1E9C" w14:textId="77777777" w:rsidR="00B20296" w:rsidRPr="00B20296" w:rsidRDefault="00B20296" w:rsidP="00B20296">
      <w:pPr>
        <w:shd w:val="clear" w:color="auto" w:fill="FFFFFF"/>
        <w:jc w:val="left"/>
      </w:pPr>
      <w:r w:rsidRPr="00B20296">
        <w:rPr>
          <w:rFonts w:ascii="Courier New" w:hAnsi="Courier New" w:cs="Courier New"/>
          <w:color w:val="0000FF"/>
          <w:sz w:val="20"/>
          <w:szCs w:val="20"/>
        </w:rPr>
        <w:t>&lt;</w:t>
      </w:r>
      <w:proofErr w:type="spellStart"/>
      <w:r w:rsidRPr="00B20296">
        <w:rPr>
          <w:rFonts w:ascii="Courier New" w:hAnsi="Courier New" w:cs="Courier New"/>
          <w:color w:val="0000FF"/>
          <w:sz w:val="20"/>
          <w:szCs w:val="20"/>
        </w:rPr>
        <w:t>var</w:t>
      </w:r>
      <w:proofErr w:type="spellEnd"/>
      <w:r w:rsidRPr="00B20296">
        <w:rPr>
          <w:rFonts w:ascii="Courier New" w:hAnsi="Courier New" w:cs="Courier New"/>
          <w:color w:val="000000"/>
          <w:sz w:val="20"/>
          <w:szCs w:val="20"/>
        </w:rPr>
        <w:t xml:space="preserve"> </w:t>
      </w:r>
      <w:r w:rsidRPr="00B20296">
        <w:rPr>
          <w:rFonts w:ascii="Courier New" w:hAnsi="Courier New" w:cs="Courier New"/>
          <w:color w:val="FF0000"/>
          <w:sz w:val="20"/>
          <w:szCs w:val="20"/>
        </w:rPr>
        <w:t>type</w:t>
      </w:r>
      <w:r w:rsidRPr="00B20296">
        <w:rPr>
          <w:rFonts w:ascii="Courier New" w:hAnsi="Courier New" w:cs="Courier New"/>
          <w:color w:val="000000"/>
          <w:sz w:val="20"/>
          <w:szCs w:val="20"/>
        </w:rPr>
        <w:t>=</w:t>
      </w:r>
      <w:r w:rsidRPr="00B20296">
        <w:rPr>
          <w:rFonts w:ascii="Courier New" w:hAnsi="Courier New" w:cs="Courier New"/>
          <w:b/>
          <w:bCs/>
          <w:color w:val="8000FF"/>
          <w:sz w:val="20"/>
          <w:szCs w:val="20"/>
        </w:rPr>
        <w:t>"matrix stress"</w:t>
      </w:r>
      <w:r w:rsidRPr="00B20296">
        <w:rPr>
          <w:rFonts w:ascii="Courier New" w:hAnsi="Courier New" w:cs="Courier New"/>
          <w:color w:val="0000FF"/>
          <w:sz w:val="20"/>
          <w:szCs w:val="20"/>
        </w:rPr>
        <w:t>/&gt;</w:t>
      </w:r>
    </w:p>
    <w:p w14:paraId="694DDA72" w14:textId="20288D31" w:rsidR="00FE2F90" w:rsidRDefault="00FE2F90" w:rsidP="00FE2F90">
      <w:r>
        <w:t xml:space="preserve">This tag will output the stress that is from the matrix </w:t>
      </w:r>
      <w:proofErr w:type="spellStart"/>
      <w:r>
        <w:t>submaterial</w:t>
      </w:r>
      <w:proofErr w:type="spellEnd"/>
      <w:r>
        <w:t>.</w:t>
      </w:r>
    </w:p>
    <w:p w14:paraId="235B2679" w14:textId="77777777" w:rsidR="00FE2F90" w:rsidRDefault="00FE2F90" w:rsidP="00FE2F90"/>
    <w:p w14:paraId="3D2763E3" w14:textId="77777777" w:rsidR="00B20296" w:rsidRPr="00B20296" w:rsidRDefault="00B20296" w:rsidP="00B20296">
      <w:pPr>
        <w:shd w:val="clear" w:color="auto" w:fill="FFFFFF"/>
        <w:jc w:val="left"/>
      </w:pPr>
      <w:r w:rsidRPr="00B20296">
        <w:rPr>
          <w:rFonts w:ascii="Courier New" w:hAnsi="Courier New" w:cs="Courier New"/>
          <w:color w:val="0000FF"/>
          <w:sz w:val="20"/>
          <w:szCs w:val="20"/>
        </w:rPr>
        <w:t>&lt;</w:t>
      </w:r>
      <w:proofErr w:type="spellStart"/>
      <w:r w:rsidRPr="00B20296">
        <w:rPr>
          <w:rFonts w:ascii="Courier New" w:hAnsi="Courier New" w:cs="Courier New"/>
          <w:color w:val="0000FF"/>
          <w:sz w:val="20"/>
          <w:szCs w:val="20"/>
        </w:rPr>
        <w:t>var</w:t>
      </w:r>
      <w:proofErr w:type="spellEnd"/>
      <w:r w:rsidRPr="00B20296">
        <w:rPr>
          <w:rFonts w:ascii="Courier New" w:hAnsi="Courier New" w:cs="Courier New"/>
          <w:color w:val="000000"/>
          <w:sz w:val="20"/>
          <w:szCs w:val="20"/>
        </w:rPr>
        <w:t xml:space="preserve"> </w:t>
      </w:r>
      <w:r w:rsidRPr="00B20296">
        <w:rPr>
          <w:rFonts w:ascii="Courier New" w:hAnsi="Courier New" w:cs="Courier New"/>
          <w:color w:val="FF0000"/>
          <w:sz w:val="20"/>
          <w:szCs w:val="20"/>
        </w:rPr>
        <w:t>type</w:t>
      </w:r>
      <w:r w:rsidRPr="00B20296">
        <w:rPr>
          <w:rFonts w:ascii="Courier New" w:hAnsi="Courier New" w:cs="Courier New"/>
          <w:color w:val="000000"/>
          <w:sz w:val="20"/>
          <w:szCs w:val="20"/>
        </w:rPr>
        <w:t>=</w:t>
      </w:r>
      <w:r w:rsidRPr="00B20296">
        <w:rPr>
          <w:rFonts w:ascii="Courier New" w:hAnsi="Courier New" w:cs="Courier New"/>
          <w:b/>
          <w:bCs/>
          <w:color w:val="8000FF"/>
          <w:sz w:val="20"/>
          <w:szCs w:val="20"/>
        </w:rPr>
        <w:t>"vessel weight"</w:t>
      </w:r>
      <w:r w:rsidRPr="00B20296">
        <w:rPr>
          <w:rFonts w:ascii="Courier New" w:hAnsi="Courier New" w:cs="Courier New"/>
          <w:color w:val="0000FF"/>
          <w:sz w:val="20"/>
          <w:szCs w:val="20"/>
        </w:rPr>
        <w:t>/&gt;</w:t>
      </w:r>
    </w:p>
    <w:p w14:paraId="0E391155" w14:textId="25474EDD" w:rsidR="00FE2F90" w:rsidRDefault="00FE2F90" w:rsidP="00FE2F90">
      <w:r>
        <w:t xml:space="preserve">This tag will output the </w:t>
      </w:r>
      <w:r w:rsidR="000577B9">
        <w:t>weighting of the vessel material at each point.</w:t>
      </w:r>
    </w:p>
    <w:p w14:paraId="3295B521" w14:textId="77777777" w:rsidR="00FE2F90" w:rsidRDefault="00FE2F90" w:rsidP="00FE2F90"/>
    <w:p w14:paraId="527489E2" w14:textId="77777777" w:rsidR="00B20296" w:rsidRPr="00B20296" w:rsidRDefault="00B20296" w:rsidP="00B20296">
      <w:pPr>
        <w:shd w:val="clear" w:color="auto" w:fill="FFFFFF"/>
        <w:jc w:val="left"/>
      </w:pPr>
      <w:r w:rsidRPr="00B20296">
        <w:rPr>
          <w:rFonts w:ascii="Courier New" w:hAnsi="Courier New" w:cs="Courier New"/>
          <w:color w:val="0000FF"/>
          <w:sz w:val="20"/>
          <w:szCs w:val="20"/>
        </w:rPr>
        <w:t>&lt;</w:t>
      </w:r>
      <w:proofErr w:type="spellStart"/>
      <w:r w:rsidRPr="00B20296">
        <w:rPr>
          <w:rFonts w:ascii="Courier New" w:hAnsi="Courier New" w:cs="Courier New"/>
          <w:color w:val="0000FF"/>
          <w:sz w:val="20"/>
          <w:szCs w:val="20"/>
        </w:rPr>
        <w:t>var</w:t>
      </w:r>
      <w:proofErr w:type="spellEnd"/>
      <w:r w:rsidRPr="00B20296">
        <w:rPr>
          <w:rFonts w:ascii="Courier New" w:hAnsi="Courier New" w:cs="Courier New"/>
          <w:color w:val="000000"/>
          <w:sz w:val="20"/>
          <w:szCs w:val="20"/>
        </w:rPr>
        <w:t xml:space="preserve"> </w:t>
      </w:r>
      <w:r w:rsidRPr="00B20296">
        <w:rPr>
          <w:rFonts w:ascii="Courier New" w:hAnsi="Courier New" w:cs="Courier New"/>
          <w:color w:val="FF0000"/>
          <w:sz w:val="20"/>
          <w:szCs w:val="20"/>
        </w:rPr>
        <w:t>type</w:t>
      </w:r>
      <w:r w:rsidRPr="00B20296">
        <w:rPr>
          <w:rFonts w:ascii="Courier New" w:hAnsi="Courier New" w:cs="Courier New"/>
          <w:color w:val="000000"/>
          <w:sz w:val="20"/>
          <w:szCs w:val="20"/>
        </w:rPr>
        <w:t>=</w:t>
      </w:r>
      <w:r w:rsidRPr="00B20296">
        <w:rPr>
          <w:rFonts w:ascii="Courier New" w:hAnsi="Courier New" w:cs="Courier New"/>
          <w:b/>
          <w:bCs/>
          <w:color w:val="8000FF"/>
          <w:sz w:val="20"/>
          <w:szCs w:val="20"/>
        </w:rPr>
        <w:t>"matrix weight"</w:t>
      </w:r>
      <w:r w:rsidRPr="00B20296">
        <w:rPr>
          <w:rFonts w:ascii="Courier New" w:hAnsi="Courier New" w:cs="Courier New"/>
          <w:color w:val="0000FF"/>
          <w:sz w:val="20"/>
          <w:szCs w:val="20"/>
        </w:rPr>
        <w:t>/&gt;</w:t>
      </w:r>
    </w:p>
    <w:p w14:paraId="0502A304" w14:textId="36D33D42" w:rsidR="000577B9" w:rsidRDefault="000577B9" w:rsidP="000577B9">
      <w:r>
        <w:t>This tag will output the weighting of the matrix material at each point.</w:t>
      </w:r>
    </w:p>
    <w:p w14:paraId="57F9029A" w14:textId="77777777" w:rsidR="000577B9" w:rsidRDefault="000577B9" w:rsidP="00FE2F90"/>
    <w:p w14:paraId="64554AE5" w14:textId="77777777" w:rsidR="00B20296" w:rsidRPr="00B20296" w:rsidRDefault="00B20296" w:rsidP="00B20296">
      <w:pPr>
        <w:shd w:val="clear" w:color="auto" w:fill="FFFFFF"/>
        <w:jc w:val="left"/>
      </w:pPr>
      <w:r w:rsidRPr="00B20296">
        <w:rPr>
          <w:rFonts w:ascii="Courier New" w:hAnsi="Courier New" w:cs="Courier New"/>
          <w:color w:val="0000FF"/>
          <w:sz w:val="20"/>
          <w:szCs w:val="20"/>
        </w:rPr>
        <w:t>&lt;</w:t>
      </w:r>
      <w:proofErr w:type="spellStart"/>
      <w:r w:rsidRPr="00B20296">
        <w:rPr>
          <w:rFonts w:ascii="Courier New" w:hAnsi="Courier New" w:cs="Courier New"/>
          <w:color w:val="0000FF"/>
          <w:sz w:val="20"/>
          <w:szCs w:val="20"/>
        </w:rPr>
        <w:t>var</w:t>
      </w:r>
      <w:proofErr w:type="spellEnd"/>
      <w:r w:rsidRPr="00B20296">
        <w:rPr>
          <w:rFonts w:ascii="Courier New" w:hAnsi="Courier New" w:cs="Courier New"/>
          <w:color w:val="000000"/>
          <w:sz w:val="20"/>
          <w:szCs w:val="20"/>
        </w:rPr>
        <w:t xml:space="preserve"> </w:t>
      </w:r>
      <w:r w:rsidRPr="00B20296">
        <w:rPr>
          <w:rFonts w:ascii="Courier New" w:hAnsi="Courier New" w:cs="Courier New"/>
          <w:color w:val="FF0000"/>
          <w:sz w:val="20"/>
          <w:szCs w:val="20"/>
        </w:rPr>
        <w:t>type</w:t>
      </w:r>
      <w:r w:rsidRPr="00B20296">
        <w:rPr>
          <w:rFonts w:ascii="Courier New" w:hAnsi="Courier New" w:cs="Courier New"/>
          <w:color w:val="000000"/>
          <w:sz w:val="20"/>
          <w:szCs w:val="20"/>
        </w:rPr>
        <w:t>=</w:t>
      </w:r>
      <w:r w:rsidRPr="00B20296">
        <w:rPr>
          <w:rFonts w:ascii="Courier New" w:hAnsi="Courier New" w:cs="Courier New"/>
          <w:b/>
          <w:bCs/>
          <w:color w:val="8000FF"/>
          <w:sz w:val="20"/>
          <w:szCs w:val="20"/>
        </w:rPr>
        <w:t xml:space="preserve">"matrix </w:t>
      </w:r>
      <w:proofErr w:type="spellStart"/>
      <w:r w:rsidRPr="00B20296">
        <w:rPr>
          <w:rFonts w:ascii="Courier New" w:hAnsi="Courier New" w:cs="Courier New"/>
          <w:b/>
          <w:bCs/>
          <w:color w:val="8000FF"/>
          <w:sz w:val="20"/>
          <w:szCs w:val="20"/>
        </w:rPr>
        <w:t>visco</w:t>
      </w:r>
      <w:proofErr w:type="spellEnd"/>
      <w:r w:rsidRPr="00B20296">
        <w:rPr>
          <w:rFonts w:ascii="Courier New" w:hAnsi="Courier New" w:cs="Courier New"/>
          <w:b/>
          <w:bCs/>
          <w:color w:val="8000FF"/>
          <w:sz w:val="20"/>
          <w:szCs w:val="20"/>
        </w:rPr>
        <w:t xml:space="preserve"> stress"</w:t>
      </w:r>
      <w:r w:rsidRPr="00B20296">
        <w:rPr>
          <w:rFonts w:ascii="Courier New" w:hAnsi="Courier New" w:cs="Courier New"/>
          <w:color w:val="0000FF"/>
          <w:sz w:val="20"/>
          <w:szCs w:val="20"/>
        </w:rPr>
        <w:t>/&gt;</w:t>
      </w:r>
    </w:p>
    <w:p w14:paraId="7627A95F" w14:textId="5FB76A48" w:rsidR="000577B9" w:rsidRDefault="000577B9" w:rsidP="00FE2F90">
      <w:r>
        <w:t xml:space="preserve">This tag will output the matrix </w:t>
      </w:r>
      <w:proofErr w:type="spellStart"/>
      <w:r>
        <w:t>submaterial’s</w:t>
      </w:r>
      <w:proofErr w:type="spellEnd"/>
      <w:r>
        <w:t xml:space="preserve"> viscoelastic </w:t>
      </w:r>
      <w:proofErr w:type="spellStart"/>
      <w:r>
        <w:t>submaterial’s</w:t>
      </w:r>
      <w:proofErr w:type="spellEnd"/>
      <w:r>
        <w:t xml:space="preserve"> stress.</w:t>
      </w:r>
    </w:p>
    <w:p w14:paraId="5CD61DC7" w14:textId="77777777" w:rsidR="000577B9" w:rsidRDefault="000577B9" w:rsidP="00FE2F90"/>
    <w:p w14:paraId="7B83B604" w14:textId="77777777" w:rsidR="00B20296" w:rsidRPr="00B20296" w:rsidRDefault="00B20296" w:rsidP="00B20296">
      <w:pPr>
        <w:shd w:val="clear" w:color="auto" w:fill="FFFFFF"/>
        <w:jc w:val="left"/>
      </w:pPr>
      <w:r w:rsidRPr="00B20296">
        <w:rPr>
          <w:rFonts w:ascii="Courier New" w:hAnsi="Courier New" w:cs="Courier New"/>
          <w:color w:val="0000FF"/>
          <w:sz w:val="20"/>
          <w:szCs w:val="20"/>
        </w:rPr>
        <w:t>&lt;</w:t>
      </w:r>
      <w:proofErr w:type="spellStart"/>
      <w:r w:rsidRPr="00B20296">
        <w:rPr>
          <w:rFonts w:ascii="Courier New" w:hAnsi="Courier New" w:cs="Courier New"/>
          <w:color w:val="0000FF"/>
          <w:sz w:val="20"/>
          <w:szCs w:val="20"/>
        </w:rPr>
        <w:t>var</w:t>
      </w:r>
      <w:proofErr w:type="spellEnd"/>
      <w:r w:rsidRPr="00B20296">
        <w:rPr>
          <w:rFonts w:ascii="Courier New" w:hAnsi="Courier New" w:cs="Courier New"/>
          <w:color w:val="000000"/>
          <w:sz w:val="20"/>
          <w:szCs w:val="20"/>
        </w:rPr>
        <w:t xml:space="preserve"> </w:t>
      </w:r>
      <w:r w:rsidRPr="00B20296">
        <w:rPr>
          <w:rFonts w:ascii="Courier New" w:hAnsi="Courier New" w:cs="Courier New"/>
          <w:color w:val="FF0000"/>
          <w:sz w:val="20"/>
          <w:szCs w:val="20"/>
        </w:rPr>
        <w:t>type</w:t>
      </w:r>
      <w:r w:rsidRPr="00B20296">
        <w:rPr>
          <w:rFonts w:ascii="Courier New" w:hAnsi="Courier New" w:cs="Courier New"/>
          <w:color w:val="000000"/>
          <w:sz w:val="20"/>
          <w:szCs w:val="20"/>
        </w:rPr>
        <w:t>=</w:t>
      </w:r>
      <w:r w:rsidRPr="00B20296">
        <w:rPr>
          <w:rFonts w:ascii="Courier New" w:hAnsi="Courier New" w:cs="Courier New"/>
          <w:b/>
          <w:bCs/>
          <w:color w:val="8000FF"/>
          <w:sz w:val="20"/>
          <w:szCs w:val="20"/>
        </w:rPr>
        <w:t>"matrix elastic stress"</w:t>
      </w:r>
      <w:r w:rsidRPr="00B20296">
        <w:rPr>
          <w:rFonts w:ascii="Courier New" w:hAnsi="Courier New" w:cs="Courier New"/>
          <w:color w:val="0000FF"/>
          <w:sz w:val="20"/>
          <w:szCs w:val="20"/>
        </w:rPr>
        <w:t>/&gt;</w:t>
      </w:r>
    </w:p>
    <w:p w14:paraId="7BF58B72" w14:textId="3DAACBF3" w:rsidR="000577B9" w:rsidRDefault="000577B9" w:rsidP="000577B9">
      <w:r>
        <w:t xml:space="preserve">This tag will output the matrix </w:t>
      </w:r>
      <w:proofErr w:type="spellStart"/>
      <w:r>
        <w:t>submaterial’s</w:t>
      </w:r>
      <w:proofErr w:type="spellEnd"/>
      <w:r>
        <w:t xml:space="preserve"> elastic </w:t>
      </w:r>
      <w:proofErr w:type="spellStart"/>
      <w:r>
        <w:t>submaterial</w:t>
      </w:r>
      <w:proofErr w:type="spellEnd"/>
      <w:r>
        <w:t xml:space="preserve"> stress.</w:t>
      </w:r>
    </w:p>
    <w:p w14:paraId="282842C0" w14:textId="7C28EAAE" w:rsidR="000577B9" w:rsidRDefault="000577B9" w:rsidP="00FE2F90"/>
    <w:p w14:paraId="084EC64F" w14:textId="77777777" w:rsidR="00B20296" w:rsidRPr="00B20296" w:rsidRDefault="00B20296" w:rsidP="00B20296">
      <w:pPr>
        <w:shd w:val="clear" w:color="auto" w:fill="FFFFFF"/>
        <w:jc w:val="left"/>
      </w:pPr>
      <w:r w:rsidRPr="00B20296">
        <w:rPr>
          <w:rFonts w:ascii="Courier New" w:hAnsi="Courier New" w:cs="Courier New"/>
          <w:color w:val="0000FF"/>
          <w:sz w:val="20"/>
          <w:szCs w:val="20"/>
        </w:rPr>
        <w:t>&lt;</w:t>
      </w:r>
      <w:proofErr w:type="spellStart"/>
      <w:r w:rsidRPr="00B20296">
        <w:rPr>
          <w:rFonts w:ascii="Courier New" w:hAnsi="Courier New" w:cs="Courier New"/>
          <w:color w:val="0000FF"/>
          <w:sz w:val="20"/>
          <w:szCs w:val="20"/>
        </w:rPr>
        <w:t>var</w:t>
      </w:r>
      <w:proofErr w:type="spellEnd"/>
      <w:r w:rsidRPr="00B20296">
        <w:rPr>
          <w:rFonts w:ascii="Courier New" w:hAnsi="Courier New" w:cs="Courier New"/>
          <w:color w:val="000000"/>
          <w:sz w:val="20"/>
          <w:szCs w:val="20"/>
        </w:rPr>
        <w:t xml:space="preserve"> </w:t>
      </w:r>
      <w:r w:rsidRPr="00B20296">
        <w:rPr>
          <w:rFonts w:ascii="Courier New" w:hAnsi="Courier New" w:cs="Courier New"/>
          <w:color w:val="FF0000"/>
          <w:sz w:val="20"/>
          <w:szCs w:val="20"/>
        </w:rPr>
        <w:t>type</w:t>
      </w:r>
      <w:r w:rsidRPr="00B20296">
        <w:rPr>
          <w:rFonts w:ascii="Courier New" w:hAnsi="Courier New" w:cs="Courier New"/>
          <w:color w:val="000000"/>
          <w:sz w:val="20"/>
          <w:szCs w:val="20"/>
        </w:rPr>
        <w:t>=</w:t>
      </w:r>
      <w:r w:rsidRPr="00B20296">
        <w:rPr>
          <w:rFonts w:ascii="Courier New" w:hAnsi="Courier New" w:cs="Courier New"/>
          <w:b/>
          <w:bCs/>
          <w:color w:val="8000FF"/>
          <w:sz w:val="20"/>
          <w:szCs w:val="20"/>
        </w:rPr>
        <w:t>"</w:t>
      </w:r>
      <w:proofErr w:type="spellStart"/>
      <w:r w:rsidRPr="00B20296">
        <w:rPr>
          <w:rFonts w:ascii="Courier New" w:hAnsi="Courier New" w:cs="Courier New"/>
          <w:b/>
          <w:bCs/>
          <w:color w:val="8000FF"/>
          <w:sz w:val="20"/>
          <w:szCs w:val="20"/>
        </w:rPr>
        <w:t>branch_count</w:t>
      </w:r>
      <w:proofErr w:type="spellEnd"/>
      <w:r w:rsidRPr="00B20296">
        <w:rPr>
          <w:rFonts w:ascii="Courier New" w:hAnsi="Courier New" w:cs="Courier New"/>
          <w:b/>
          <w:bCs/>
          <w:color w:val="8000FF"/>
          <w:sz w:val="20"/>
          <w:szCs w:val="20"/>
        </w:rPr>
        <w:t>"</w:t>
      </w:r>
      <w:r w:rsidRPr="00B20296">
        <w:rPr>
          <w:rFonts w:ascii="Courier New" w:hAnsi="Courier New" w:cs="Courier New"/>
          <w:color w:val="0000FF"/>
          <w:sz w:val="20"/>
          <w:szCs w:val="20"/>
        </w:rPr>
        <w:t>/&gt;</w:t>
      </w:r>
    </w:p>
    <w:p w14:paraId="325CE1FB" w14:textId="29B35CC7" w:rsidR="00167B84" w:rsidRDefault="00167B84" w:rsidP="00167B84">
      <w:r>
        <w:t xml:space="preserve">This tag will output count of branches that have </w:t>
      </w:r>
      <w:proofErr w:type="spellStart"/>
      <w:r>
        <w:t>occoured</w:t>
      </w:r>
      <w:proofErr w:type="spellEnd"/>
      <w:r>
        <w:t xml:space="preserve"> within each element.</w:t>
      </w:r>
    </w:p>
    <w:p w14:paraId="60FB0E77" w14:textId="34C1E258" w:rsidR="00DF7BCC" w:rsidRDefault="00DF7BCC" w:rsidP="00167B84"/>
    <w:p w14:paraId="21DCB638" w14:textId="77777777" w:rsidR="00B20296" w:rsidRPr="00B20296" w:rsidRDefault="00B20296" w:rsidP="00B20296">
      <w:pPr>
        <w:shd w:val="clear" w:color="auto" w:fill="FFFFFF"/>
        <w:jc w:val="left"/>
      </w:pPr>
      <w:r w:rsidRPr="00B20296">
        <w:rPr>
          <w:rFonts w:ascii="Courier New" w:hAnsi="Courier New" w:cs="Courier New"/>
          <w:color w:val="0000FF"/>
          <w:sz w:val="20"/>
          <w:szCs w:val="20"/>
        </w:rPr>
        <w:t>&lt;</w:t>
      </w:r>
      <w:proofErr w:type="spellStart"/>
      <w:r w:rsidRPr="00B20296">
        <w:rPr>
          <w:rFonts w:ascii="Courier New" w:hAnsi="Courier New" w:cs="Courier New"/>
          <w:color w:val="0000FF"/>
          <w:sz w:val="20"/>
          <w:szCs w:val="20"/>
        </w:rPr>
        <w:t>var</w:t>
      </w:r>
      <w:proofErr w:type="spellEnd"/>
      <w:r w:rsidRPr="00B20296">
        <w:rPr>
          <w:rFonts w:ascii="Courier New" w:hAnsi="Courier New" w:cs="Courier New"/>
          <w:color w:val="000000"/>
          <w:sz w:val="20"/>
          <w:szCs w:val="20"/>
        </w:rPr>
        <w:t xml:space="preserve"> </w:t>
      </w:r>
      <w:r w:rsidRPr="00B20296">
        <w:rPr>
          <w:rFonts w:ascii="Courier New" w:hAnsi="Courier New" w:cs="Courier New"/>
          <w:color w:val="FF0000"/>
          <w:sz w:val="20"/>
          <w:szCs w:val="20"/>
        </w:rPr>
        <w:t>type</w:t>
      </w:r>
      <w:r w:rsidRPr="00B20296">
        <w:rPr>
          <w:rFonts w:ascii="Courier New" w:hAnsi="Courier New" w:cs="Courier New"/>
          <w:color w:val="000000"/>
          <w:sz w:val="20"/>
          <w:szCs w:val="20"/>
        </w:rPr>
        <w:t>=</w:t>
      </w:r>
      <w:r w:rsidRPr="00B20296">
        <w:rPr>
          <w:rFonts w:ascii="Courier New" w:hAnsi="Courier New" w:cs="Courier New"/>
          <w:b/>
          <w:bCs/>
          <w:color w:val="8000FF"/>
          <w:sz w:val="20"/>
          <w:szCs w:val="20"/>
        </w:rPr>
        <w:t>"</w:t>
      </w:r>
      <w:proofErr w:type="spellStart"/>
      <w:r w:rsidRPr="00B20296">
        <w:rPr>
          <w:rFonts w:ascii="Courier New" w:hAnsi="Courier New" w:cs="Courier New"/>
          <w:b/>
          <w:bCs/>
          <w:color w:val="8000FF"/>
          <w:sz w:val="20"/>
          <w:szCs w:val="20"/>
        </w:rPr>
        <w:t>segment_length</w:t>
      </w:r>
      <w:proofErr w:type="spellEnd"/>
      <w:r w:rsidRPr="00B20296">
        <w:rPr>
          <w:rFonts w:ascii="Courier New" w:hAnsi="Courier New" w:cs="Courier New"/>
          <w:b/>
          <w:bCs/>
          <w:color w:val="8000FF"/>
          <w:sz w:val="20"/>
          <w:szCs w:val="20"/>
        </w:rPr>
        <w:t>"</w:t>
      </w:r>
      <w:r w:rsidRPr="00B20296">
        <w:rPr>
          <w:rFonts w:ascii="Courier New" w:hAnsi="Courier New" w:cs="Courier New"/>
          <w:color w:val="0000FF"/>
          <w:sz w:val="20"/>
          <w:szCs w:val="20"/>
        </w:rPr>
        <w:t>/&gt;</w:t>
      </w:r>
    </w:p>
    <w:p w14:paraId="7B29A9E2" w14:textId="1ECB9A5C" w:rsidR="00DF7BCC" w:rsidRDefault="00DF7BCC" w:rsidP="00DF7BCC">
      <w:r>
        <w:t>This tag will output the segment length in terms of the global coordinate system’s units</w:t>
      </w:r>
      <w:r w:rsidR="00027BA5">
        <w:t xml:space="preserve"> for each element</w:t>
      </w:r>
      <w:r>
        <w:t>.</w:t>
      </w:r>
    </w:p>
    <w:p w14:paraId="0D1508D6" w14:textId="17899EFD" w:rsidR="00DF7BCC" w:rsidRDefault="00DF7BCC" w:rsidP="00167B84"/>
    <w:p w14:paraId="7530498A" w14:textId="77777777" w:rsidR="00B20296" w:rsidRPr="00B20296" w:rsidRDefault="00B20296" w:rsidP="00B20296">
      <w:pPr>
        <w:shd w:val="clear" w:color="auto" w:fill="FFFFFF"/>
        <w:jc w:val="left"/>
      </w:pPr>
      <w:r w:rsidRPr="00B20296">
        <w:rPr>
          <w:rFonts w:ascii="Courier New" w:hAnsi="Courier New" w:cs="Courier New"/>
          <w:color w:val="0000FF"/>
          <w:sz w:val="20"/>
          <w:szCs w:val="20"/>
        </w:rPr>
        <w:t>&lt;</w:t>
      </w:r>
      <w:proofErr w:type="spellStart"/>
      <w:r w:rsidRPr="00B20296">
        <w:rPr>
          <w:rFonts w:ascii="Courier New" w:hAnsi="Courier New" w:cs="Courier New"/>
          <w:color w:val="0000FF"/>
          <w:sz w:val="20"/>
          <w:szCs w:val="20"/>
        </w:rPr>
        <w:t>var</w:t>
      </w:r>
      <w:proofErr w:type="spellEnd"/>
      <w:r w:rsidRPr="00B20296">
        <w:rPr>
          <w:rFonts w:ascii="Courier New" w:hAnsi="Courier New" w:cs="Courier New"/>
          <w:color w:val="000000"/>
          <w:sz w:val="20"/>
          <w:szCs w:val="20"/>
        </w:rPr>
        <w:t xml:space="preserve"> </w:t>
      </w:r>
      <w:r w:rsidRPr="00B20296">
        <w:rPr>
          <w:rFonts w:ascii="Courier New" w:hAnsi="Courier New" w:cs="Courier New"/>
          <w:color w:val="FF0000"/>
          <w:sz w:val="20"/>
          <w:szCs w:val="20"/>
        </w:rPr>
        <w:t>type</w:t>
      </w:r>
      <w:r w:rsidRPr="00B20296">
        <w:rPr>
          <w:rFonts w:ascii="Courier New" w:hAnsi="Courier New" w:cs="Courier New"/>
          <w:color w:val="000000"/>
          <w:sz w:val="20"/>
          <w:szCs w:val="20"/>
        </w:rPr>
        <w:t>=</w:t>
      </w:r>
      <w:r w:rsidRPr="00B20296">
        <w:rPr>
          <w:rFonts w:ascii="Courier New" w:hAnsi="Courier New" w:cs="Courier New"/>
          <w:b/>
          <w:bCs/>
          <w:color w:val="8000FF"/>
          <w:sz w:val="20"/>
          <w:szCs w:val="20"/>
        </w:rPr>
        <w:t>"</w:t>
      </w:r>
      <w:proofErr w:type="spellStart"/>
      <w:r w:rsidRPr="00B20296">
        <w:rPr>
          <w:rFonts w:ascii="Courier New" w:hAnsi="Courier New" w:cs="Courier New"/>
          <w:b/>
          <w:bCs/>
          <w:color w:val="8000FF"/>
          <w:sz w:val="20"/>
          <w:szCs w:val="20"/>
        </w:rPr>
        <w:t>anastamoses</w:t>
      </w:r>
      <w:proofErr w:type="spellEnd"/>
      <w:r w:rsidRPr="00B20296">
        <w:rPr>
          <w:rFonts w:ascii="Courier New" w:hAnsi="Courier New" w:cs="Courier New"/>
          <w:b/>
          <w:bCs/>
          <w:color w:val="8000FF"/>
          <w:sz w:val="20"/>
          <w:szCs w:val="20"/>
        </w:rPr>
        <w:t>"</w:t>
      </w:r>
      <w:r w:rsidRPr="00B20296">
        <w:rPr>
          <w:rFonts w:ascii="Courier New" w:hAnsi="Courier New" w:cs="Courier New"/>
          <w:color w:val="0000FF"/>
          <w:sz w:val="20"/>
          <w:szCs w:val="20"/>
        </w:rPr>
        <w:t>/&gt;</w:t>
      </w:r>
    </w:p>
    <w:p w14:paraId="2CFEB39B" w14:textId="0EDAD229" w:rsidR="00640D31" w:rsidRDefault="00640D31" w:rsidP="00640D31">
      <w:r>
        <w:t>This tag will output the number of anastomoses within each element.</w:t>
      </w:r>
    </w:p>
    <w:p w14:paraId="15A51EF6" w14:textId="77777777" w:rsidR="00640D31" w:rsidRDefault="00640D31" w:rsidP="00167B84"/>
    <w:p w14:paraId="69DF3B39" w14:textId="4D59587A" w:rsidR="0019748C" w:rsidRDefault="0019748C" w:rsidP="00FE2F90"/>
    <w:p w14:paraId="5C476BF9" w14:textId="71F81765" w:rsidR="0019748C" w:rsidRDefault="0019748C" w:rsidP="009B2CA8">
      <w:pPr>
        <w:shd w:val="clear" w:color="auto" w:fill="FFFFFF"/>
        <w:jc w:val="left"/>
      </w:pPr>
      <w:r>
        <w:lastRenderedPageBreak/>
        <w:t xml:space="preserve">Note the fibers used in the simulation match the fibers used in FEBio so the tag to output them is from </w:t>
      </w:r>
      <w:proofErr w:type="spellStart"/>
      <w:r>
        <w:t>febio</w:t>
      </w:r>
      <w:proofErr w:type="spellEnd"/>
      <w:r>
        <w:t xml:space="preserve"> and is </w:t>
      </w:r>
      <w:r w:rsidR="009B2CA8" w:rsidRPr="009B2CA8">
        <w:rPr>
          <w:rFonts w:ascii="Courier New" w:hAnsi="Courier New" w:cs="Courier New"/>
          <w:color w:val="0000FF"/>
          <w:sz w:val="20"/>
          <w:szCs w:val="20"/>
        </w:rPr>
        <w:t>&lt;</w:t>
      </w:r>
      <w:proofErr w:type="spellStart"/>
      <w:r w:rsidR="009B2CA8" w:rsidRPr="009B2CA8">
        <w:rPr>
          <w:rFonts w:ascii="Courier New" w:hAnsi="Courier New" w:cs="Courier New"/>
          <w:color w:val="0000FF"/>
          <w:sz w:val="20"/>
          <w:szCs w:val="20"/>
        </w:rPr>
        <w:t>var</w:t>
      </w:r>
      <w:proofErr w:type="spellEnd"/>
      <w:r w:rsidR="009B2CA8" w:rsidRPr="009B2CA8">
        <w:rPr>
          <w:rFonts w:ascii="Courier New" w:hAnsi="Courier New" w:cs="Courier New"/>
          <w:color w:val="000000"/>
          <w:sz w:val="20"/>
          <w:szCs w:val="20"/>
        </w:rPr>
        <w:t xml:space="preserve"> </w:t>
      </w:r>
      <w:r w:rsidR="009B2CA8" w:rsidRPr="009B2CA8">
        <w:rPr>
          <w:rFonts w:ascii="Courier New" w:hAnsi="Courier New" w:cs="Courier New"/>
          <w:color w:val="FF0000"/>
          <w:sz w:val="20"/>
          <w:szCs w:val="20"/>
        </w:rPr>
        <w:t>type</w:t>
      </w:r>
      <w:r w:rsidR="009B2CA8" w:rsidRPr="009B2CA8">
        <w:rPr>
          <w:rFonts w:ascii="Courier New" w:hAnsi="Courier New" w:cs="Courier New"/>
          <w:color w:val="000000"/>
          <w:sz w:val="20"/>
          <w:szCs w:val="20"/>
        </w:rPr>
        <w:t>=</w:t>
      </w:r>
      <w:r w:rsidR="009B2CA8" w:rsidRPr="009B2CA8">
        <w:rPr>
          <w:rFonts w:ascii="Courier New" w:hAnsi="Courier New" w:cs="Courier New"/>
          <w:b/>
          <w:bCs/>
          <w:color w:val="8000FF"/>
          <w:sz w:val="20"/>
          <w:szCs w:val="20"/>
        </w:rPr>
        <w:t>"fiber vector"</w:t>
      </w:r>
      <w:r w:rsidR="009B2CA8" w:rsidRPr="009B2CA8">
        <w:rPr>
          <w:rFonts w:ascii="Courier New" w:hAnsi="Courier New" w:cs="Courier New"/>
          <w:color w:val="0000FF"/>
          <w:sz w:val="20"/>
          <w:szCs w:val="20"/>
        </w:rPr>
        <w:t>/&gt;</w:t>
      </w:r>
    </w:p>
    <w:p w14:paraId="166259BC" w14:textId="41205488" w:rsidR="000577B9" w:rsidRDefault="000577B9" w:rsidP="00FE2F90"/>
    <w:p w14:paraId="1057BD3A" w14:textId="514D5E1D" w:rsidR="000577B9" w:rsidRDefault="000577B9" w:rsidP="00FE2F90">
      <w:r>
        <w:t>e.g.</w:t>
      </w:r>
    </w:p>
    <w:p w14:paraId="1A663C1F" w14:textId="77777777" w:rsidR="003209F4" w:rsidRPr="003209F4" w:rsidRDefault="003209F4" w:rsidP="003209F4">
      <w:pPr>
        <w:shd w:val="clear" w:color="auto" w:fill="FFFFFF"/>
        <w:jc w:val="left"/>
        <w:rPr>
          <w:rFonts w:ascii="Courier New" w:hAnsi="Courier New" w:cs="Courier New"/>
          <w:b/>
          <w:bCs/>
          <w:color w:val="000000"/>
          <w:sz w:val="20"/>
          <w:szCs w:val="20"/>
        </w:rPr>
      </w:pPr>
      <w:r w:rsidRPr="003209F4">
        <w:rPr>
          <w:rFonts w:ascii="Courier New" w:hAnsi="Courier New" w:cs="Courier New"/>
          <w:color w:val="0000FF"/>
          <w:sz w:val="20"/>
          <w:szCs w:val="20"/>
        </w:rPr>
        <w:t>&lt;Output&gt;</w:t>
      </w:r>
    </w:p>
    <w:p w14:paraId="5F1D36A5" w14:textId="77777777" w:rsidR="003209F4" w:rsidRPr="003209F4" w:rsidRDefault="003209F4" w:rsidP="003209F4">
      <w:pPr>
        <w:shd w:val="clear" w:color="auto" w:fill="FFFFFF"/>
        <w:jc w:val="left"/>
        <w:rPr>
          <w:rFonts w:ascii="Courier New" w:hAnsi="Courier New" w:cs="Courier New"/>
          <w:b/>
          <w:bCs/>
          <w:color w:val="000000"/>
          <w:sz w:val="20"/>
          <w:szCs w:val="20"/>
        </w:rPr>
      </w:pPr>
      <w:r w:rsidRPr="003209F4">
        <w:rPr>
          <w:rFonts w:ascii="Courier New" w:hAnsi="Courier New" w:cs="Courier New"/>
          <w:b/>
          <w:bCs/>
          <w:color w:val="000000"/>
          <w:sz w:val="20"/>
          <w:szCs w:val="20"/>
        </w:rPr>
        <w:t xml:space="preserve">    </w:t>
      </w:r>
      <w:r w:rsidRPr="003209F4">
        <w:rPr>
          <w:rFonts w:ascii="Courier New" w:hAnsi="Courier New" w:cs="Courier New"/>
          <w:color w:val="0000FF"/>
          <w:sz w:val="20"/>
          <w:szCs w:val="20"/>
        </w:rPr>
        <w:t>&lt;</w:t>
      </w:r>
      <w:proofErr w:type="spellStart"/>
      <w:r w:rsidRPr="003209F4">
        <w:rPr>
          <w:rFonts w:ascii="Courier New" w:hAnsi="Courier New" w:cs="Courier New"/>
          <w:color w:val="0000FF"/>
          <w:sz w:val="20"/>
          <w:szCs w:val="20"/>
        </w:rPr>
        <w:t>plotfile</w:t>
      </w:r>
      <w:proofErr w:type="spellEnd"/>
      <w:r w:rsidRPr="003209F4">
        <w:rPr>
          <w:rFonts w:ascii="Courier New" w:hAnsi="Courier New" w:cs="Courier New"/>
          <w:color w:val="000000"/>
          <w:sz w:val="20"/>
          <w:szCs w:val="20"/>
        </w:rPr>
        <w:t xml:space="preserve"> </w:t>
      </w:r>
      <w:r w:rsidRPr="003209F4">
        <w:rPr>
          <w:rFonts w:ascii="Courier New" w:hAnsi="Courier New" w:cs="Courier New"/>
          <w:color w:val="FF0000"/>
          <w:sz w:val="20"/>
          <w:szCs w:val="20"/>
        </w:rPr>
        <w:t>type</w:t>
      </w:r>
      <w:r w:rsidRPr="003209F4">
        <w:rPr>
          <w:rFonts w:ascii="Courier New" w:hAnsi="Courier New" w:cs="Courier New"/>
          <w:color w:val="000000"/>
          <w:sz w:val="20"/>
          <w:szCs w:val="20"/>
        </w:rPr>
        <w:t>=</w:t>
      </w:r>
      <w:r w:rsidRPr="003209F4">
        <w:rPr>
          <w:rFonts w:ascii="Courier New" w:hAnsi="Courier New" w:cs="Courier New"/>
          <w:b/>
          <w:bCs/>
          <w:color w:val="8000FF"/>
          <w:sz w:val="20"/>
          <w:szCs w:val="20"/>
        </w:rPr>
        <w:t>"</w:t>
      </w:r>
      <w:proofErr w:type="spellStart"/>
      <w:r w:rsidRPr="003209F4">
        <w:rPr>
          <w:rFonts w:ascii="Courier New" w:hAnsi="Courier New" w:cs="Courier New"/>
          <w:b/>
          <w:bCs/>
          <w:color w:val="8000FF"/>
          <w:sz w:val="20"/>
          <w:szCs w:val="20"/>
        </w:rPr>
        <w:t>febio</w:t>
      </w:r>
      <w:proofErr w:type="spellEnd"/>
      <w:r w:rsidRPr="003209F4">
        <w:rPr>
          <w:rFonts w:ascii="Courier New" w:hAnsi="Courier New" w:cs="Courier New"/>
          <w:b/>
          <w:bCs/>
          <w:color w:val="8000FF"/>
          <w:sz w:val="20"/>
          <w:szCs w:val="20"/>
        </w:rPr>
        <w:t>"</w:t>
      </w:r>
      <w:r w:rsidRPr="003209F4">
        <w:rPr>
          <w:rFonts w:ascii="Courier New" w:hAnsi="Courier New" w:cs="Courier New"/>
          <w:color w:val="0000FF"/>
          <w:sz w:val="20"/>
          <w:szCs w:val="20"/>
        </w:rPr>
        <w:t>&gt;</w:t>
      </w:r>
    </w:p>
    <w:p w14:paraId="7EC6396B" w14:textId="77777777" w:rsidR="003209F4" w:rsidRPr="003209F4" w:rsidRDefault="003209F4" w:rsidP="003209F4">
      <w:pPr>
        <w:shd w:val="clear" w:color="auto" w:fill="FFFFFF"/>
        <w:jc w:val="left"/>
        <w:rPr>
          <w:rFonts w:ascii="Courier New" w:hAnsi="Courier New" w:cs="Courier New"/>
          <w:b/>
          <w:bCs/>
          <w:color w:val="000000"/>
          <w:sz w:val="20"/>
          <w:szCs w:val="20"/>
        </w:rPr>
      </w:pPr>
      <w:r w:rsidRPr="003209F4">
        <w:rPr>
          <w:rFonts w:ascii="Courier New" w:hAnsi="Courier New" w:cs="Courier New"/>
          <w:b/>
          <w:bCs/>
          <w:color w:val="000000"/>
          <w:sz w:val="20"/>
          <w:szCs w:val="20"/>
        </w:rPr>
        <w:t xml:space="preserve">        </w:t>
      </w:r>
      <w:r w:rsidRPr="003209F4">
        <w:rPr>
          <w:rFonts w:ascii="Courier New" w:hAnsi="Courier New" w:cs="Courier New"/>
          <w:color w:val="0000FF"/>
          <w:sz w:val="20"/>
          <w:szCs w:val="20"/>
        </w:rPr>
        <w:t>&lt;</w:t>
      </w:r>
      <w:proofErr w:type="spellStart"/>
      <w:r w:rsidRPr="003209F4">
        <w:rPr>
          <w:rFonts w:ascii="Courier New" w:hAnsi="Courier New" w:cs="Courier New"/>
          <w:color w:val="0000FF"/>
          <w:sz w:val="20"/>
          <w:szCs w:val="20"/>
        </w:rPr>
        <w:t>var</w:t>
      </w:r>
      <w:proofErr w:type="spellEnd"/>
      <w:r w:rsidRPr="003209F4">
        <w:rPr>
          <w:rFonts w:ascii="Courier New" w:hAnsi="Courier New" w:cs="Courier New"/>
          <w:color w:val="000000"/>
          <w:sz w:val="20"/>
          <w:szCs w:val="20"/>
        </w:rPr>
        <w:t xml:space="preserve"> </w:t>
      </w:r>
      <w:r w:rsidRPr="003209F4">
        <w:rPr>
          <w:rFonts w:ascii="Courier New" w:hAnsi="Courier New" w:cs="Courier New"/>
          <w:color w:val="FF0000"/>
          <w:sz w:val="20"/>
          <w:szCs w:val="20"/>
        </w:rPr>
        <w:t>type</w:t>
      </w:r>
      <w:r w:rsidRPr="003209F4">
        <w:rPr>
          <w:rFonts w:ascii="Courier New" w:hAnsi="Courier New" w:cs="Courier New"/>
          <w:color w:val="000000"/>
          <w:sz w:val="20"/>
          <w:szCs w:val="20"/>
        </w:rPr>
        <w:t>=</w:t>
      </w:r>
      <w:r w:rsidRPr="003209F4">
        <w:rPr>
          <w:rFonts w:ascii="Courier New" w:hAnsi="Courier New" w:cs="Courier New"/>
          <w:b/>
          <w:bCs/>
          <w:color w:val="8000FF"/>
          <w:sz w:val="20"/>
          <w:szCs w:val="20"/>
        </w:rPr>
        <w:t>"displacement"</w:t>
      </w:r>
      <w:r w:rsidRPr="003209F4">
        <w:rPr>
          <w:rFonts w:ascii="Courier New" w:hAnsi="Courier New" w:cs="Courier New"/>
          <w:color w:val="0000FF"/>
          <w:sz w:val="20"/>
          <w:szCs w:val="20"/>
        </w:rPr>
        <w:t>/&gt;</w:t>
      </w:r>
    </w:p>
    <w:p w14:paraId="1595CA24" w14:textId="77777777" w:rsidR="003209F4" w:rsidRPr="003209F4" w:rsidRDefault="003209F4" w:rsidP="003209F4">
      <w:pPr>
        <w:shd w:val="clear" w:color="auto" w:fill="FFFFFF"/>
        <w:jc w:val="left"/>
        <w:rPr>
          <w:rFonts w:ascii="Courier New" w:hAnsi="Courier New" w:cs="Courier New"/>
          <w:b/>
          <w:bCs/>
          <w:color w:val="000000"/>
          <w:sz w:val="20"/>
          <w:szCs w:val="20"/>
        </w:rPr>
      </w:pPr>
      <w:r w:rsidRPr="003209F4">
        <w:rPr>
          <w:rFonts w:ascii="Courier New" w:hAnsi="Courier New" w:cs="Courier New"/>
          <w:b/>
          <w:bCs/>
          <w:color w:val="000000"/>
          <w:sz w:val="20"/>
          <w:szCs w:val="20"/>
        </w:rPr>
        <w:t xml:space="preserve">        </w:t>
      </w:r>
      <w:r w:rsidRPr="003209F4">
        <w:rPr>
          <w:rFonts w:ascii="Courier New" w:hAnsi="Courier New" w:cs="Courier New"/>
          <w:color w:val="0000FF"/>
          <w:sz w:val="20"/>
          <w:szCs w:val="20"/>
        </w:rPr>
        <w:t>&lt;</w:t>
      </w:r>
      <w:proofErr w:type="spellStart"/>
      <w:r w:rsidRPr="003209F4">
        <w:rPr>
          <w:rFonts w:ascii="Courier New" w:hAnsi="Courier New" w:cs="Courier New"/>
          <w:color w:val="0000FF"/>
          <w:sz w:val="20"/>
          <w:szCs w:val="20"/>
        </w:rPr>
        <w:t>var</w:t>
      </w:r>
      <w:proofErr w:type="spellEnd"/>
      <w:r w:rsidRPr="003209F4">
        <w:rPr>
          <w:rFonts w:ascii="Courier New" w:hAnsi="Courier New" w:cs="Courier New"/>
          <w:color w:val="000000"/>
          <w:sz w:val="20"/>
          <w:szCs w:val="20"/>
        </w:rPr>
        <w:t xml:space="preserve"> </w:t>
      </w:r>
      <w:r w:rsidRPr="003209F4">
        <w:rPr>
          <w:rFonts w:ascii="Courier New" w:hAnsi="Courier New" w:cs="Courier New"/>
          <w:color w:val="FF0000"/>
          <w:sz w:val="20"/>
          <w:szCs w:val="20"/>
        </w:rPr>
        <w:t>type</w:t>
      </w:r>
      <w:r w:rsidRPr="003209F4">
        <w:rPr>
          <w:rFonts w:ascii="Courier New" w:hAnsi="Courier New" w:cs="Courier New"/>
          <w:color w:val="000000"/>
          <w:sz w:val="20"/>
          <w:szCs w:val="20"/>
        </w:rPr>
        <w:t>=</w:t>
      </w:r>
      <w:r w:rsidRPr="003209F4">
        <w:rPr>
          <w:rFonts w:ascii="Courier New" w:hAnsi="Courier New" w:cs="Courier New"/>
          <w:b/>
          <w:bCs/>
          <w:color w:val="8000FF"/>
          <w:sz w:val="20"/>
          <w:szCs w:val="20"/>
        </w:rPr>
        <w:t>"stress"</w:t>
      </w:r>
      <w:r w:rsidRPr="003209F4">
        <w:rPr>
          <w:rFonts w:ascii="Courier New" w:hAnsi="Courier New" w:cs="Courier New"/>
          <w:color w:val="0000FF"/>
          <w:sz w:val="20"/>
          <w:szCs w:val="20"/>
        </w:rPr>
        <w:t>/&gt;</w:t>
      </w:r>
    </w:p>
    <w:p w14:paraId="2E787BC1" w14:textId="77777777" w:rsidR="003209F4" w:rsidRPr="003209F4" w:rsidRDefault="003209F4" w:rsidP="003209F4">
      <w:pPr>
        <w:shd w:val="clear" w:color="auto" w:fill="FFFFFF"/>
        <w:jc w:val="left"/>
        <w:rPr>
          <w:rFonts w:ascii="Courier New" w:hAnsi="Courier New" w:cs="Courier New"/>
          <w:b/>
          <w:bCs/>
          <w:color w:val="000000"/>
          <w:sz w:val="20"/>
          <w:szCs w:val="20"/>
        </w:rPr>
      </w:pPr>
      <w:r w:rsidRPr="003209F4">
        <w:rPr>
          <w:rFonts w:ascii="Courier New" w:hAnsi="Courier New" w:cs="Courier New"/>
          <w:b/>
          <w:bCs/>
          <w:color w:val="000000"/>
          <w:sz w:val="20"/>
          <w:szCs w:val="20"/>
        </w:rPr>
        <w:t xml:space="preserve">        </w:t>
      </w:r>
      <w:r w:rsidRPr="003209F4">
        <w:rPr>
          <w:rFonts w:ascii="Courier New" w:hAnsi="Courier New" w:cs="Courier New"/>
          <w:color w:val="0000FF"/>
          <w:sz w:val="20"/>
          <w:szCs w:val="20"/>
        </w:rPr>
        <w:t>&lt;</w:t>
      </w:r>
      <w:proofErr w:type="spellStart"/>
      <w:r w:rsidRPr="003209F4">
        <w:rPr>
          <w:rFonts w:ascii="Courier New" w:hAnsi="Courier New" w:cs="Courier New"/>
          <w:color w:val="0000FF"/>
          <w:sz w:val="20"/>
          <w:szCs w:val="20"/>
        </w:rPr>
        <w:t>var</w:t>
      </w:r>
      <w:proofErr w:type="spellEnd"/>
      <w:r w:rsidRPr="003209F4">
        <w:rPr>
          <w:rFonts w:ascii="Courier New" w:hAnsi="Courier New" w:cs="Courier New"/>
          <w:color w:val="000000"/>
          <w:sz w:val="20"/>
          <w:szCs w:val="20"/>
        </w:rPr>
        <w:t xml:space="preserve"> </w:t>
      </w:r>
      <w:r w:rsidRPr="003209F4">
        <w:rPr>
          <w:rFonts w:ascii="Courier New" w:hAnsi="Courier New" w:cs="Courier New"/>
          <w:color w:val="FF0000"/>
          <w:sz w:val="20"/>
          <w:szCs w:val="20"/>
        </w:rPr>
        <w:t>type</w:t>
      </w:r>
      <w:r w:rsidRPr="003209F4">
        <w:rPr>
          <w:rFonts w:ascii="Courier New" w:hAnsi="Courier New" w:cs="Courier New"/>
          <w:color w:val="000000"/>
          <w:sz w:val="20"/>
          <w:szCs w:val="20"/>
        </w:rPr>
        <w:t>=</w:t>
      </w:r>
      <w:r w:rsidRPr="003209F4">
        <w:rPr>
          <w:rFonts w:ascii="Courier New" w:hAnsi="Courier New" w:cs="Courier New"/>
          <w:b/>
          <w:bCs/>
          <w:color w:val="8000FF"/>
          <w:sz w:val="20"/>
          <w:szCs w:val="20"/>
        </w:rPr>
        <w:t>"</w:t>
      </w:r>
      <w:proofErr w:type="spellStart"/>
      <w:r w:rsidRPr="003209F4">
        <w:rPr>
          <w:rFonts w:ascii="Courier New" w:hAnsi="Courier New" w:cs="Courier New"/>
          <w:b/>
          <w:bCs/>
          <w:color w:val="8000FF"/>
          <w:sz w:val="20"/>
          <w:szCs w:val="20"/>
        </w:rPr>
        <w:t>angio</w:t>
      </w:r>
      <w:proofErr w:type="spellEnd"/>
      <w:r w:rsidRPr="003209F4">
        <w:rPr>
          <w:rFonts w:ascii="Courier New" w:hAnsi="Courier New" w:cs="Courier New"/>
          <w:b/>
          <w:bCs/>
          <w:color w:val="8000FF"/>
          <w:sz w:val="20"/>
          <w:szCs w:val="20"/>
        </w:rPr>
        <w:t xml:space="preserve"> stress"</w:t>
      </w:r>
      <w:r w:rsidRPr="003209F4">
        <w:rPr>
          <w:rFonts w:ascii="Courier New" w:hAnsi="Courier New" w:cs="Courier New"/>
          <w:color w:val="0000FF"/>
          <w:sz w:val="20"/>
          <w:szCs w:val="20"/>
        </w:rPr>
        <w:t>/&gt;</w:t>
      </w:r>
    </w:p>
    <w:p w14:paraId="5F306930" w14:textId="77777777" w:rsidR="003209F4" w:rsidRPr="003209F4" w:rsidRDefault="003209F4" w:rsidP="003209F4">
      <w:pPr>
        <w:shd w:val="clear" w:color="auto" w:fill="FFFFFF"/>
        <w:jc w:val="left"/>
        <w:rPr>
          <w:rFonts w:ascii="Courier New" w:hAnsi="Courier New" w:cs="Courier New"/>
          <w:b/>
          <w:bCs/>
          <w:color w:val="000000"/>
          <w:sz w:val="20"/>
          <w:szCs w:val="20"/>
        </w:rPr>
      </w:pPr>
      <w:r w:rsidRPr="003209F4">
        <w:rPr>
          <w:rFonts w:ascii="Courier New" w:hAnsi="Courier New" w:cs="Courier New"/>
          <w:b/>
          <w:bCs/>
          <w:color w:val="000000"/>
          <w:sz w:val="20"/>
          <w:szCs w:val="20"/>
        </w:rPr>
        <w:t xml:space="preserve">        </w:t>
      </w:r>
      <w:r w:rsidRPr="003209F4">
        <w:rPr>
          <w:rFonts w:ascii="Courier New" w:hAnsi="Courier New" w:cs="Courier New"/>
          <w:color w:val="0000FF"/>
          <w:sz w:val="20"/>
          <w:szCs w:val="20"/>
        </w:rPr>
        <w:t>&lt;</w:t>
      </w:r>
      <w:proofErr w:type="spellStart"/>
      <w:r w:rsidRPr="003209F4">
        <w:rPr>
          <w:rFonts w:ascii="Courier New" w:hAnsi="Courier New" w:cs="Courier New"/>
          <w:color w:val="0000FF"/>
          <w:sz w:val="20"/>
          <w:szCs w:val="20"/>
        </w:rPr>
        <w:t>var</w:t>
      </w:r>
      <w:proofErr w:type="spellEnd"/>
      <w:r w:rsidRPr="003209F4">
        <w:rPr>
          <w:rFonts w:ascii="Courier New" w:hAnsi="Courier New" w:cs="Courier New"/>
          <w:color w:val="000000"/>
          <w:sz w:val="20"/>
          <w:szCs w:val="20"/>
        </w:rPr>
        <w:t xml:space="preserve"> </w:t>
      </w:r>
      <w:r w:rsidRPr="003209F4">
        <w:rPr>
          <w:rFonts w:ascii="Courier New" w:hAnsi="Courier New" w:cs="Courier New"/>
          <w:color w:val="FF0000"/>
          <w:sz w:val="20"/>
          <w:szCs w:val="20"/>
        </w:rPr>
        <w:t>type</w:t>
      </w:r>
      <w:r w:rsidRPr="003209F4">
        <w:rPr>
          <w:rFonts w:ascii="Courier New" w:hAnsi="Courier New" w:cs="Courier New"/>
          <w:color w:val="000000"/>
          <w:sz w:val="20"/>
          <w:szCs w:val="20"/>
        </w:rPr>
        <w:t>=</w:t>
      </w:r>
      <w:r w:rsidRPr="003209F4">
        <w:rPr>
          <w:rFonts w:ascii="Courier New" w:hAnsi="Courier New" w:cs="Courier New"/>
          <w:b/>
          <w:bCs/>
          <w:color w:val="8000FF"/>
          <w:sz w:val="20"/>
          <w:szCs w:val="20"/>
        </w:rPr>
        <w:t>"vessel stress"</w:t>
      </w:r>
      <w:r w:rsidRPr="003209F4">
        <w:rPr>
          <w:rFonts w:ascii="Courier New" w:hAnsi="Courier New" w:cs="Courier New"/>
          <w:color w:val="0000FF"/>
          <w:sz w:val="20"/>
          <w:szCs w:val="20"/>
        </w:rPr>
        <w:t>/&gt;</w:t>
      </w:r>
    </w:p>
    <w:p w14:paraId="5F403A9D" w14:textId="77777777" w:rsidR="003209F4" w:rsidRPr="003209F4" w:rsidRDefault="003209F4" w:rsidP="003209F4">
      <w:pPr>
        <w:shd w:val="clear" w:color="auto" w:fill="FFFFFF"/>
        <w:jc w:val="left"/>
        <w:rPr>
          <w:rFonts w:ascii="Courier New" w:hAnsi="Courier New" w:cs="Courier New"/>
          <w:b/>
          <w:bCs/>
          <w:color w:val="000000"/>
          <w:sz w:val="20"/>
          <w:szCs w:val="20"/>
        </w:rPr>
      </w:pPr>
      <w:r w:rsidRPr="003209F4">
        <w:rPr>
          <w:rFonts w:ascii="Courier New" w:hAnsi="Courier New" w:cs="Courier New"/>
          <w:b/>
          <w:bCs/>
          <w:color w:val="000000"/>
          <w:sz w:val="20"/>
          <w:szCs w:val="20"/>
        </w:rPr>
        <w:t xml:space="preserve">        </w:t>
      </w:r>
      <w:r w:rsidRPr="003209F4">
        <w:rPr>
          <w:rFonts w:ascii="Courier New" w:hAnsi="Courier New" w:cs="Courier New"/>
          <w:color w:val="0000FF"/>
          <w:sz w:val="20"/>
          <w:szCs w:val="20"/>
        </w:rPr>
        <w:t>&lt;</w:t>
      </w:r>
      <w:proofErr w:type="spellStart"/>
      <w:r w:rsidRPr="003209F4">
        <w:rPr>
          <w:rFonts w:ascii="Courier New" w:hAnsi="Courier New" w:cs="Courier New"/>
          <w:color w:val="0000FF"/>
          <w:sz w:val="20"/>
          <w:szCs w:val="20"/>
        </w:rPr>
        <w:t>var</w:t>
      </w:r>
      <w:proofErr w:type="spellEnd"/>
      <w:r w:rsidRPr="003209F4">
        <w:rPr>
          <w:rFonts w:ascii="Courier New" w:hAnsi="Courier New" w:cs="Courier New"/>
          <w:color w:val="000000"/>
          <w:sz w:val="20"/>
          <w:szCs w:val="20"/>
        </w:rPr>
        <w:t xml:space="preserve"> </w:t>
      </w:r>
      <w:r w:rsidRPr="003209F4">
        <w:rPr>
          <w:rFonts w:ascii="Courier New" w:hAnsi="Courier New" w:cs="Courier New"/>
          <w:color w:val="FF0000"/>
          <w:sz w:val="20"/>
          <w:szCs w:val="20"/>
        </w:rPr>
        <w:t>type</w:t>
      </w:r>
      <w:r w:rsidRPr="003209F4">
        <w:rPr>
          <w:rFonts w:ascii="Courier New" w:hAnsi="Courier New" w:cs="Courier New"/>
          <w:color w:val="000000"/>
          <w:sz w:val="20"/>
          <w:szCs w:val="20"/>
        </w:rPr>
        <w:t>=</w:t>
      </w:r>
      <w:r w:rsidRPr="003209F4">
        <w:rPr>
          <w:rFonts w:ascii="Courier New" w:hAnsi="Courier New" w:cs="Courier New"/>
          <w:b/>
          <w:bCs/>
          <w:color w:val="8000FF"/>
          <w:sz w:val="20"/>
          <w:szCs w:val="20"/>
        </w:rPr>
        <w:t>"matrix stress"</w:t>
      </w:r>
      <w:r w:rsidRPr="003209F4">
        <w:rPr>
          <w:rFonts w:ascii="Courier New" w:hAnsi="Courier New" w:cs="Courier New"/>
          <w:color w:val="0000FF"/>
          <w:sz w:val="20"/>
          <w:szCs w:val="20"/>
        </w:rPr>
        <w:t>/&gt;</w:t>
      </w:r>
    </w:p>
    <w:p w14:paraId="3E15939E" w14:textId="77777777" w:rsidR="003209F4" w:rsidRPr="003209F4" w:rsidRDefault="003209F4" w:rsidP="003209F4">
      <w:pPr>
        <w:shd w:val="clear" w:color="auto" w:fill="FFFFFF"/>
        <w:jc w:val="left"/>
        <w:rPr>
          <w:rFonts w:ascii="Courier New" w:hAnsi="Courier New" w:cs="Courier New"/>
          <w:b/>
          <w:bCs/>
          <w:color w:val="000000"/>
          <w:sz w:val="20"/>
          <w:szCs w:val="20"/>
        </w:rPr>
      </w:pPr>
      <w:r w:rsidRPr="003209F4">
        <w:rPr>
          <w:rFonts w:ascii="Courier New" w:hAnsi="Courier New" w:cs="Courier New"/>
          <w:b/>
          <w:bCs/>
          <w:color w:val="000000"/>
          <w:sz w:val="20"/>
          <w:szCs w:val="20"/>
        </w:rPr>
        <w:t xml:space="preserve">        </w:t>
      </w:r>
      <w:r w:rsidRPr="003209F4">
        <w:rPr>
          <w:rFonts w:ascii="Courier New" w:hAnsi="Courier New" w:cs="Courier New"/>
          <w:color w:val="0000FF"/>
          <w:sz w:val="20"/>
          <w:szCs w:val="20"/>
        </w:rPr>
        <w:t>&lt;</w:t>
      </w:r>
      <w:proofErr w:type="spellStart"/>
      <w:r w:rsidRPr="003209F4">
        <w:rPr>
          <w:rFonts w:ascii="Courier New" w:hAnsi="Courier New" w:cs="Courier New"/>
          <w:color w:val="0000FF"/>
          <w:sz w:val="20"/>
          <w:szCs w:val="20"/>
        </w:rPr>
        <w:t>var</w:t>
      </w:r>
      <w:proofErr w:type="spellEnd"/>
      <w:r w:rsidRPr="003209F4">
        <w:rPr>
          <w:rFonts w:ascii="Courier New" w:hAnsi="Courier New" w:cs="Courier New"/>
          <w:color w:val="000000"/>
          <w:sz w:val="20"/>
          <w:szCs w:val="20"/>
        </w:rPr>
        <w:t xml:space="preserve"> </w:t>
      </w:r>
      <w:r w:rsidRPr="003209F4">
        <w:rPr>
          <w:rFonts w:ascii="Courier New" w:hAnsi="Courier New" w:cs="Courier New"/>
          <w:color w:val="FF0000"/>
          <w:sz w:val="20"/>
          <w:szCs w:val="20"/>
        </w:rPr>
        <w:t>type</w:t>
      </w:r>
      <w:r w:rsidRPr="003209F4">
        <w:rPr>
          <w:rFonts w:ascii="Courier New" w:hAnsi="Courier New" w:cs="Courier New"/>
          <w:color w:val="000000"/>
          <w:sz w:val="20"/>
          <w:szCs w:val="20"/>
        </w:rPr>
        <w:t>=</w:t>
      </w:r>
      <w:r w:rsidRPr="003209F4">
        <w:rPr>
          <w:rFonts w:ascii="Courier New" w:hAnsi="Courier New" w:cs="Courier New"/>
          <w:b/>
          <w:bCs/>
          <w:color w:val="8000FF"/>
          <w:sz w:val="20"/>
          <w:szCs w:val="20"/>
        </w:rPr>
        <w:t>"vessel weight"</w:t>
      </w:r>
      <w:r w:rsidRPr="003209F4">
        <w:rPr>
          <w:rFonts w:ascii="Courier New" w:hAnsi="Courier New" w:cs="Courier New"/>
          <w:color w:val="0000FF"/>
          <w:sz w:val="20"/>
          <w:szCs w:val="20"/>
        </w:rPr>
        <w:t>/&gt;</w:t>
      </w:r>
    </w:p>
    <w:p w14:paraId="5CCCF488" w14:textId="77777777" w:rsidR="003209F4" w:rsidRPr="003209F4" w:rsidRDefault="003209F4" w:rsidP="003209F4">
      <w:pPr>
        <w:shd w:val="clear" w:color="auto" w:fill="FFFFFF"/>
        <w:jc w:val="left"/>
        <w:rPr>
          <w:rFonts w:ascii="Courier New" w:hAnsi="Courier New" w:cs="Courier New"/>
          <w:b/>
          <w:bCs/>
          <w:color w:val="000000"/>
          <w:sz w:val="20"/>
          <w:szCs w:val="20"/>
        </w:rPr>
      </w:pPr>
      <w:r w:rsidRPr="003209F4">
        <w:rPr>
          <w:rFonts w:ascii="Courier New" w:hAnsi="Courier New" w:cs="Courier New"/>
          <w:b/>
          <w:bCs/>
          <w:color w:val="000000"/>
          <w:sz w:val="20"/>
          <w:szCs w:val="20"/>
        </w:rPr>
        <w:t xml:space="preserve">        </w:t>
      </w:r>
      <w:r w:rsidRPr="003209F4">
        <w:rPr>
          <w:rFonts w:ascii="Courier New" w:hAnsi="Courier New" w:cs="Courier New"/>
          <w:color w:val="0000FF"/>
          <w:sz w:val="20"/>
          <w:szCs w:val="20"/>
        </w:rPr>
        <w:t>&lt;</w:t>
      </w:r>
      <w:proofErr w:type="spellStart"/>
      <w:r w:rsidRPr="003209F4">
        <w:rPr>
          <w:rFonts w:ascii="Courier New" w:hAnsi="Courier New" w:cs="Courier New"/>
          <w:color w:val="0000FF"/>
          <w:sz w:val="20"/>
          <w:szCs w:val="20"/>
        </w:rPr>
        <w:t>var</w:t>
      </w:r>
      <w:proofErr w:type="spellEnd"/>
      <w:r w:rsidRPr="003209F4">
        <w:rPr>
          <w:rFonts w:ascii="Courier New" w:hAnsi="Courier New" w:cs="Courier New"/>
          <w:color w:val="000000"/>
          <w:sz w:val="20"/>
          <w:szCs w:val="20"/>
        </w:rPr>
        <w:t xml:space="preserve"> </w:t>
      </w:r>
      <w:r w:rsidRPr="003209F4">
        <w:rPr>
          <w:rFonts w:ascii="Courier New" w:hAnsi="Courier New" w:cs="Courier New"/>
          <w:color w:val="FF0000"/>
          <w:sz w:val="20"/>
          <w:szCs w:val="20"/>
        </w:rPr>
        <w:t>type</w:t>
      </w:r>
      <w:r w:rsidRPr="003209F4">
        <w:rPr>
          <w:rFonts w:ascii="Courier New" w:hAnsi="Courier New" w:cs="Courier New"/>
          <w:color w:val="000000"/>
          <w:sz w:val="20"/>
          <w:szCs w:val="20"/>
        </w:rPr>
        <w:t>=</w:t>
      </w:r>
      <w:r w:rsidRPr="003209F4">
        <w:rPr>
          <w:rFonts w:ascii="Courier New" w:hAnsi="Courier New" w:cs="Courier New"/>
          <w:b/>
          <w:bCs/>
          <w:color w:val="8000FF"/>
          <w:sz w:val="20"/>
          <w:szCs w:val="20"/>
        </w:rPr>
        <w:t>"matrix weight"</w:t>
      </w:r>
      <w:r w:rsidRPr="003209F4">
        <w:rPr>
          <w:rFonts w:ascii="Courier New" w:hAnsi="Courier New" w:cs="Courier New"/>
          <w:color w:val="0000FF"/>
          <w:sz w:val="20"/>
          <w:szCs w:val="20"/>
        </w:rPr>
        <w:t>/&gt;</w:t>
      </w:r>
    </w:p>
    <w:p w14:paraId="3DCDE0F8" w14:textId="77777777" w:rsidR="003209F4" w:rsidRPr="003209F4" w:rsidRDefault="003209F4" w:rsidP="003209F4">
      <w:pPr>
        <w:shd w:val="clear" w:color="auto" w:fill="FFFFFF"/>
        <w:jc w:val="left"/>
        <w:rPr>
          <w:rFonts w:ascii="Courier New" w:hAnsi="Courier New" w:cs="Courier New"/>
          <w:b/>
          <w:bCs/>
          <w:color w:val="000000"/>
          <w:sz w:val="20"/>
          <w:szCs w:val="20"/>
        </w:rPr>
      </w:pPr>
      <w:r w:rsidRPr="003209F4">
        <w:rPr>
          <w:rFonts w:ascii="Courier New" w:hAnsi="Courier New" w:cs="Courier New"/>
          <w:b/>
          <w:bCs/>
          <w:color w:val="000000"/>
          <w:sz w:val="20"/>
          <w:szCs w:val="20"/>
        </w:rPr>
        <w:t xml:space="preserve">    </w:t>
      </w:r>
      <w:r w:rsidRPr="003209F4">
        <w:rPr>
          <w:rFonts w:ascii="Courier New" w:hAnsi="Courier New" w:cs="Courier New"/>
          <w:color w:val="0000FF"/>
          <w:sz w:val="20"/>
          <w:szCs w:val="20"/>
        </w:rPr>
        <w:t>&lt;/</w:t>
      </w:r>
      <w:proofErr w:type="spellStart"/>
      <w:r w:rsidRPr="003209F4">
        <w:rPr>
          <w:rFonts w:ascii="Courier New" w:hAnsi="Courier New" w:cs="Courier New"/>
          <w:color w:val="0000FF"/>
          <w:sz w:val="20"/>
          <w:szCs w:val="20"/>
        </w:rPr>
        <w:t>plotfile</w:t>
      </w:r>
      <w:proofErr w:type="spellEnd"/>
      <w:r w:rsidRPr="003209F4">
        <w:rPr>
          <w:rFonts w:ascii="Courier New" w:hAnsi="Courier New" w:cs="Courier New"/>
          <w:color w:val="0000FF"/>
          <w:sz w:val="20"/>
          <w:szCs w:val="20"/>
        </w:rPr>
        <w:t>&gt;</w:t>
      </w:r>
    </w:p>
    <w:p w14:paraId="0A94F731" w14:textId="5C2F3B83" w:rsidR="00BC3EEF" w:rsidRDefault="003209F4" w:rsidP="003209F4">
      <w:pPr>
        <w:shd w:val="clear" w:color="auto" w:fill="FFFFFF"/>
        <w:jc w:val="left"/>
      </w:pPr>
      <w:r w:rsidRPr="003209F4">
        <w:rPr>
          <w:rFonts w:ascii="Courier New" w:hAnsi="Courier New" w:cs="Courier New"/>
          <w:color w:val="0000FF"/>
          <w:sz w:val="20"/>
          <w:szCs w:val="20"/>
        </w:rPr>
        <w:t>&lt;/Output&gt;</w:t>
      </w:r>
    </w:p>
    <w:p w14:paraId="034D8E80" w14:textId="1BF0985C" w:rsidR="0017701E" w:rsidRDefault="0017701E" w:rsidP="0017701E">
      <w:pPr>
        <w:pStyle w:val="Heading2"/>
      </w:pPr>
      <w:bookmarkStart w:id="2415" w:name="_Toc522883762"/>
      <w:commentRangeStart w:id="2416"/>
      <w:r>
        <w:t>Vessel File Format 2</w:t>
      </w:r>
      <w:commentRangeEnd w:id="2416"/>
      <w:r w:rsidR="006F5FF4">
        <w:rPr>
          <w:rStyle w:val="CommentReference"/>
          <w:rFonts w:cs="Times New Roman"/>
          <w:b w:val="0"/>
          <w:bCs w:val="0"/>
          <w:iCs w:val="0"/>
        </w:rPr>
        <w:commentReference w:id="2416"/>
      </w:r>
      <w:bookmarkEnd w:id="2415"/>
    </w:p>
    <w:p w14:paraId="7811CD05" w14:textId="49B4B8C5" w:rsidR="0017701E" w:rsidRDefault="0017701E" w:rsidP="0017701E">
      <w:r>
        <w:t xml:space="preserve">This format is the output format for the vessel file </w:t>
      </w:r>
      <w:r w:rsidR="003961E8">
        <w:t xml:space="preserve">that is output by this plugin. The file has </w:t>
      </w:r>
      <w:proofErr w:type="gramStart"/>
      <w:r w:rsidR="003961E8">
        <w:t>extension .ang</w:t>
      </w:r>
      <w:proofErr w:type="gramEnd"/>
      <w:r w:rsidR="003961E8">
        <w:t>2. All of the coordinates that are stored in this file are relative to the reference configuration. All numbers in this file are written in a little endian format. All integers in this file are unsigned.</w:t>
      </w:r>
      <w:r w:rsidR="003F7C2A">
        <w:t xml:space="preserve"> All </w:t>
      </w:r>
      <w:del w:id="2417" w:author="Steven LaBelle" w:date="2018-08-21T12:47:00Z">
        <w:r w:rsidR="003F7C2A" w:rsidDel="006F5FF4">
          <w:delText>floating point</w:delText>
        </w:r>
      </w:del>
      <w:ins w:id="2418" w:author="Steven LaBelle" w:date="2018-08-21T12:47:00Z">
        <w:r w:rsidR="006F5FF4">
          <w:t>floating-point</w:t>
        </w:r>
      </w:ins>
      <w:r w:rsidR="003F7C2A">
        <w:t xml:space="preserve"> numbers are in the IEEE 754 format.</w:t>
      </w:r>
      <w:r w:rsidR="003961E8">
        <w:t xml:space="preserve"> This file starts with the magic number </w:t>
      </w:r>
      <w:r w:rsidR="003961E8" w:rsidRPr="003961E8">
        <w:t>0xfdb97531</w:t>
      </w:r>
      <w:r w:rsidR="003961E8">
        <w:t xml:space="preserve">. Next in the file is the version which is 4 bytes, the current version is 0. The </w:t>
      </w:r>
      <w:ins w:id="2419" w:author="Steven LaBelle" w:date="2018-08-21T12:46:00Z">
        <w:r w:rsidR="006F5FF4">
          <w:t xml:space="preserve">remainder </w:t>
        </w:r>
      </w:ins>
      <w:del w:id="2420" w:author="Steven LaBelle" w:date="2018-08-21T12:46:00Z">
        <w:r w:rsidR="003961E8" w:rsidDel="006F5FF4">
          <w:delText>remain</w:delText>
        </w:r>
      </w:del>
      <w:del w:id="2421" w:author="Steven LaBelle" w:date="2018-08-21T12:45:00Z">
        <w:r w:rsidR="003961E8" w:rsidDel="006F5FF4">
          <w:delText>e</w:delText>
        </w:r>
      </w:del>
      <w:del w:id="2422" w:author="Steven LaBelle" w:date="2018-08-21T12:46:00Z">
        <w:r w:rsidR="003961E8" w:rsidDel="006F5FF4">
          <w:delText xml:space="preserve">d </w:delText>
        </w:r>
      </w:del>
      <w:r w:rsidR="003961E8">
        <w:t>of the file is organized into sections with one section per mechanical</w:t>
      </w:r>
      <w:ins w:id="2423" w:author="Steven LaBelle" w:date="2018-08-21T12:46:00Z">
        <w:r w:rsidR="006F5FF4">
          <w:t xml:space="preserve"> (FEBio)</w:t>
        </w:r>
      </w:ins>
      <w:r w:rsidR="003961E8">
        <w:t xml:space="preserve"> </w:t>
      </w:r>
      <w:proofErr w:type="spellStart"/>
      <w:r w:rsidR="003961E8">
        <w:t>timestep</w:t>
      </w:r>
      <w:proofErr w:type="spellEnd"/>
      <w:r w:rsidR="003961E8">
        <w:t xml:space="preserve">. Each section starts </w:t>
      </w:r>
      <w:r w:rsidR="003F7C2A">
        <w:t xml:space="preserve">with the number of segments created in this </w:t>
      </w:r>
      <w:proofErr w:type="spellStart"/>
      <w:r w:rsidR="003F7C2A">
        <w:t>timestep</w:t>
      </w:r>
      <w:proofErr w:type="spellEnd"/>
      <w:del w:id="2424" w:author="Steven LaBelle" w:date="2018-08-21T12:46:00Z">
        <w:r w:rsidR="003F7C2A" w:rsidDel="006F5FF4">
          <w:delText>, this is</w:delText>
        </w:r>
      </w:del>
      <w:r w:rsidR="003F7C2A">
        <w:t xml:space="preserve"> stored as a </w:t>
      </w:r>
      <w:del w:id="2425" w:author="Steven LaBelle" w:date="2018-08-21T12:47:00Z">
        <w:r w:rsidR="003F7C2A" w:rsidDel="006F5FF4">
          <w:delText>4 byte</w:delText>
        </w:r>
      </w:del>
      <w:ins w:id="2426" w:author="Steven LaBelle" w:date="2018-08-21T12:47:00Z">
        <w:r w:rsidR="006F5FF4">
          <w:t>4-byte</w:t>
        </w:r>
      </w:ins>
      <w:r w:rsidR="003F7C2A">
        <w:t xml:space="preserve"> integer. Next in the section is a </w:t>
      </w:r>
      <w:del w:id="2427" w:author="Steven LaBelle" w:date="2018-08-21T12:46:00Z">
        <w:r w:rsidR="003F7C2A" w:rsidDel="006F5FF4">
          <w:delText>floating point</w:delText>
        </w:r>
      </w:del>
      <w:ins w:id="2428" w:author="Steven LaBelle" w:date="2018-08-21T12:46:00Z">
        <w:r w:rsidR="006F5FF4">
          <w:t>floating-point</w:t>
        </w:r>
      </w:ins>
      <w:r w:rsidR="003F7C2A">
        <w:t xml:space="preserve"> number is the start time of the curre</w:t>
      </w:r>
      <w:r w:rsidR="002056D7">
        <w:t xml:space="preserve">nt mechanical </w:t>
      </w:r>
      <w:proofErr w:type="spellStart"/>
      <w:r w:rsidR="002056D7">
        <w:t>timestep</w:t>
      </w:r>
      <w:proofErr w:type="spellEnd"/>
      <w:r w:rsidR="002056D7">
        <w:t xml:space="preserve">. Next in the file is the collection of segments that grew this </w:t>
      </w:r>
      <w:proofErr w:type="spellStart"/>
      <w:r w:rsidR="002056D7">
        <w:t>timestep</w:t>
      </w:r>
      <w:proofErr w:type="spellEnd"/>
      <w:r w:rsidR="002056D7">
        <w:t>. Each segment is represented with 6 floating point numbers, x_0, y_0, z_0, x_1, y_1, z_1.</w:t>
      </w:r>
    </w:p>
    <w:p w14:paraId="7FB5B50F" w14:textId="1A6E41B6" w:rsidR="000D6D03" w:rsidRDefault="000D6D03" w:rsidP="0017701E"/>
    <w:p w14:paraId="12DBB2EB" w14:textId="76630D78" w:rsidR="000D6D03" w:rsidRDefault="000D6D03" w:rsidP="0017701E">
      <w:pPr>
        <w:rPr>
          <w:ins w:id="2429" w:author="mp4" w:date="2018-08-24T13:54:00Z"/>
        </w:rPr>
      </w:pPr>
      <w:commentRangeStart w:id="2430"/>
      <w:r>
        <w:t>Revision 1.</w:t>
      </w:r>
      <w:commentRangeEnd w:id="2430"/>
      <w:r w:rsidR="006F5FF4">
        <w:rPr>
          <w:rStyle w:val="CommentReference"/>
        </w:rPr>
        <w:commentReference w:id="2430"/>
      </w:r>
      <w:r>
        <w:t xml:space="preserve"> The file version number is now 1. Immediately following the version number is the number of 32 bit integers that are used as bitmasks to denote whether vessels can grow in a given material</w:t>
      </w:r>
      <w:r w:rsidR="00BE6010">
        <w:t xml:space="preserve">, this is a </w:t>
      </w:r>
      <w:proofErr w:type="gramStart"/>
      <w:r w:rsidR="00BE6010">
        <w:t>4 byte</w:t>
      </w:r>
      <w:proofErr w:type="gramEnd"/>
      <w:r w:rsidR="00BE6010">
        <w:t xml:space="preserve"> integer</w:t>
      </w:r>
      <w:r>
        <w:t>.</w:t>
      </w:r>
      <w:r w:rsidR="0052239D">
        <w:t xml:space="preserve"> The bitmasks </w:t>
      </w:r>
      <w:r w:rsidR="00A100F1">
        <w:t xml:space="preserve">are sequential for each </w:t>
      </w:r>
      <w:r w:rsidR="007659BB">
        <w:t>group of masks</w:t>
      </w:r>
      <w:r w:rsidR="00F9253D">
        <w:t xml:space="preserve"> </w:t>
      </w:r>
      <w:r w:rsidR="00A100F1">
        <w:t>(the first bitmask integer is for materials 1 through 32, the second bitmask has data for materials 33 through 64, and so on)</w:t>
      </w:r>
      <w:r w:rsidR="007659BB">
        <w:t xml:space="preserve">. All mask groups are represented with a </w:t>
      </w:r>
      <w:del w:id="2431" w:author="Steven LaBelle" w:date="2018-08-21T12:47:00Z">
        <w:r w:rsidR="007659BB" w:rsidDel="006F5FF4">
          <w:delText>4 byte</w:delText>
        </w:r>
      </w:del>
      <w:ins w:id="2432" w:author="Steven LaBelle" w:date="2018-08-21T12:47:00Z">
        <w:r w:rsidR="006F5FF4">
          <w:t>4-byte</w:t>
        </w:r>
      </w:ins>
      <w:r w:rsidR="007659BB">
        <w:t xml:space="preserve"> integer. Within each </w:t>
      </w:r>
      <w:del w:id="2433" w:author="Steven LaBelle" w:date="2018-08-21T12:48:00Z">
        <w:r w:rsidR="007659BB" w:rsidDel="006F5FF4">
          <w:delText>mask</w:delText>
        </w:r>
      </w:del>
      <w:ins w:id="2434" w:author="Steven LaBelle" w:date="2018-08-21T12:48:00Z">
        <w:r w:rsidR="006F5FF4">
          <w:t>mask,</w:t>
        </w:r>
      </w:ins>
      <w:r w:rsidR="007659BB">
        <w:t xml:space="preserve"> each bit represents whether or not vessels can grow in the given material. If the mask bit for a given material is 1 then vessels are allowed to grow within this material. If the mask bit for a given material is 0 then vessels are not allowed to grow within the material.</w:t>
      </w:r>
      <w:r w:rsidR="00C35947">
        <w:t xml:space="preserve"> </w:t>
      </w:r>
      <w:r w:rsidR="00737BD4">
        <w:t>Within each mask group the ones place is the mask for the first material within the mask group; the two’s place in the mask group is the mask for the second material within the mask group</w:t>
      </w:r>
      <w:r w:rsidR="006F7F75">
        <w:t>,</w:t>
      </w:r>
      <w:r w:rsidR="00737BD4">
        <w:t xml:space="preserve"> and so on.</w:t>
      </w:r>
    </w:p>
    <w:p w14:paraId="5108B03A" w14:textId="3A0D745B" w:rsidR="00BD1B67" w:rsidRDefault="00BD1B67" w:rsidP="0017701E">
      <w:pPr>
        <w:rPr>
          <w:ins w:id="2435" w:author="mp4" w:date="2018-08-24T13:54:00Z"/>
        </w:rPr>
      </w:pPr>
    </w:p>
    <w:p w14:paraId="31359A4E" w14:textId="0E55EED8" w:rsidR="00BD1B67" w:rsidRDefault="00BD1B67" w:rsidP="0017701E">
      <w:ins w:id="2436" w:author="mp4" w:date="2018-08-24T13:54:00Z">
        <w:r>
          <w:t>Revision 1 files will be generated by the current version of AngioFE3.</w:t>
        </w:r>
      </w:ins>
    </w:p>
    <w:p w14:paraId="781F612F" w14:textId="4D4C78AF" w:rsidR="00A53BAD" w:rsidRDefault="00A53BAD" w:rsidP="00A53BAD">
      <w:pPr>
        <w:pStyle w:val="Heading1"/>
      </w:pPr>
      <w:bookmarkStart w:id="2437" w:name="_Toc522883763"/>
      <w:r>
        <w:t>Warnings</w:t>
      </w:r>
      <w:bookmarkEnd w:id="2437"/>
    </w:p>
    <w:p w14:paraId="09BEBD79" w14:textId="761472DF" w:rsidR="00A53BAD" w:rsidRDefault="00A53BAD" w:rsidP="00A53BAD">
      <w:pPr>
        <w:pStyle w:val="Heading2"/>
      </w:pPr>
      <w:bookmarkStart w:id="2438" w:name="_Toc522883764"/>
      <w:r>
        <w:t>Branch Bombing</w:t>
      </w:r>
      <w:bookmarkEnd w:id="2438"/>
    </w:p>
    <w:p w14:paraId="0987C5DB" w14:textId="30507345" w:rsidR="00A53BAD" w:rsidRDefault="00A53BAD" w:rsidP="00A53BAD">
      <w:r>
        <w:t xml:space="preserve">It is possible to have the plugin continuously add branch points and then as those points grow add more branch points at an exponential rate. </w:t>
      </w:r>
      <w:ins w:id="2439" w:author="Steven LaBelle" w:date="2018-08-21T12:48:00Z">
        <w:r w:rsidR="006F5FF4">
          <w:t>Thus,</w:t>
        </w:r>
      </w:ins>
      <w:del w:id="2440" w:author="Steven LaBelle" w:date="2018-08-21T12:48:00Z">
        <w:r w:rsidDel="006F5FF4">
          <w:delText>As such</w:delText>
        </w:r>
      </w:del>
      <w:r>
        <w:t xml:space="preserve"> the ratio between length to branch</w:t>
      </w:r>
      <w:ins w:id="2441" w:author="Steven LaBelle" w:date="2018-08-21T12:48:00Z">
        <w:r w:rsidR="006F5FF4">
          <w:t xml:space="preserve"> </w:t>
        </w:r>
      </w:ins>
      <w:r w:rsidR="00D23804">
        <w:t xml:space="preserve">(mean of this </w:t>
      </w:r>
      <w:r w:rsidR="00D23804">
        <w:lastRenderedPageBreak/>
        <w:t>distribution)</w:t>
      </w:r>
      <w:r>
        <w:t xml:space="preserve"> and vessel velocity should remain high. You will probably see runtimes increase exponentially as this ratio </w:t>
      </w:r>
      <w:r w:rsidR="000D2DED">
        <w:t xml:space="preserve">approaches </w:t>
      </w:r>
      <w:r>
        <w:t xml:space="preserve">1.25:1. </w:t>
      </w:r>
      <w:del w:id="2442" w:author="Steven LaBelle" w:date="2018-08-21T12:49:00Z">
        <w:r w:rsidDel="006F5FF4">
          <w:delText>trouble</w:delText>
        </w:r>
      </w:del>
      <w:ins w:id="2443" w:author="Steven LaBelle" w:date="2018-08-21T12:49:00Z">
        <w:r w:rsidR="006F5FF4">
          <w:t>Trouble</w:t>
        </w:r>
      </w:ins>
      <w:r>
        <w:t xml:space="preserve"> is virtually guaranteed if the ratio is 1:1</w:t>
      </w:r>
      <w:r w:rsidR="00D23804">
        <w:t xml:space="preserve">. </w:t>
      </w:r>
      <w:del w:id="2444" w:author="Steven LaBelle" w:date="2018-08-21T12:49:00Z">
        <w:r w:rsidR="002758B1" w:rsidDel="006F5FF4">
          <w:delText>I personally experienced problems with a ratio of 175:140.</w:delText>
        </w:r>
      </w:del>
    </w:p>
    <w:p w14:paraId="0BECB848" w14:textId="6B177AED" w:rsidR="00EF0752" w:rsidRDefault="00EF0752" w:rsidP="00A53BAD"/>
    <w:p w14:paraId="7ED3CE0E" w14:textId="263BD6EF" w:rsidR="00EF0752" w:rsidRDefault="00EF0752" w:rsidP="00EF0752">
      <w:pPr>
        <w:pStyle w:val="Heading1"/>
      </w:pPr>
      <w:bookmarkStart w:id="2445" w:name="_Toc522883765"/>
      <w:r>
        <w:t>Sample Files</w:t>
      </w:r>
      <w:bookmarkEnd w:id="2445"/>
    </w:p>
    <w:p w14:paraId="60B15C13" w14:textId="46702ACB" w:rsidR="00CD76BB" w:rsidRPr="00CD76BB" w:rsidRDefault="00CD76BB" w:rsidP="00CD76BB">
      <w:r>
        <w:t>The sample files include examples that should represent the major features of AngioFE3.</w:t>
      </w:r>
    </w:p>
    <w:p w14:paraId="5CF95195" w14:textId="5C0AC25D" w:rsidR="00EF0752" w:rsidRDefault="00EF0752" w:rsidP="00EF0752">
      <w:pPr>
        <w:pStyle w:val="Heading2"/>
      </w:pPr>
      <w:bookmarkStart w:id="2446" w:name="_Toc522883766"/>
      <w:commentRangeStart w:id="2447"/>
      <w:r>
        <w:t>CIF_SAL</w:t>
      </w:r>
      <w:commentRangeEnd w:id="2447"/>
      <w:r w:rsidR="006F5FF4">
        <w:rPr>
          <w:rStyle w:val="CommentReference"/>
          <w:rFonts w:cs="Times New Roman"/>
          <w:b w:val="0"/>
          <w:bCs w:val="0"/>
          <w:iCs w:val="0"/>
        </w:rPr>
        <w:commentReference w:id="2447"/>
      </w:r>
      <w:bookmarkEnd w:id="2446"/>
    </w:p>
    <w:p w14:paraId="00C07C73" w14:textId="18A5E9E3" w:rsidR="00EF0752" w:rsidRDefault="00EF0752" w:rsidP="00EF0752">
      <w:r>
        <w:t>An example of a large model. This is an example of a core in field model. The density only effects growth rate. There is no density gradient specified.</w:t>
      </w:r>
    </w:p>
    <w:p w14:paraId="33178FC1" w14:textId="6CF65FFA" w:rsidR="00EF0752" w:rsidRDefault="00EF0752" w:rsidP="00EF0752">
      <w:pPr>
        <w:pStyle w:val="Heading2"/>
      </w:pPr>
      <w:bookmarkStart w:id="2448" w:name="_Toc522883767"/>
      <w:proofErr w:type="spellStart"/>
      <w:r>
        <w:t>Anastamosis</w:t>
      </w:r>
      <w:bookmarkEnd w:id="2448"/>
      <w:proofErr w:type="spellEnd"/>
    </w:p>
    <w:p w14:paraId="68FB6E6D" w14:textId="07631A01" w:rsidR="00EF0752" w:rsidRDefault="00EF0752" w:rsidP="00EF0752">
      <w:r>
        <w:t xml:space="preserve">An example of growth with anastomosis turned on. </w:t>
      </w:r>
      <w:proofErr w:type="spellStart"/>
      <w:r>
        <w:t>Anastamosis</w:t>
      </w:r>
      <w:proofErr w:type="spellEnd"/>
      <w:r>
        <w:t xml:space="preserve"> will </w:t>
      </w:r>
      <w:r w:rsidR="00B25BC4">
        <w:t>make tips that are sufficiently close to a segment grow towards that segment.</w:t>
      </w:r>
      <w:r w:rsidR="000347E5">
        <w:t xml:space="preserve"> When tips get within fuse radius of each other and the dot product of the tip’s directions is greater than fuse angle the tips will fuse.</w:t>
      </w:r>
    </w:p>
    <w:p w14:paraId="42E6D7E3" w14:textId="5FD762D4" w:rsidR="00112554" w:rsidRDefault="00112554" w:rsidP="00112554">
      <w:pPr>
        <w:pStyle w:val="Heading2"/>
      </w:pPr>
      <w:bookmarkStart w:id="2449" w:name="_Toc522883768"/>
      <w:r>
        <w:t>Bouncy</w:t>
      </w:r>
      <w:bookmarkEnd w:id="2449"/>
    </w:p>
    <w:p w14:paraId="1AF198BF" w14:textId="0A55E9F7" w:rsidR="009F0789" w:rsidRDefault="00112554" w:rsidP="00112554">
      <w:r>
        <w:t>Shows of the repulse feature of AngioFE. Repulse is a way to specify a set of nodes from which vessels will be repulsed from. In this example vessels grow away from the bottom face of the model.</w:t>
      </w:r>
    </w:p>
    <w:p w14:paraId="38A2D9BF" w14:textId="0297FB19" w:rsidR="009F0789" w:rsidRDefault="00016C10" w:rsidP="00016C10">
      <w:pPr>
        <w:pStyle w:val="Heading2"/>
      </w:pPr>
      <w:bookmarkStart w:id="2450" w:name="_Toc522883769"/>
      <w:r>
        <w:t>Multi</w:t>
      </w:r>
      <w:ins w:id="2451" w:author="Steven LaBelle" w:date="2018-08-21T12:49:00Z">
        <w:r w:rsidR="006F5FF4">
          <w:t>-</w:t>
        </w:r>
      </w:ins>
      <w:proofErr w:type="spellStart"/>
      <w:del w:id="2452" w:author="Steven LaBelle" w:date="2018-08-21T12:49:00Z">
        <w:r w:rsidDel="006F5FF4">
          <w:delText xml:space="preserve"> </w:delText>
        </w:r>
      </w:del>
      <w:r>
        <w:t>Domian</w:t>
      </w:r>
      <w:bookmarkEnd w:id="2450"/>
      <w:proofErr w:type="spellEnd"/>
      <w:r w:rsidR="0001143F">
        <w:t xml:space="preserve"> </w:t>
      </w:r>
    </w:p>
    <w:p w14:paraId="5F62CDB4" w14:textId="1171167E" w:rsidR="00EF0752" w:rsidRDefault="00016C10" w:rsidP="00EF0752">
      <w:r>
        <w:t xml:space="preserve">Shows multiple domains. </w:t>
      </w:r>
      <w:r w:rsidR="0001143F">
        <w:t>Vessels can grow between</w:t>
      </w:r>
      <w:del w:id="2453" w:author="Steven LaBelle" w:date="2018-08-21T12:49:00Z">
        <w:r w:rsidR="0001143F" w:rsidDel="006F5FF4">
          <w:delText xml:space="preserve"> the</w:delText>
        </w:r>
      </w:del>
      <w:r w:rsidR="0001143F">
        <w:t xml:space="preserve"> two </w:t>
      </w:r>
      <w:proofErr w:type="spellStart"/>
      <w:r w:rsidR="0001143F">
        <w:t>angio</w:t>
      </w:r>
      <w:proofErr w:type="spellEnd"/>
      <w:r w:rsidR="0001143F">
        <w:t xml:space="preserve"> materials.</w:t>
      </w:r>
    </w:p>
    <w:p w14:paraId="3A789B01" w14:textId="1E11E088" w:rsidR="0001143F" w:rsidRDefault="0001143F" w:rsidP="0001143F">
      <w:pPr>
        <w:pStyle w:val="Heading2"/>
      </w:pPr>
      <w:bookmarkStart w:id="2454" w:name="_Toc522883770"/>
      <w:r>
        <w:t>Density gradient</w:t>
      </w:r>
      <w:bookmarkEnd w:id="2454"/>
    </w:p>
    <w:p w14:paraId="2B86E532" w14:textId="0D732D70" w:rsidR="001A30D6" w:rsidRDefault="0001143F" w:rsidP="00EF0752">
      <w:r>
        <w:t xml:space="preserve">The density on the boundary between the </w:t>
      </w:r>
      <w:r w:rsidR="000C345C">
        <w:t xml:space="preserve">materials is a slice of high </w:t>
      </w:r>
      <w:del w:id="2455" w:author="Steven LaBelle" w:date="2018-08-21T12:50:00Z">
        <w:r w:rsidR="000C345C" w:rsidDel="006F5FF4">
          <w:delText>ecm</w:delText>
        </w:r>
      </w:del>
      <w:ins w:id="2456" w:author="Steven LaBelle" w:date="2018-08-21T12:50:00Z">
        <w:r w:rsidR="006F5FF4">
          <w:t>ECM</w:t>
        </w:r>
      </w:ins>
      <w:r w:rsidR="000C345C">
        <w:t xml:space="preserve"> density. Each material handles the density gradient in a different way.</w:t>
      </w:r>
    </w:p>
    <w:p w14:paraId="635A0C51" w14:textId="08115EAF" w:rsidR="001A30D6" w:rsidRDefault="001A30D6" w:rsidP="001A30D6">
      <w:pPr>
        <w:pStyle w:val="Heading2"/>
      </w:pPr>
      <w:bookmarkStart w:id="2457" w:name="_Toc522883771"/>
      <w:r>
        <w:t>Multiphasic</w:t>
      </w:r>
      <w:bookmarkEnd w:id="2457"/>
    </w:p>
    <w:p w14:paraId="69F39297" w14:textId="0986C71F" w:rsidR="00CF4396" w:rsidRDefault="001A30D6" w:rsidP="001A30D6">
      <w:r>
        <w:t xml:space="preserve">An Angio material is used as the solid component of a multiphasic material. There is a concentration gradient in the center portion of this model. In this </w:t>
      </w:r>
      <w:del w:id="2458" w:author="Steven LaBelle" w:date="2018-08-21T12:50:00Z">
        <w:r w:rsidDel="006F5FF4">
          <w:delText>example</w:delText>
        </w:r>
      </w:del>
      <w:ins w:id="2459" w:author="Steven LaBelle" w:date="2018-08-21T12:50:00Z">
        <w:r w:rsidR="006F5FF4">
          <w:t>example,</w:t>
        </w:r>
      </w:ins>
      <w:r>
        <w:t xml:space="preserve"> the tips will grow along the concentration gradient.</w:t>
      </w:r>
    </w:p>
    <w:p w14:paraId="656AE84E" w14:textId="47155B50" w:rsidR="00CF4396" w:rsidRDefault="00692077" w:rsidP="00CF4396">
      <w:pPr>
        <w:pStyle w:val="Heading2"/>
      </w:pPr>
      <w:bookmarkStart w:id="2460" w:name="_Toc522883772"/>
      <w:r>
        <w:t>Tet4 M</w:t>
      </w:r>
      <w:r w:rsidR="00CF4396">
        <w:t>odel</w:t>
      </w:r>
      <w:bookmarkEnd w:id="2460"/>
    </w:p>
    <w:p w14:paraId="0F2214FA" w14:textId="4281AA80" w:rsidR="00CF4396" w:rsidRDefault="00CF4396" w:rsidP="00CF4396">
      <w:r>
        <w:t>An example where vessels are growing through tet4 elements.</w:t>
      </w:r>
    </w:p>
    <w:p w14:paraId="0376CF10" w14:textId="3DB0658B" w:rsidR="00590E67" w:rsidRDefault="001F271C" w:rsidP="00590E67">
      <w:pPr>
        <w:pStyle w:val="Heading2"/>
      </w:pPr>
      <w:bookmarkStart w:id="2461" w:name="_Toc522883773"/>
      <w:r>
        <w:t>Tet</w:t>
      </w:r>
      <w:r w:rsidR="00590E67">
        <w:t>10 Model</w:t>
      </w:r>
      <w:bookmarkEnd w:id="2461"/>
    </w:p>
    <w:p w14:paraId="198209A9" w14:textId="39A474CE" w:rsidR="00590E67" w:rsidRDefault="00590E67" w:rsidP="00590E67">
      <w:r>
        <w:t>An example using Tet10 elements.</w:t>
      </w:r>
    </w:p>
    <w:p w14:paraId="7521E4FD" w14:textId="2FF26EBB" w:rsidR="00590E67" w:rsidRDefault="00590E67" w:rsidP="00590E67">
      <w:pPr>
        <w:pStyle w:val="Heading2"/>
      </w:pPr>
      <w:bookmarkStart w:id="2462" w:name="_Toc522883774"/>
      <w:r>
        <w:lastRenderedPageBreak/>
        <w:t>Hex20 Model</w:t>
      </w:r>
      <w:bookmarkEnd w:id="2462"/>
    </w:p>
    <w:p w14:paraId="028EC7B1" w14:textId="1D40F483" w:rsidR="00590E67" w:rsidRDefault="00590E67" w:rsidP="00590E67">
      <w:r>
        <w:t>An example where vessels are growing through hex20 elements.</w:t>
      </w:r>
    </w:p>
    <w:p w14:paraId="5FF10E45" w14:textId="5362BD3B" w:rsidR="008500D8" w:rsidRDefault="008500D8" w:rsidP="008500D8">
      <w:pPr>
        <w:pStyle w:val="Heading2"/>
      </w:pPr>
      <w:bookmarkStart w:id="2463" w:name="_Toc522883775"/>
      <w:r>
        <w:t>Hex20 Cumulative Stress</w:t>
      </w:r>
      <w:bookmarkEnd w:id="2463"/>
    </w:p>
    <w:p w14:paraId="0E02631E" w14:textId="7853470E" w:rsidR="008500D8" w:rsidRDefault="008500D8" w:rsidP="008500D8">
      <w:r>
        <w:t>This example uses hex20 elements, combined with a stress policy that allows the vascular network to continue to exert stress even after the tips have grown.</w:t>
      </w:r>
    </w:p>
    <w:p w14:paraId="2DD9EF14" w14:textId="242C9A46" w:rsidR="00DE1F11" w:rsidRDefault="00DE1F11" w:rsidP="008500D8"/>
    <w:p w14:paraId="5E27406D" w14:textId="38047999" w:rsidR="00DE1F11" w:rsidRDefault="00DE1F11" w:rsidP="00DE1F11">
      <w:pPr>
        <w:pStyle w:val="Heading2"/>
      </w:pPr>
      <w:bookmarkStart w:id="2464" w:name="_Toc522883776"/>
      <w:r>
        <w:t>Minimal Material</w:t>
      </w:r>
      <w:bookmarkEnd w:id="2464"/>
    </w:p>
    <w:p w14:paraId="1EB9BED1" w14:textId="2142283C" w:rsidR="00DE1F11" w:rsidRDefault="00DE1F11" w:rsidP="00DE1F11">
      <w:pPr>
        <w:rPr>
          <w:ins w:id="2465" w:author="Steven LaBelle" w:date="2018-08-21T12:50:00Z"/>
        </w:rPr>
      </w:pPr>
      <w:r>
        <w:t xml:space="preserve">The following is a minimal material for </w:t>
      </w:r>
      <w:ins w:id="2466" w:author="Steven LaBelle" w:date="2018-08-21T12:50:00Z">
        <w:r w:rsidR="006F5FF4">
          <w:t>AngioFE</w:t>
        </w:r>
      </w:ins>
      <w:del w:id="2467" w:author="Steven LaBelle" w:date="2018-08-21T12:50:00Z">
        <w:r w:rsidDel="006F5FF4">
          <w:delText>angiofe</w:delText>
        </w:r>
      </w:del>
      <w:r>
        <w:t>. This will not set the fiber direction</w:t>
      </w:r>
      <w:del w:id="2468" w:author="Steven LaBelle" w:date="2018-08-21T12:50:00Z">
        <w:r w:rsidDel="006F5FF4">
          <w:delText>,</w:delText>
        </w:r>
      </w:del>
      <w:r>
        <w:t xml:space="preserve"> or any direction, so all segments will grow the same direction for the entire time this runs. This </w:t>
      </w:r>
      <w:ins w:id="2469" w:author="Steven LaBelle" w:date="2018-08-21T12:50:00Z">
        <w:r w:rsidR="006F5FF4">
          <w:t>example contains the minimum specification for the plugin to run</w:t>
        </w:r>
      </w:ins>
      <w:del w:id="2470" w:author="Steven LaBelle" w:date="2018-08-21T12:50:00Z">
        <w:r w:rsidDel="006F5FF4">
          <w:delText>is just enough stuff in the material to get the plugin to run</w:delText>
        </w:r>
      </w:del>
      <w:r>
        <w:t xml:space="preserve">. </w:t>
      </w:r>
      <w:ins w:id="2471" w:author="Steven LaBelle" w:date="2018-08-21T12:50:00Z">
        <w:r w:rsidR="006F5FF4">
          <w:t>Refer to this example</w:t>
        </w:r>
      </w:ins>
      <w:del w:id="2472" w:author="Steven LaBelle" w:date="2018-08-21T12:51:00Z">
        <w:r w:rsidDel="006F5FF4">
          <w:delText>Consider using this</w:delText>
        </w:r>
      </w:del>
      <w:r>
        <w:t xml:space="preserve"> if you are encountering errors and are unsure what your </w:t>
      </w:r>
      <w:proofErr w:type="spellStart"/>
      <w:r>
        <w:t>angio</w:t>
      </w:r>
      <w:proofErr w:type="spellEnd"/>
      <w:r>
        <w:t xml:space="preserve"> material is missing.</w:t>
      </w:r>
    </w:p>
    <w:p w14:paraId="541553E2" w14:textId="77777777" w:rsidR="006F5FF4" w:rsidRDefault="006F5FF4" w:rsidP="00DE1F11"/>
    <w:p w14:paraId="3F4634EC" w14:textId="77777777" w:rsidR="00DE1F11" w:rsidRPr="00DE1F11" w:rsidRDefault="00DE1F11" w:rsidP="00DE1F11">
      <w:pPr>
        <w:shd w:val="clear" w:color="auto" w:fill="FFFFFF"/>
        <w:jc w:val="left"/>
        <w:rPr>
          <w:rFonts w:ascii="Courier New" w:hAnsi="Courier New" w:cs="Courier New"/>
          <w:b/>
          <w:bCs/>
          <w:color w:val="000000"/>
          <w:sz w:val="20"/>
          <w:szCs w:val="20"/>
        </w:rPr>
      </w:pPr>
      <w:proofErr w:type="gramStart"/>
      <w:r w:rsidRPr="00DE1F11">
        <w:rPr>
          <w:rFonts w:ascii="Courier New" w:hAnsi="Courier New" w:cs="Courier New"/>
          <w:color w:val="FF0000"/>
          <w:sz w:val="20"/>
          <w:szCs w:val="20"/>
          <w:shd w:val="clear" w:color="auto" w:fill="FFFF00"/>
        </w:rPr>
        <w:t>&lt;?</w:t>
      </w:r>
      <w:r w:rsidRPr="00DE1F11">
        <w:rPr>
          <w:rFonts w:ascii="Courier New" w:hAnsi="Courier New" w:cs="Courier New"/>
          <w:color w:val="0000FF"/>
          <w:sz w:val="20"/>
          <w:szCs w:val="20"/>
        </w:rPr>
        <w:t>xml</w:t>
      </w:r>
      <w:proofErr w:type="gramEnd"/>
      <w:r w:rsidRPr="00DE1F11">
        <w:rPr>
          <w:rFonts w:ascii="Courier New" w:hAnsi="Courier New" w:cs="Courier New"/>
          <w:color w:val="000000"/>
          <w:sz w:val="20"/>
          <w:szCs w:val="20"/>
        </w:rPr>
        <w:t xml:space="preserve"> </w:t>
      </w:r>
      <w:r w:rsidRPr="00DE1F11">
        <w:rPr>
          <w:rFonts w:ascii="Courier New" w:hAnsi="Courier New" w:cs="Courier New"/>
          <w:color w:val="FF0000"/>
          <w:sz w:val="20"/>
          <w:szCs w:val="20"/>
        </w:rPr>
        <w:t>version</w:t>
      </w:r>
      <w:r w:rsidRPr="00DE1F11">
        <w:rPr>
          <w:rFonts w:ascii="Courier New" w:hAnsi="Courier New" w:cs="Courier New"/>
          <w:color w:val="000000"/>
          <w:sz w:val="20"/>
          <w:szCs w:val="20"/>
        </w:rPr>
        <w:t>=</w:t>
      </w:r>
      <w:r w:rsidRPr="00DE1F11">
        <w:rPr>
          <w:rFonts w:ascii="Courier New" w:hAnsi="Courier New" w:cs="Courier New"/>
          <w:b/>
          <w:bCs/>
          <w:color w:val="8000FF"/>
          <w:sz w:val="20"/>
          <w:szCs w:val="20"/>
        </w:rPr>
        <w:t>"1.0"</w:t>
      </w:r>
      <w:r w:rsidRPr="00DE1F11">
        <w:rPr>
          <w:rFonts w:ascii="Courier New" w:hAnsi="Courier New" w:cs="Courier New"/>
          <w:color w:val="000000"/>
          <w:sz w:val="20"/>
          <w:szCs w:val="20"/>
        </w:rPr>
        <w:t xml:space="preserve"> </w:t>
      </w:r>
      <w:r w:rsidRPr="00DE1F11">
        <w:rPr>
          <w:rFonts w:ascii="Courier New" w:hAnsi="Courier New" w:cs="Courier New"/>
          <w:color w:val="FF0000"/>
          <w:sz w:val="20"/>
          <w:szCs w:val="20"/>
        </w:rPr>
        <w:t>encoding</w:t>
      </w:r>
      <w:r w:rsidRPr="00DE1F11">
        <w:rPr>
          <w:rFonts w:ascii="Courier New" w:hAnsi="Courier New" w:cs="Courier New"/>
          <w:color w:val="000000"/>
          <w:sz w:val="20"/>
          <w:szCs w:val="20"/>
        </w:rPr>
        <w:t>=</w:t>
      </w:r>
      <w:r w:rsidRPr="00DE1F11">
        <w:rPr>
          <w:rFonts w:ascii="Courier New" w:hAnsi="Courier New" w:cs="Courier New"/>
          <w:b/>
          <w:bCs/>
          <w:color w:val="8000FF"/>
          <w:sz w:val="20"/>
          <w:szCs w:val="20"/>
        </w:rPr>
        <w:t>"ISO-8859-1"</w:t>
      </w:r>
      <w:r w:rsidRPr="00DE1F11">
        <w:rPr>
          <w:rFonts w:ascii="Courier New" w:hAnsi="Courier New" w:cs="Courier New"/>
          <w:color w:val="FF0000"/>
          <w:sz w:val="20"/>
          <w:szCs w:val="20"/>
          <w:shd w:val="clear" w:color="auto" w:fill="FFFF00"/>
        </w:rPr>
        <w:t>?&gt;</w:t>
      </w:r>
    </w:p>
    <w:p w14:paraId="03692505"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color w:val="0000FF"/>
          <w:sz w:val="20"/>
          <w:szCs w:val="20"/>
        </w:rPr>
        <w:t>&lt;</w:t>
      </w:r>
      <w:proofErr w:type="spellStart"/>
      <w:r w:rsidRPr="00DE1F11">
        <w:rPr>
          <w:rFonts w:ascii="Courier New" w:hAnsi="Courier New" w:cs="Courier New"/>
          <w:color w:val="0000FF"/>
          <w:sz w:val="20"/>
          <w:szCs w:val="20"/>
        </w:rPr>
        <w:t>febio_spec</w:t>
      </w:r>
      <w:proofErr w:type="spellEnd"/>
      <w:r w:rsidRPr="00DE1F11">
        <w:rPr>
          <w:rFonts w:ascii="Courier New" w:hAnsi="Courier New" w:cs="Courier New"/>
          <w:color w:val="000000"/>
          <w:sz w:val="20"/>
          <w:szCs w:val="20"/>
        </w:rPr>
        <w:t xml:space="preserve"> </w:t>
      </w:r>
      <w:r w:rsidRPr="00DE1F11">
        <w:rPr>
          <w:rFonts w:ascii="Courier New" w:hAnsi="Courier New" w:cs="Courier New"/>
          <w:color w:val="FF0000"/>
          <w:sz w:val="20"/>
          <w:szCs w:val="20"/>
        </w:rPr>
        <w:t>version</w:t>
      </w:r>
      <w:r w:rsidRPr="00DE1F11">
        <w:rPr>
          <w:rFonts w:ascii="Courier New" w:hAnsi="Courier New" w:cs="Courier New"/>
          <w:color w:val="000000"/>
          <w:sz w:val="20"/>
          <w:szCs w:val="20"/>
        </w:rPr>
        <w:t>=</w:t>
      </w:r>
      <w:r w:rsidRPr="00DE1F11">
        <w:rPr>
          <w:rFonts w:ascii="Courier New" w:hAnsi="Courier New" w:cs="Courier New"/>
          <w:b/>
          <w:bCs/>
          <w:color w:val="8000FF"/>
          <w:sz w:val="20"/>
          <w:szCs w:val="20"/>
        </w:rPr>
        <w:t>"2.5"</w:t>
      </w:r>
      <w:r w:rsidRPr="00DE1F11">
        <w:rPr>
          <w:rFonts w:ascii="Courier New" w:hAnsi="Courier New" w:cs="Courier New"/>
          <w:color w:val="0000FF"/>
          <w:sz w:val="20"/>
          <w:szCs w:val="20"/>
        </w:rPr>
        <w:t>&gt;</w:t>
      </w:r>
    </w:p>
    <w:p w14:paraId="73BDD7C7"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r w:rsidRPr="00DE1F11">
        <w:rPr>
          <w:rFonts w:ascii="Courier New" w:hAnsi="Courier New" w:cs="Courier New"/>
          <w:color w:val="0000FF"/>
          <w:sz w:val="20"/>
          <w:szCs w:val="20"/>
        </w:rPr>
        <w:t>&lt;Material&gt;</w:t>
      </w:r>
    </w:p>
    <w:p w14:paraId="550BD884"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r w:rsidRPr="00DE1F11">
        <w:rPr>
          <w:rFonts w:ascii="Courier New" w:hAnsi="Courier New" w:cs="Courier New"/>
          <w:color w:val="0000FF"/>
          <w:sz w:val="20"/>
          <w:szCs w:val="20"/>
        </w:rPr>
        <w:t>&lt;material</w:t>
      </w:r>
      <w:r w:rsidRPr="00DE1F11">
        <w:rPr>
          <w:rFonts w:ascii="Courier New" w:hAnsi="Courier New" w:cs="Courier New"/>
          <w:color w:val="000000"/>
          <w:sz w:val="20"/>
          <w:szCs w:val="20"/>
        </w:rPr>
        <w:t xml:space="preserve"> </w:t>
      </w:r>
      <w:r w:rsidRPr="00DE1F11">
        <w:rPr>
          <w:rFonts w:ascii="Courier New" w:hAnsi="Courier New" w:cs="Courier New"/>
          <w:color w:val="FF0000"/>
          <w:sz w:val="20"/>
          <w:szCs w:val="20"/>
        </w:rPr>
        <w:t>id</w:t>
      </w:r>
      <w:r w:rsidRPr="00DE1F11">
        <w:rPr>
          <w:rFonts w:ascii="Courier New" w:hAnsi="Courier New" w:cs="Courier New"/>
          <w:color w:val="000000"/>
          <w:sz w:val="20"/>
          <w:szCs w:val="20"/>
        </w:rPr>
        <w:t>=</w:t>
      </w:r>
      <w:r w:rsidRPr="00DE1F11">
        <w:rPr>
          <w:rFonts w:ascii="Courier New" w:hAnsi="Courier New" w:cs="Courier New"/>
          <w:b/>
          <w:bCs/>
          <w:color w:val="8000FF"/>
          <w:sz w:val="20"/>
          <w:szCs w:val="20"/>
        </w:rPr>
        <w:t>"1"</w:t>
      </w:r>
      <w:r w:rsidRPr="00DE1F11">
        <w:rPr>
          <w:rFonts w:ascii="Courier New" w:hAnsi="Courier New" w:cs="Courier New"/>
          <w:color w:val="000000"/>
          <w:sz w:val="20"/>
          <w:szCs w:val="20"/>
        </w:rPr>
        <w:t xml:space="preserve"> </w:t>
      </w:r>
      <w:r w:rsidRPr="00DE1F11">
        <w:rPr>
          <w:rFonts w:ascii="Courier New" w:hAnsi="Courier New" w:cs="Courier New"/>
          <w:color w:val="FF0000"/>
          <w:sz w:val="20"/>
          <w:szCs w:val="20"/>
        </w:rPr>
        <w:t>name</w:t>
      </w:r>
      <w:r w:rsidRPr="00DE1F11">
        <w:rPr>
          <w:rFonts w:ascii="Courier New" w:hAnsi="Courier New" w:cs="Courier New"/>
          <w:color w:val="000000"/>
          <w:sz w:val="20"/>
          <w:szCs w:val="20"/>
        </w:rPr>
        <w:t>=</w:t>
      </w:r>
      <w:r w:rsidRPr="00DE1F11">
        <w:rPr>
          <w:rFonts w:ascii="Courier New" w:hAnsi="Courier New" w:cs="Courier New"/>
          <w:b/>
          <w:bCs/>
          <w:color w:val="8000FF"/>
          <w:sz w:val="20"/>
          <w:szCs w:val="20"/>
        </w:rPr>
        <w:t>"Material01"</w:t>
      </w:r>
      <w:r w:rsidRPr="00DE1F11">
        <w:rPr>
          <w:rFonts w:ascii="Courier New" w:hAnsi="Courier New" w:cs="Courier New"/>
          <w:color w:val="000000"/>
          <w:sz w:val="20"/>
          <w:szCs w:val="20"/>
        </w:rPr>
        <w:t xml:space="preserve"> </w:t>
      </w:r>
      <w:r w:rsidRPr="00DE1F11">
        <w:rPr>
          <w:rFonts w:ascii="Courier New" w:hAnsi="Courier New" w:cs="Courier New"/>
          <w:color w:val="FF0000"/>
          <w:sz w:val="20"/>
          <w:szCs w:val="20"/>
        </w:rPr>
        <w:t>type</w:t>
      </w:r>
      <w:r w:rsidRPr="00DE1F11">
        <w:rPr>
          <w:rFonts w:ascii="Courier New" w:hAnsi="Courier New" w:cs="Courier New"/>
          <w:color w:val="000000"/>
          <w:sz w:val="20"/>
          <w:szCs w:val="20"/>
        </w:rPr>
        <w:t>=</w:t>
      </w:r>
      <w:r w:rsidRPr="00DE1F11">
        <w:rPr>
          <w:rFonts w:ascii="Courier New" w:hAnsi="Courier New" w:cs="Courier New"/>
          <w:b/>
          <w:bCs/>
          <w:color w:val="8000FF"/>
          <w:sz w:val="20"/>
          <w:szCs w:val="20"/>
        </w:rPr>
        <w:t>"</w:t>
      </w:r>
      <w:proofErr w:type="spellStart"/>
      <w:r w:rsidRPr="00DE1F11">
        <w:rPr>
          <w:rFonts w:ascii="Courier New" w:hAnsi="Courier New" w:cs="Courier New"/>
          <w:b/>
          <w:bCs/>
          <w:color w:val="8000FF"/>
          <w:sz w:val="20"/>
          <w:szCs w:val="20"/>
        </w:rPr>
        <w:t>angio_mat</w:t>
      </w:r>
      <w:proofErr w:type="spellEnd"/>
      <w:r w:rsidRPr="00DE1F11">
        <w:rPr>
          <w:rFonts w:ascii="Courier New" w:hAnsi="Courier New" w:cs="Courier New"/>
          <w:b/>
          <w:bCs/>
          <w:color w:val="8000FF"/>
          <w:sz w:val="20"/>
          <w:szCs w:val="20"/>
        </w:rPr>
        <w:t>"</w:t>
      </w:r>
      <w:r w:rsidRPr="00DE1F11">
        <w:rPr>
          <w:rFonts w:ascii="Courier New" w:hAnsi="Courier New" w:cs="Courier New"/>
          <w:color w:val="0000FF"/>
          <w:sz w:val="20"/>
          <w:szCs w:val="20"/>
        </w:rPr>
        <w:t>&gt;</w:t>
      </w:r>
    </w:p>
    <w:p w14:paraId="427E1718"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r w:rsidRPr="00DE1F11">
        <w:rPr>
          <w:rFonts w:ascii="Courier New" w:hAnsi="Courier New" w:cs="Courier New"/>
          <w:color w:val="0000FF"/>
          <w:sz w:val="20"/>
          <w:szCs w:val="20"/>
        </w:rPr>
        <w:t>&lt;</w:t>
      </w:r>
      <w:proofErr w:type="spellStart"/>
      <w:r w:rsidRPr="00DE1F11">
        <w:rPr>
          <w:rFonts w:ascii="Courier New" w:hAnsi="Courier New" w:cs="Courier New"/>
          <w:color w:val="0000FF"/>
          <w:sz w:val="20"/>
          <w:szCs w:val="20"/>
        </w:rPr>
        <w:t>angio_stress_policy</w:t>
      </w:r>
      <w:proofErr w:type="spellEnd"/>
      <w:r w:rsidRPr="00DE1F11">
        <w:rPr>
          <w:rFonts w:ascii="Courier New" w:hAnsi="Courier New" w:cs="Courier New"/>
          <w:color w:val="000000"/>
          <w:sz w:val="20"/>
          <w:szCs w:val="20"/>
        </w:rPr>
        <w:t xml:space="preserve"> </w:t>
      </w:r>
      <w:r w:rsidRPr="00DE1F11">
        <w:rPr>
          <w:rFonts w:ascii="Courier New" w:hAnsi="Courier New" w:cs="Courier New"/>
          <w:color w:val="FF0000"/>
          <w:sz w:val="20"/>
          <w:szCs w:val="20"/>
        </w:rPr>
        <w:t>type</w:t>
      </w:r>
      <w:r w:rsidRPr="00DE1F11">
        <w:rPr>
          <w:rFonts w:ascii="Courier New" w:hAnsi="Courier New" w:cs="Courier New"/>
          <w:color w:val="000000"/>
          <w:sz w:val="20"/>
          <w:szCs w:val="20"/>
        </w:rPr>
        <w:t>=</w:t>
      </w:r>
      <w:r w:rsidRPr="00DE1F11">
        <w:rPr>
          <w:rFonts w:ascii="Courier New" w:hAnsi="Courier New" w:cs="Courier New"/>
          <w:b/>
          <w:bCs/>
          <w:color w:val="8000FF"/>
          <w:sz w:val="20"/>
          <w:szCs w:val="20"/>
        </w:rPr>
        <w:t>"</w:t>
      </w:r>
      <w:proofErr w:type="spellStart"/>
      <w:r w:rsidRPr="00DE1F11">
        <w:rPr>
          <w:rFonts w:ascii="Courier New" w:hAnsi="Courier New" w:cs="Courier New"/>
          <w:b/>
          <w:bCs/>
          <w:color w:val="8000FF"/>
          <w:sz w:val="20"/>
          <w:szCs w:val="20"/>
        </w:rPr>
        <w:t>load_curve_vel_angio_stress_policy</w:t>
      </w:r>
      <w:proofErr w:type="spellEnd"/>
      <w:r w:rsidRPr="00DE1F11">
        <w:rPr>
          <w:rFonts w:ascii="Courier New" w:hAnsi="Courier New" w:cs="Courier New"/>
          <w:b/>
          <w:bCs/>
          <w:color w:val="8000FF"/>
          <w:sz w:val="20"/>
          <w:szCs w:val="20"/>
        </w:rPr>
        <w:t>"</w:t>
      </w:r>
      <w:r w:rsidRPr="00DE1F11">
        <w:rPr>
          <w:rFonts w:ascii="Courier New" w:hAnsi="Courier New" w:cs="Courier New"/>
          <w:color w:val="0000FF"/>
          <w:sz w:val="20"/>
          <w:szCs w:val="20"/>
        </w:rPr>
        <w:t>&gt;</w:t>
      </w:r>
    </w:p>
    <w:p w14:paraId="7A48D712"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r w:rsidRPr="00DE1F11">
        <w:rPr>
          <w:rFonts w:ascii="Courier New" w:hAnsi="Courier New" w:cs="Courier New"/>
          <w:color w:val="0000FF"/>
          <w:sz w:val="20"/>
          <w:szCs w:val="20"/>
        </w:rPr>
        <w:t>&lt;</w:t>
      </w:r>
      <w:proofErr w:type="spellStart"/>
      <w:r w:rsidRPr="00DE1F11">
        <w:rPr>
          <w:rFonts w:ascii="Courier New" w:hAnsi="Courier New" w:cs="Courier New"/>
          <w:color w:val="0000FF"/>
          <w:sz w:val="20"/>
          <w:szCs w:val="20"/>
        </w:rPr>
        <w:t>sprout_mag</w:t>
      </w:r>
      <w:proofErr w:type="spellEnd"/>
      <w:r w:rsidRPr="00DE1F11">
        <w:rPr>
          <w:rFonts w:ascii="Courier New" w:hAnsi="Courier New" w:cs="Courier New"/>
          <w:color w:val="0000FF"/>
          <w:sz w:val="20"/>
          <w:szCs w:val="20"/>
        </w:rPr>
        <w:t>&gt;</w:t>
      </w:r>
      <w:r w:rsidRPr="00DE1F11">
        <w:rPr>
          <w:rFonts w:ascii="Courier New" w:hAnsi="Courier New" w:cs="Courier New"/>
          <w:b/>
          <w:bCs/>
          <w:color w:val="000000"/>
          <w:sz w:val="20"/>
          <w:szCs w:val="20"/>
        </w:rPr>
        <w:t>1e-13</w:t>
      </w:r>
      <w:r w:rsidRPr="00DE1F11">
        <w:rPr>
          <w:rFonts w:ascii="Courier New" w:hAnsi="Courier New" w:cs="Courier New"/>
          <w:color w:val="0000FF"/>
          <w:sz w:val="20"/>
          <w:szCs w:val="20"/>
        </w:rPr>
        <w:t>&lt;/</w:t>
      </w:r>
      <w:proofErr w:type="spellStart"/>
      <w:r w:rsidRPr="00DE1F11">
        <w:rPr>
          <w:rFonts w:ascii="Courier New" w:hAnsi="Courier New" w:cs="Courier New"/>
          <w:color w:val="0000FF"/>
          <w:sz w:val="20"/>
          <w:szCs w:val="20"/>
        </w:rPr>
        <w:t>sprout_mag</w:t>
      </w:r>
      <w:proofErr w:type="spellEnd"/>
      <w:r w:rsidRPr="00DE1F11">
        <w:rPr>
          <w:rFonts w:ascii="Courier New" w:hAnsi="Courier New" w:cs="Courier New"/>
          <w:color w:val="0000FF"/>
          <w:sz w:val="20"/>
          <w:szCs w:val="20"/>
        </w:rPr>
        <w:t>&gt;</w:t>
      </w:r>
    </w:p>
    <w:p w14:paraId="576FC832"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r w:rsidRPr="00DE1F11">
        <w:rPr>
          <w:rFonts w:ascii="Courier New" w:hAnsi="Courier New" w:cs="Courier New"/>
          <w:color w:val="0000FF"/>
          <w:sz w:val="20"/>
          <w:szCs w:val="20"/>
        </w:rPr>
        <w:t>&lt;/</w:t>
      </w:r>
      <w:proofErr w:type="spellStart"/>
      <w:r w:rsidRPr="00DE1F11">
        <w:rPr>
          <w:rFonts w:ascii="Courier New" w:hAnsi="Courier New" w:cs="Courier New"/>
          <w:color w:val="0000FF"/>
          <w:sz w:val="20"/>
          <w:szCs w:val="20"/>
        </w:rPr>
        <w:t>angio_stress_policy</w:t>
      </w:r>
      <w:proofErr w:type="spellEnd"/>
      <w:r w:rsidRPr="00DE1F11">
        <w:rPr>
          <w:rFonts w:ascii="Courier New" w:hAnsi="Courier New" w:cs="Courier New"/>
          <w:color w:val="0000FF"/>
          <w:sz w:val="20"/>
          <w:szCs w:val="20"/>
        </w:rPr>
        <w:t>&gt;</w:t>
      </w:r>
    </w:p>
    <w:p w14:paraId="76600D56"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r w:rsidRPr="00DE1F11">
        <w:rPr>
          <w:rFonts w:ascii="Courier New" w:hAnsi="Courier New" w:cs="Courier New"/>
          <w:color w:val="0000FF"/>
          <w:sz w:val="20"/>
          <w:szCs w:val="20"/>
        </w:rPr>
        <w:t>&lt;</w:t>
      </w:r>
      <w:proofErr w:type="spellStart"/>
      <w:r w:rsidRPr="00DE1F11">
        <w:rPr>
          <w:rFonts w:ascii="Courier New" w:hAnsi="Courier New" w:cs="Courier New"/>
          <w:color w:val="0000FF"/>
          <w:sz w:val="20"/>
          <w:szCs w:val="20"/>
        </w:rPr>
        <w:t>velocity_manager</w:t>
      </w:r>
      <w:proofErr w:type="spellEnd"/>
      <w:r w:rsidRPr="00DE1F11">
        <w:rPr>
          <w:rFonts w:ascii="Courier New" w:hAnsi="Courier New" w:cs="Courier New"/>
          <w:color w:val="000000"/>
          <w:sz w:val="20"/>
          <w:szCs w:val="20"/>
        </w:rPr>
        <w:t xml:space="preserve"> </w:t>
      </w:r>
      <w:r w:rsidRPr="00DE1F11">
        <w:rPr>
          <w:rFonts w:ascii="Courier New" w:hAnsi="Courier New" w:cs="Courier New"/>
          <w:color w:val="FF0000"/>
          <w:sz w:val="20"/>
          <w:szCs w:val="20"/>
        </w:rPr>
        <w:t>type</w:t>
      </w:r>
      <w:r w:rsidRPr="00DE1F11">
        <w:rPr>
          <w:rFonts w:ascii="Courier New" w:hAnsi="Courier New" w:cs="Courier New"/>
          <w:color w:val="000000"/>
          <w:sz w:val="20"/>
          <w:szCs w:val="20"/>
        </w:rPr>
        <w:t>=</w:t>
      </w:r>
      <w:r w:rsidRPr="00DE1F11">
        <w:rPr>
          <w:rFonts w:ascii="Courier New" w:hAnsi="Courier New" w:cs="Courier New"/>
          <w:b/>
          <w:bCs/>
          <w:color w:val="8000FF"/>
          <w:sz w:val="20"/>
          <w:szCs w:val="20"/>
        </w:rPr>
        <w:t>"</w:t>
      </w:r>
      <w:proofErr w:type="spellStart"/>
      <w:r w:rsidRPr="00DE1F11">
        <w:rPr>
          <w:rFonts w:ascii="Courier New" w:hAnsi="Courier New" w:cs="Courier New"/>
          <w:b/>
          <w:bCs/>
          <w:color w:val="8000FF"/>
          <w:sz w:val="20"/>
          <w:szCs w:val="20"/>
        </w:rPr>
        <w:t>segment_growth_velocity_manager</w:t>
      </w:r>
      <w:proofErr w:type="spellEnd"/>
      <w:r w:rsidRPr="00DE1F11">
        <w:rPr>
          <w:rFonts w:ascii="Courier New" w:hAnsi="Courier New" w:cs="Courier New"/>
          <w:b/>
          <w:bCs/>
          <w:color w:val="8000FF"/>
          <w:sz w:val="20"/>
          <w:szCs w:val="20"/>
        </w:rPr>
        <w:t>"</w:t>
      </w:r>
      <w:r w:rsidRPr="00DE1F11">
        <w:rPr>
          <w:rFonts w:ascii="Courier New" w:hAnsi="Courier New" w:cs="Courier New"/>
          <w:color w:val="0000FF"/>
          <w:sz w:val="20"/>
          <w:szCs w:val="20"/>
        </w:rPr>
        <w:t>&gt;</w:t>
      </w:r>
    </w:p>
    <w:p w14:paraId="5DECA103"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r w:rsidRPr="00DE1F11">
        <w:rPr>
          <w:rFonts w:ascii="Courier New" w:hAnsi="Courier New" w:cs="Courier New"/>
          <w:color w:val="0000FF"/>
          <w:sz w:val="20"/>
          <w:szCs w:val="20"/>
        </w:rPr>
        <w:t>&lt;/</w:t>
      </w:r>
      <w:proofErr w:type="spellStart"/>
      <w:r w:rsidRPr="00DE1F11">
        <w:rPr>
          <w:rFonts w:ascii="Courier New" w:hAnsi="Courier New" w:cs="Courier New"/>
          <w:color w:val="0000FF"/>
          <w:sz w:val="20"/>
          <w:szCs w:val="20"/>
        </w:rPr>
        <w:t>velocity_manager</w:t>
      </w:r>
      <w:proofErr w:type="spellEnd"/>
      <w:r w:rsidRPr="00DE1F11">
        <w:rPr>
          <w:rFonts w:ascii="Courier New" w:hAnsi="Courier New" w:cs="Courier New"/>
          <w:color w:val="0000FF"/>
          <w:sz w:val="20"/>
          <w:szCs w:val="20"/>
        </w:rPr>
        <w:t>&gt;</w:t>
      </w:r>
    </w:p>
    <w:p w14:paraId="59E9EB32"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p>
    <w:p w14:paraId="7DF0C7B5"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r w:rsidRPr="00DE1F11">
        <w:rPr>
          <w:rFonts w:ascii="Courier New" w:hAnsi="Courier New" w:cs="Courier New"/>
          <w:color w:val="0000FF"/>
          <w:sz w:val="20"/>
          <w:szCs w:val="20"/>
        </w:rPr>
        <w:t>&lt;</w:t>
      </w:r>
      <w:proofErr w:type="spellStart"/>
      <w:r w:rsidRPr="00DE1F11">
        <w:rPr>
          <w:rFonts w:ascii="Courier New" w:hAnsi="Courier New" w:cs="Courier New"/>
          <w:color w:val="0000FF"/>
          <w:sz w:val="20"/>
          <w:szCs w:val="20"/>
        </w:rPr>
        <w:t>psc_manager</w:t>
      </w:r>
      <w:proofErr w:type="spellEnd"/>
      <w:r w:rsidRPr="00DE1F11">
        <w:rPr>
          <w:rFonts w:ascii="Courier New" w:hAnsi="Courier New" w:cs="Courier New"/>
          <w:color w:val="000000"/>
          <w:sz w:val="20"/>
          <w:szCs w:val="20"/>
        </w:rPr>
        <w:t xml:space="preserve"> </w:t>
      </w:r>
      <w:r w:rsidRPr="00DE1F11">
        <w:rPr>
          <w:rFonts w:ascii="Courier New" w:hAnsi="Courier New" w:cs="Courier New"/>
          <w:color w:val="FF0000"/>
          <w:sz w:val="20"/>
          <w:szCs w:val="20"/>
        </w:rPr>
        <w:t>type</w:t>
      </w:r>
      <w:r w:rsidRPr="00DE1F11">
        <w:rPr>
          <w:rFonts w:ascii="Courier New" w:hAnsi="Courier New" w:cs="Courier New"/>
          <w:color w:val="000000"/>
          <w:sz w:val="20"/>
          <w:szCs w:val="20"/>
        </w:rPr>
        <w:t>=</w:t>
      </w:r>
      <w:r w:rsidRPr="00DE1F11">
        <w:rPr>
          <w:rFonts w:ascii="Courier New" w:hAnsi="Courier New" w:cs="Courier New"/>
          <w:b/>
          <w:bCs/>
          <w:color w:val="8000FF"/>
          <w:sz w:val="20"/>
          <w:szCs w:val="20"/>
        </w:rPr>
        <w:t>"</w:t>
      </w:r>
      <w:proofErr w:type="spellStart"/>
      <w:r w:rsidRPr="00DE1F11">
        <w:rPr>
          <w:rFonts w:ascii="Courier New" w:hAnsi="Courier New" w:cs="Courier New"/>
          <w:b/>
          <w:bCs/>
          <w:color w:val="8000FF"/>
          <w:sz w:val="20"/>
          <w:szCs w:val="20"/>
        </w:rPr>
        <w:t>previous_segment_contribution_manager</w:t>
      </w:r>
      <w:proofErr w:type="spellEnd"/>
      <w:r w:rsidRPr="00DE1F11">
        <w:rPr>
          <w:rFonts w:ascii="Courier New" w:hAnsi="Courier New" w:cs="Courier New"/>
          <w:b/>
          <w:bCs/>
          <w:color w:val="8000FF"/>
          <w:sz w:val="20"/>
          <w:szCs w:val="20"/>
        </w:rPr>
        <w:t>"</w:t>
      </w:r>
      <w:r w:rsidRPr="00DE1F11">
        <w:rPr>
          <w:rFonts w:ascii="Courier New" w:hAnsi="Courier New" w:cs="Courier New"/>
          <w:color w:val="0000FF"/>
          <w:sz w:val="20"/>
          <w:szCs w:val="20"/>
        </w:rPr>
        <w:t>&gt;</w:t>
      </w:r>
    </w:p>
    <w:p w14:paraId="192A7633"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r w:rsidRPr="00DE1F11">
        <w:rPr>
          <w:rFonts w:ascii="Courier New" w:hAnsi="Courier New" w:cs="Courier New"/>
          <w:color w:val="0000FF"/>
          <w:sz w:val="20"/>
          <w:szCs w:val="20"/>
        </w:rPr>
        <w:t>&lt;/</w:t>
      </w:r>
      <w:proofErr w:type="spellStart"/>
      <w:r w:rsidRPr="00DE1F11">
        <w:rPr>
          <w:rFonts w:ascii="Courier New" w:hAnsi="Courier New" w:cs="Courier New"/>
          <w:color w:val="0000FF"/>
          <w:sz w:val="20"/>
          <w:szCs w:val="20"/>
        </w:rPr>
        <w:t>psc_manager</w:t>
      </w:r>
      <w:proofErr w:type="spellEnd"/>
      <w:r w:rsidRPr="00DE1F11">
        <w:rPr>
          <w:rFonts w:ascii="Courier New" w:hAnsi="Courier New" w:cs="Courier New"/>
          <w:color w:val="0000FF"/>
          <w:sz w:val="20"/>
          <w:szCs w:val="20"/>
        </w:rPr>
        <w:t>&gt;</w:t>
      </w:r>
    </w:p>
    <w:p w14:paraId="0D05375B"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r w:rsidRPr="00DE1F11">
        <w:rPr>
          <w:rFonts w:ascii="Courier New" w:hAnsi="Courier New" w:cs="Courier New"/>
          <w:color w:val="0000FF"/>
          <w:sz w:val="20"/>
          <w:szCs w:val="20"/>
        </w:rPr>
        <w:t>&lt;</w:t>
      </w:r>
      <w:proofErr w:type="spellStart"/>
      <w:r w:rsidRPr="00DE1F11">
        <w:rPr>
          <w:rFonts w:ascii="Courier New" w:hAnsi="Courier New" w:cs="Courier New"/>
          <w:color w:val="0000FF"/>
          <w:sz w:val="20"/>
          <w:szCs w:val="20"/>
        </w:rPr>
        <w:t>pdd_manager</w:t>
      </w:r>
      <w:proofErr w:type="spellEnd"/>
      <w:r w:rsidRPr="00DE1F11">
        <w:rPr>
          <w:rFonts w:ascii="Courier New" w:hAnsi="Courier New" w:cs="Courier New"/>
          <w:color w:val="000000"/>
          <w:sz w:val="20"/>
          <w:szCs w:val="20"/>
        </w:rPr>
        <w:t xml:space="preserve"> </w:t>
      </w:r>
      <w:r w:rsidRPr="00DE1F11">
        <w:rPr>
          <w:rFonts w:ascii="Courier New" w:hAnsi="Courier New" w:cs="Courier New"/>
          <w:color w:val="FF0000"/>
          <w:sz w:val="20"/>
          <w:szCs w:val="20"/>
        </w:rPr>
        <w:t>type</w:t>
      </w:r>
      <w:r w:rsidRPr="00DE1F11">
        <w:rPr>
          <w:rFonts w:ascii="Courier New" w:hAnsi="Courier New" w:cs="Courier New"/>
          <w:color w:val="000000"/>
          <w:sz w:val="20"/>
          <w:szCs w:val="20"/>
        </w:rPr>
        <w:t>=</w:t>
      </w:r>
      <w:r w:rsidRPr="00DE1F11">
        <w:rPr>
          <w:rFonts w:ascii="Courier New" w:hAnsi="Courier New" w:cs="Courier New"/>
          <w:b/>
          <w:bCs/>
          <w:color w:val="8000FF"/>
          <w:sz w:val="20"/>
          <w:szCs w:val="20"/>
        </w:rPr>
        <w:t>"</w:t>
      </w:r>
      <w:proofErr w:type="spellStart"/>
      <w:r w:rsidRPr="00DE1F11">
        <w:rPr>
          <w:rFonts w:ascii="Courier New" w:hAnsi="Courier New" w:cs="Courier New"/>
          <w:b/>
          <w:bCs/>
          <w:color w:val="8000FF"/>
          <w:sz w:val="20"/>
          <w:szCs w:val="20"/>
        </w:rPr>
        <w:t>position_dependent_direction_manager</w:t>
      </w:r>
      <w:proofErr w:type="spellEnd"/>
      <w:r w:rsidRPr="00DE1F11">
        <w:rPr>
          <w:rFonts w:ascii="Courier New" w:hAnsi="Courier New" w:cs="Courier New"/>
          <w:b/>
          <w:bCs/>
          <w:color w:val="8000FF"/>
          <w:sz w:val="20"/>
          <w:szCs w:val="20"/>
        </w:rPr>
        <w:t>"</w:t>
      </w:r>
      <w:r w:rsidRPr="00DE1F11">
        <w:rPr>
          <w:rFonts w:ascii="Courier New" w:hAnsi="Courier New" w:cs="Courier New"/>
          <w:color w:val="0000FF"/>
          <w:sz w:val="20"/>
          <w:szCs w:val="20"/>
        </w:rPr>
        <w:t>&gt;</w:t>
      </w:r>
    </w:p>
    <w:p w14:paraId="1C2953B6"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r w:rsidRPr="00DE1F11">
        <w:rPr>
          <w:rFonts w:ascii="Courier New" w:hAnsi="Courier New" w:cs="Courier New"/>
          <w:color w:val="0000FF"/>
          <w:sz w:val="20"/>
          <w:szCs w:val="20"/>
        </w:rPr>
        <w:t>&lt;/</w:t>
      </w:r>
      <w:proofErr w:type="spellStart"/>
      <w:r w:rsidRPr="00DE1F11">
        <w:rPr>
          <w:rFonts w:ascii="Courier New" w:hAnsi="Courier New" w:cs="Courier New"/>
          <w:color w:val="0000FF"/>
          <w:sz w:val="20"/>
          <w:szCs w:val="20"/>
        </w:rPr>
        <w:t>pdd_manager</w:t>
      </w:r>
      <w:proofErr w:type="spellEnd"/>
      <w:r w:rsidRPr="00DE1F11">
        <w:rPr>
          <w:rFonts w:ascii="Courier New" w:hAnsi="Courier New" w:cs="Courier New"/>
          <w:color w:val="0000FF"/>
          <w:sz w:val="20"/>
          <w:szCs w:val="20"/>
        </w:rPr>
        <w:t>&gt;</w:t>
      </w:r>
    </w:p>
    <w:p w14:paraId="787D22B0"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r w:rsidRPr="00DE1F11">
        <w:rPr>
          <w:rFonts w:ascii="Courier New" w:hAnsi="Courier New" w:cs="Courier New"/>
          <w:color w:val="0000FF"/>
          <w:sz w:val="20"/>
          <w:szCs w:val="20"/>
        </w:rPr>
        <w:t>&lt;</w:t>
      </w:r>
      <w:proofErr w:type="spellStart"/>
      <w:r w:rsidRPr="00DE1F11">
        <w:rPr>
          <w:rFonts w:ascii="Courier New" w:hAnsi="Courier New" w:cs="Courier New"/>
          <w:color w:val="0000FF"/>
          <w:sz w:val="20"/>
          <w:szCs w:val="20"/>
        </w:rPr>
        <w:t>cm_manager</w:t>
      </w:r>
      <w:proofErr w:type="spellEnd"/>
      <w:r w:rsidRPr="00DE1F11">
        <w:rPr>
          <w:rFonts w:ascii="Courier New" w:hAnsi="Courier New" w:cs="Courier New"/>
          <w:color w:val="000000"/>
          <w:sz w:val="20"/>
          <w:szCs w:val="20"/>
        </w:rPr>
        <w:t xml:space="preserve"> </w:t>
      </w:r>
      <w:r w:rsidRPr="00DE1F11">
        <w:rPr>
          <w:rFonts w:ascii="Courier New" w:hAnsi="Courier New" w:cs="Courier New"/>
          <w:color w:val="FF0000"/>
          <w:sz w:val="20"/>
          <w:szCs w:val="20"/>
        </w:rPr>
        <w:t>type</w:t>
      </w:r>
      <w:r w:rsidRPr="00DE1F11">
        <w:rPr>
          <w:rFonts w:ascii="Courier New" w:hAnsi="Courier New" w:cs="Courier New"/>
          <w:color w:val="000000"/>
          <w:sz w:val="20"/>
          <w:szCs w:val="20"/>
        </w:rPr>
        <w:t>=</w:t>
      </w:r>
      <w:r w:rsidRPr="00DE1F11">
        <w:rPr>
          <w:rFonts w:ascii="Courier New" w:hAnsi="Courier New" w:cs="Courier New"/>
          <w:b/>
          <w:bCs/>
          <w:color w:val="8000FF"/>
          <w:sz w:val="20"/>
          <w:szCs w:val="20"/>
        </w:rPr>
        <w:t>"</w:t>
      </w:r>
      <w:proofErr w:type="spellStart"/>
      <w:r w:rsidRPr="00DE1F11">
        <w:rPr>
          <w:rFonts w:ascii="Courier New" w:hAnsi="Courier New" w:cs="Courier New"/>
          <w:b/>
          <w:bCs/>
          <w:color w:val="8000FF"/>
          <w:sz w:val="20"/>
          <w:szCs w:val="20"/>
        </w:rPr>
        <w:t>contribution_mix_manager</w:t>
      </w:r>
      <w:proofErr w:type="spellEnd"/>
      <w:r w:rsidRPr="00DE1F11">
        <w:rPr>
          <w:rFonts w:ascii="Courier New" w:hAnsi="Courier New" w:cs="Courier New"/>
          <w:b/>
          <w:bCs/>
          <w:color w:val="8000FF"/>
          <w:sz w:val="20"/>
          <w:szCs w:val="20"/>
        </w:rPr>
        <w:t>"</w:t>
      </w:r>
      <w:r w:rsidRPr="00DE1F11">
        <w:rPr>
          <w:rFonts w:ascii="Courier New" w:hAnsi="Courier New" w:cs="Courier New"/>
          <w:color w:val="0000FF"/>
          <w:sz w:val="20"/>
          <w:szCs w:val="20"/>
        </w:rPr>
        <w:t>&gt;</w:t>
      </w:r>
    </w:p>
    <w:p w14:paraId="73A8B544"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r w:rsidRPr="00DE1F11">
        <w:rPr>
          <w:rFonts w:ascii="Courier New" w:hAnsi="Courier New" w:cs="Courier New"/>
          <w:color w:val="0000FF"/>
          <w:sz w:val="20"/>
          <w:szCs w:val="20"/>
        </w:rPr>
        <w:t>&lt;/</w:t>
      </w:r>
      <w:proofErr w:type="spellStart"/>
      <w:r w:rsidRPr="00DE1F11">
        <w:rPr>
          <w:rFonts w:ascii="Courier New" w:hAnsi="Courier New" w:cs="Courier New"/>
          <w:color w:val="0000FF"/>
          <w:sz w:val="20"/>
          <w:szCs w:val="20"/>
        </w:rPr>
        <w:t>cm_manager</w:t>
      </w:r>
      <w:proofErr w:type="spellEnd"/>
      <w:r w:rsidRPr="00DE1F11">
        <w:rPr>
          <w:rFonts w:ascii="Courier New" w:hAnsi="Courier New" w:cs="Courier New"/>
          <w:color w:val="0000FF"/>
          <w:sz w:val="20"/>
          <w:szCs w:val="20"/>
        </w:rPr>
        <w:t>&gt;</w:t>
      </w:r>
    </w:p>
    <w:p w14:paraId="2A3EF14F"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p>
    <w:p w14:paraId="4BBC2410"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r w:rsidRPr="00DE1F11">
        <w:rPr>
          <w:rFonts w:ascii="Courier New" w:hAnsi="Courier New" w:cs="Courier New"/>
          <w:color w:val="0000FF"/>
          <w:sz w:val="20"/>
          <w:szCs w:val="20"/>
        </w:rPr>
        <w:t>&lt;matrix</w:t>
      </w:r>
      <w:r w:rsidRPr="00DE1F11">
        <w:rPr>
          <w:rFonts w:ascii="Courier New" w:hAnsi="Courier New" w:cs="Courier New"/>
          <w:color w:val="000000"/>
          <w:sz w:val="20"/>
          <w:szCs w:val="20"/>
        </w:rPr>
        <w:t xml:space="preserve"> </w:t>
      </w:r>
      <w:r w:rsidRPr="00DE1F11">
        <w:rPr>
          <w:rFonts w:ascii="Courier New" w:hAnsi="Courier New" w:cs="Courier New"/>
          <w:color w:val="FF0000"/>
          <w:sz w:val="20"/>
          <w:szCs w:val="20"/>
        </w:rPr>
        <w:t>type</w:t>
      </w:r>
      <w:r w:rsidRPr="00DE1F11">
        <w:rPr>
          <w:rFonts w:ascii="Courier New" w:hAnsi="Courier New" w:cs="Courier New"/>
          <w:color w:val="000000"/>
          <w:sz w:val="20"/>
          <w:szCs w:val="20"/>
        </w:rPr>
        <w:t>=</w:t>
      </w:r>
      <w:r w:rsidRPr="00DE1F11">
        <w:rPr>
          <w:rFonts w:ascii="Courier New" w:hAnsi="Courier New" w:cs="Courier New"/>
          <w:b/>
          <w:bCs/>
          <w:color w:val="8000FF"/>
          <w:sz w:val="20"/>
          <w:szCs w:val="20"/>
        </w:rPr>
        <w:t>"viscoelastic"</w:t>
      </w:r>
      <w:r w:rsidRPr="00DE1F11">
        <w:rPr>
          <w:rFonts w:ascii="Courier New" w:hAnsi="Courier New" w:cs="Courier New"/>
          <w:color w:val="0000FF"/>
          <w:sz w:val="20"/>
          <w:szCs w:val="20"/>
        </w:rPr>
        <w:t>&gt;</w:t>
      </w:r>
    </w:p>
    <w:p w14:paraId="0BC054C7"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r w:rsidRPr="00DE1F11">
        <w:rPr>
          <w:rFonts w:ascii="Courier New" w:hAnsi="Courier New" w:cs="Courier New"/>
          <w:color w:val="0000FF"/>
          <w:sz w:val="20"/>
          <w:szCs w:val="20"/>
        </w:rPr>
        <w:t>&lt;t1&gt;</w:t>
      </w:r>
      <w:r w:rsidRPr="00DE1F11">
        <w:rPr>
          <w:rFonts w:ascii="Courier New" w:hAnsi="Courier New" w:cs="Courier New"/>
          <w:b/>
          <w:bCs/>
          <w:color w:val="000000"/>
          <w:sz w:val="20"/>
          <w:szCs w:val="20"/>
        </w:rPr>
        <w:t>0.000005</w:t>
      </w:r>
      <w:r w:rsidRPr="00DE1F11">
        <w:rPr>
          <w:rFonts w:ascii="Courier New" w:hAnsi="Courier New" w:cs="Courier New"/>
          <w:color w:val="0000FF"/>
          <w:sz w:val="20"/>
          <w:szCs w:val="20"/>
        </w:rPr>
        <w:t>&lt;/t1&gt;</w:t>
      </w:r>
    </w:p>
    <w:p w14:paraId="6C811D66"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r w:rsidRPr="00DE1F11">
        <w:rPr>
          <w:rFonts w:ascii="Courier New" w:hAnsi="Courier New" w:cs="Courier New"/>
          <w:color w:val="0000FF"/>
          <w:sz w:val="20"/>
          <w:szCs w:val="20"/>
        </w:rPr>
        <w:t>&lt;g0&gt;</w:t>
      </w:r>
      <w:r w:rsidRPr="00DE1F11">
        <w:rPr>
          <w:rFonts w:ascii="Courier New" w:hAnsi="Courier New" w:cs="Courier New"/>
          <w:b/>
          <w:bCs/>
          <w:color w:val="000000"/>
          <w:sz w:val="20"/>
          <w:szCs w:val="20"/>
        </w:rPr>
        <w:t>0.0</w:t>
      </w:r>
      <w:r w:rsidRPr="00DE1F11">
        <w:rPr>
          <w:rFonts w:ascii="Courier New" w:hAnsi="Courier New" w:cs="Courier New"/>
          <w:color w:val="0000FF"/>
          <w:sz w:val="20"/>
          <w:szCs w:val="20"/>
        </w:rPr>
        <w:t>&lt;/g0&gt;</w:t>
      </w:r>
    </w:p>
    <w:p w14:paraId="3051BA5B"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r w:rsidRPr="00DE1F11">
        <w:rPr>
          <w:rFonts w:ascii="Courier New" w:hAnsi="Courier New" w:cs="Courier New"/>
          <w:color w:val="0000FF"/>
          <w:sz w:val="20"/>
          <w:szCs w:val="20"/>
        </w:rPr>
        <w:t>&lt;g1&gt;</w:t>
      </w:r>
      <w:r w:rsidRPr="00DE1F11">
        <w:rPr>
          <w:rFonts w:ascii="Courier New" w:hAnsi="Courier New" w:cs="Courier New"/>
          <w:b/>
          <w:bCs/>
          <w:color w:val="000000"/>
          <w:sz w:val="20"/>
          <w:szCs w:val="20"/>
        </w:rPr>
        <w:t>1.0</w:t>
      </w:r>
      <w:r w:rsidRPr="00DE1F11">
        <w:rPr>
          <w:rFonts w:ascii="Courier New" w:hAnsi="Courier New" w:cs="Courier New"/>
          <w:color w:val="0000FF"/>
          <w:sz w:val="20"/>
          <w:szCs w:val="20"/>
        </w:rPr>
        <w:t>&lt;/g1&gt;</w:t>
      </w:r>
    </w:p>
    <w:p w14:paraId="4A6708E7"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r w:rsidRPr="00DE1F11">
        <w:rPr>
          <w:rFonts w:ascii="Courier New" w:hAnsi="Courier New" w:cs="Courier New"/>
          <w:color w:val="0000FF"/>
          <w:sz w:val="20"/>
          <w:szCs w:val="20"/>
        </w:rPr>
        <w:t>&lt;elastic</w:t>
      </w:r>
      <w:r w:rsidRPr="00DE1F11">
        <w:rPr>
          <w:rFonts w:ascii="Courier New" w:hAnsi="Courier New" w:cs="Courier New"/>
          <w:color w:val="000000"/>
          <w:sz w:val="20"/>
          <w:szCs w:val="20"/>
        </w:rPr>
        <w:t xml:space="preserve"> </w:t>
      </w:r>
      <w:r w:rsidRPr="00DE1F11">
        <w:rPr>
          <w:rFonts w:ascii="Courier New" w:hAnsi="Courier New" w:cs="Courier New"/>
          <w:color w:val="FF0000"/>
          <w:sz w:val="20"/>
          <w:szCs w:val="20"/>
        </w:rPr>
        <w:t>type</w:t>
      </w:r>
      <w:r w:rsidRPr="00DE1F11">
        <w:rPr>
          <w:rFonts w:ascii="Courier New" w:hAnsi="Courier New" w:cs="Courier New"/>
          <w:color w:val="000000"/>
          <w:sz w:val="20"/>
          <w:szCs w:val="20"/>
        </w:rPr>
        <w:t>=</w:t>
      </w:r>
      <w:r w:rsidRPr="00DE1F11">
        <w:rPr>
          <w:rFonts w:ascii="Courier New" w:hAnsi="Courier New" w:cs="Courier New"/>
          <w:b/>
          <w:bCs/>
          <w:color w:val="8000FF"/>
          <w:sz w:val="20"/>
          <w:szCs w:val="20"/>
        </w:rPr>
        <w:t>"EFD neo-Hookean"</w:t>
      </w:r>
      <w:r w:rsidRPr="00DE1F11">
        <w:rPr>
          <w:rFonts w:ascii="Courier New" w:hAnsi="Courier New" w:cs="Courier New"/>
          <w:color w:val="0000FF"/>
          <w:sz w:val="20"/>
          <w:szCs w:val="20"/>
        </w:rPr>
        <w:t>&gt;</w:t>
      </w:r>
    </w:p>
    <w:p w14:paraId="6DCD6992" w14:textId="77777777" w:rsidR="00DE1F11" w:rsidRPr="0030237E" w:rsidRDefault="00DE1F11" w:rsidP="00DE1F11">
      <w:pPr>
        <w:shd w:val="clear" w:color="auto" w:fill="FFFFFF"/>
        <w:jc w:val="left"/>
        <w:rPr>
          <w:rFonts w:ascii="Courier New" w:hAnsi="Courier New" w:cs="Courier New"/>
          <w:b/>
          <w:bCs/>
          <w:color w:val="000000"/>
          <w:sz w:val="20"/>
          <w:szCs w:val="20"/>
          <w:lang w:val="es-MX"/>
          <w:rPrChange w:id="2473" w:author="Steven" w:date="2021-03-08T10:43:00Z">
            <w:rPr>
              <w:rFonts w:ascii="Courier New" w:hAnsi="Courier New" w:cs="Courier New"/>
              <w:b/>
              <w:bCs/>
              <w:color w:val="000000"/>
              <w:sz w:val="20"/>
              <w:szCs w:val="20"/>
            </w:rPr>
          </w:rPrChange>
        </w:rPr>
      </w:pPr>
      <w:r w:rsidRPr="00DE1F11">
        <w:rPr>
          <w:rFonts w:ascii="Courier New" w:hAnsi="Courier New" w:cs="Courier New"/>
          <w:b/>
          <w:bCs/>
          <w:color w:val="000000"/>
          <w:sz w:val="20"/>
          <w:szCs w:val="20"/>
        </w:rPr>
        <w:t xml:space="preserve">                    </w:t>
      </w:r>
      <w:r w:rsidRPr="0030237E">
        <w:rPr>
          <w:rFonts w:ascii="Courier New" w:hAnsi="Courier New" w:cs="Courier New"/>
          <w:color w:val="0000FF"/>
          <w:sz w:val="20"/>
          <w:szCs w:val="20"/>
          <w:lang w:val="es-MX"/>
          <w:rPrChange w:id="2474" w:author="Steven" w:date="2021-03-08T10:43:00Z">
            <w:rPr>
              <w:rFonts w:ascii="Courier New" w:hAnsi="Courier New" w:cs="Courier New"/>
              <w:color w:val="0000FF"/>
              <w:sz w:val="20"/>
              <w:szCs w:val="20"/>
            </w:rPr>
          </w:rPrChange>
        </w:rPr>
        <w:t>&lt;E&gt;</w:t>
      </w:r>
      <w:r w:rsidRPr="0030237E">
        <w:rPr>
          <w:rFonts w:ascii="Courier New" w:hAnsi="Courier New" w:cs="Courier New"/>
          <w:b/>
          <w:bCs/>
          <w:color w:val="000000"/>
          <w:sz w:val="20"/>
          <w:szCs w:val="20"/>
          <w:lang w:val="es-MX"/>
          <w:rPrChange w:id="2475" w:author="Steven" w:date="2021-03-08T10:43:00Z">
            <w:rPr>
              <w:rFonts w:ascii="Courier New" w:hAnsi="Courier New" w:cs="Courier New"/>
              <w:b/>
              <w:bCs/>
              <w:color w:val="000000"/>
              <w:sz w:val="20"/>
              <w:szCs w:val="20"/>
            </w:rPr>
          </w:rPrChange>
        </w:rPr>
        <w:t>0.00003452</w:t>
      </w:r>
      <w:r w:rsidRPr="0030237E">
        <w:rPr>
          <w:rFonts w:ascii="Courier New" w:hAnsi="Courier New" w:cs="Courier New"/>
          <w:color w:val="0000FF"/>
          <w:sz w:val="20"/>
          <w:szCs w:val="20"/>
          <w:lang w:val="es-MX"/>
          <w:rPrChange w:id="2476" w:author="Steven" w:date="2021-03-08T10:43:00Z">
            <w:rPr>
              <w:rFonts w:ascii="Courier New" w:hAnsi="Courier New" w:cs="Courier New"/>
              <w:color w:val="0000FF"/>
              <w:sz w:val="20"/>
              <w:szCs w:val="20"/>
            </w:rPr>
          </w:rPrChange>
        </w:rPr>
        <w:t>&lt;/E&gt;</w:t>
      </w:r>
    </w:p>
    <w:p w14:paraId="7C57F634" w14:textId="77777777" w:rsidR="00DE1F11" w:rsidRPr="0030237E" w:rsidRDefault="00DE1F11" w:rsidP="00DE1F11">
      <w:pPr>
        <w:shd w:val="clear" w:color="auto" w:fill="FFFFFF"/>
        <w:jc w:val="left"/>
        <w:rPr>
          <w:rFonts w:ascii="Courier New" w:hAnsi="Courier New" w:cs="Courier New"/>
          <w:b/>
          <w:bCs/>
          <w:color w:val="000000"/>
          <w:sz w:val="20"/>
          <w:szCs w:val="20"/>
          <w:lang w:val="es-MX"/>
          <w:rPrChange w:id="2477" w:author="Steven" w:date="2021-03-08T10:43:00Z">
            <w:rPr>
              <w:rFonts w:ascii="Courier New" w:hAnsi="Courier New" w:cs="Courier New"/>
              <w:b/>
              <w:bCs/>
              <w:color w:val="000000"/>
              <w:sz w:val="20"/>
              <w:szCs w:val="20"/>
            </w:rPr>
          </w:rPrChange>
        </w:rPr>
      </w:pPr>
      <w:r w:rsidRPr="0030237E">
        <w:rPr>
          <w:rFonts w:ascii="Courier New" w:hAnsi="Courier New" w:cs="Courier New"/>
          <w:b/>
          <w:bCs/>
          <w:color w:val="000000"/>
          <w:sz w:val="20"/>
          <w:szCs w:val="20"/>
          <w:lang w:val="es-MX"/>
          <w:rPrChange w:id="2478" w:author="Steven" w:date="2021-03-08T10:43:00Z">
            <w:rPr>
              <w:rFonts w:ascii="Courier New" w:hAnsi="Courier New" w:cs="Courier New"/>
              <w:b/>
              <w:bCs/>
              <w:color w:val="000000"/>
              <w:sz w:val="20"/>
              <w:szCs w:val="20"/>
            </w:rPr>
          </w:rPrChange>
        </w:rPr>
        <w:t xml:space="preserve">                    </w:t>
      </w:r>
      <w:r w:rsidRPr="0030237E">
        <w:rPr>
          <w:rFonts w:ascii="Courier New" w:hAnsi="Courier New" w:cs="Courier New"/>
          <w:color w:val="0000FF"/>
          <w:sz w:val="20"/>
          <w:szCs w:val="20"/>
          <w:lang w:val="es-MX"/>
          <w:rPrChange w:id="2479" w:author="Steven" w:date="2021-03-08T10:43:00Z">
            <w:rPr>
              <w:rFonts w:ascii="Courier New" w:hAnsi="Courier New" w:cs="Courier New"/>
              <w:color w:val="0000FF"/>
              <w:sz w:val="20"/>
              <w:szCs w:val="20"/>
            </w:rPr>
          </w:rPrChange>
        </w:rPr>
        <w:t>&lt;v&gt;</w:t>
      </w:r>
      <w:proofErr w:type="gramStart"/>
      <w:r w:rsidRPr="0030237E">
        <w:rPr>
          <w:rFonts w:ascii="Courier New" w:hAnsi="Courier New" w:cs="Courier New"/>
          <w:b/>
          <w:bCs/>
          <w:color w:val="000000"/>
          <w:sz w:val="20"/>
          <w:szCs w:val="20"/>
          <w:lang w:val="es-MX"/>
          <w:rPrChange w:id="2480" w:author="Steven" w:date="2021-03-08T10:43:00Z">
            <w:rPr>
              <w:rFonts w:ascii="Courier New" w:hAnsi="Courier New" w:cs="Courier New"/>
              <w:b/>
              <w:bCs/>
              <w:color w:val="000000"/>
              <w:sz w:val="20"/>
              <w:szCs w:val="20"/>
            </w:rPr>
          </w:rPrChange>
        </w:rPr>
        <w:t>0.</w:t>
      </w:r>
      <w:r w:rsidRPr="0030237E">
        <w:rPr>
          <w:rFonts w:ascii="Courier New" w:hAnsi="Courier New" w:cs="Courier New"/>
          <w:color w:val="0000FF"/>
          <w:sz w:val="20"/>
          <w:szCs w:val="20"/>
          <w:lang w:val="es-MX"/>
          <w:rPrChange w:id="2481" w:author="Steven" w:date="2021-03-08T10:43:00Z">
            <w:rPr>
              <w:rFonts w:ascii="Courier New" w:hAnsi="Courier New" w:cs="Courier New"/>
              <w:color w:val="0000FF"/>
              <w:sz w:val="20"/>
              <w:szCs w:val="20"/>
            </w:rPr>
          </w:rPrChange>
        </w:rPr>
        <w:t>&lt;</w:t>
      </w:r>
      <w:proofErr w:type="gramEnd"/>
      <w:r w:rsidRPr="0030237E">
        <w:rPr>
          <w:rFonts w:ascii="Courier New" w:hAnsi="Courier New" w:cs="Courier New"/>
          <w:color w:val="0000FF"/>
          <w:sz w:val="20"/>
          <w:szCs w:val="20"/>
          <w:lang w:val="es-MX"/>
          <w:rPrChange w:id="2482" w:author="Steven" w:date="2021-03-08T10:43:00Z">
            <w:rPr>
              <w:rFonts w:ascii="Courier New" w:hAnsi="Courier New" w:cs="Courier New"/>
              <w:color w:val="0000FF"/>
              <w:sz w:val="20"/>
              <w:szCs w:val="20"/>
            </w:rPr>
          </w:rPrChange>
        </w:rPr>
        <w:t>/v&gt;</w:t>
      </w:r>
    </w:p>
    <w:p w14:paraId="558D25F2" w14:textId="77777777" w:rsidR="00DE1F11" w:rsidRPr="0030237E" w:rsidRDefault="00DE1F11" w:rsidP="00DE1F11">
      <w:pPr>
        <w:shd w:val="clear" w:color="auto" w:fill="FFFFFF"/>
        <w:jc w:val="left"/>
        <w:rPr>
          <w:rFonts w:ascii="Courier New" w:hAnsi="Courier New" w:cs="Courier New"/>
          <w:b/>
          <w:bCs/>
          <w:color w:val="000000"/>
          <w:sz w:val="20"/>
          <w:szCs w:val="20"/>
          <w:lang w:val="es-MX"/>
          <w:rPrChange w:id="2483" w:author="Steven" w:date="2021-03-08T10:43:00Z">
            <w:rPr>
              <w:rFonts w:ascii="Courier New" w:hAnsi="Courier New" w:cs="Courier New"/>
              <w:b/>
              <w:bCs/>
              <w:color w:val="000000"/>
              <w:sz w:val="20"/>
              <w:szCs w:val="20"/>
            </w:rPr>
          </w:rPrChange>
        </w:rPr>
      </w:pPr>
      <w:r w:rsidRPr="0030237E">
        <w:rPr>
          <w:rFonts w:ascii="Courier New" w:hAnsi="Courier New" w:cs="Courier New"/>
          <w:b/>
          <w:bCs/>
          <w:color w:val="000000"/>
          <w:sz w:val="20"/>
          <w:szCs w:val="20"/>
          <w:lang w:val="es-MX"/>
          <w:rPrChange w:id="2484" w:author="Steven" w:date="2021-03-08T10:43:00Z">
            <w:rPr>
              <w:rFonts w:ascii="Courier New" w:hAnsi="Courier New" w:cs="Courier New"/>
              <w:b/>
              <w:bCs/>
              <w:color w:val="000000"/>
              <w:sz w:val="20"/>
              <w:szCs w:val="20"/>
            </w:rPr>
          </w:rPrChange>
        </w:rPr>
        <w:t xml:space="preserve">                    </w:t>
      </w:r>
      <w:r w:rsidRPr="0030237E">
        <w:rPr>
          <w:rFonts w:ascii="Courier New" w:hAnsi="Courier New" w:cs="Courier New"/>
          <w:color w:val="0000FF"/>
          <w:sz w:val="20"/>
          <w:szCs w:val="20"/>
          <w:lang w:val="es-MX"/>
          <w:rPrChange w:id="2485" w:author="Steven" w:date="2021-03-08T10:43:00Z">
            <w:rPr>
              <w:rFonts w:ascii="Courier New" w:hAnsi="Courier New" w:cs="Courier New"/>
              <w:color w:val="0000FF"/>
              <w:sz w:val="20"/>
              <w:szCs w:val="20"/>
            </w:rPr>
          </w:rPrChange>
        </w:rPr>
        <w:t>&lt;beta&gt;</w:t>
      </w:r>
      <w:r w:rsidRPr="0030237E">
        <w:rPr>
          <w:rFonts w:ascii="Courier New" w:hAnsi="Courier New" w:cs="Courier New"/>
          <w:b/>
          <w:bCs/>
          <w:color w:val="000000"/>
          <w:sz w:val="20"/>
          <w:szCs w:val="20"/>
          <w:lang w:val="es-MX"/>
          <w:rPrChange w:id="2486" w:author="Steven" w:date="2021-03-08T10:43:00Z">
            <w:rPr>
              <w:rFonts w:ascii="Courier New" w:hAnsi="Courier New" w:cs="Courier New"/>
              <w:b/>
              <w:bCs/>
              <w:color w:val="000000"/>
              <w:sz w:val="20"/>
              <w:szCs w:val="20"/>
            </w:rPr>
          </w:rPrChange>
        </w:rPr>
        <w:t>2.5,2.5,2.5</w:t>
      </w:r>
      <w:r w:rsidRPr="0030237E">
        <w:rPr>
          <w:rFonts w:ascii="Courier New" w:hAnsi="Courier New" w:cs="Courier New"/>
          <w:color w:val="0000FF"/>
          <w:sz w:val="20"/>
          <w:szCs w:val="20"/>
          <w:lang w:val="es-MX"/>
          <w:rPrChange w:id="2487" w:author="Steven" w:date="2021-03-08T10:43:00Z">
            <w:rPr>
              <w:rFonts w:ascii="Courier New" w:hAnsi="Courier New" w:cs="Courier New"/>
              <w:color w:val="0000FF"/>
              <w:sz w:val="20"/>
              <w:szCs w:val="20"/>
            </w:rPr>
          </w:rPrChange>
        </w:rPr>
        <w:t>&lt;/beta&gt;</w:t>
      </w:r>
      <w:r w:rsidRPr="0030237E">
        <w:rPr>
          <w:rFonts w:ascii="Courier New" w:hAnsi="Courier New" w:cs="Courier New"/>
          <w:b/>
          <w:bCs/>
          <w:color w:val="000000"/>
          <w:sz w:val="20"/>
          <w:szCs w:val="20"/>
          <w:lang w:val="es-MX"/>
          <w:rPrChange w:id="2488" w:author="Steven" w:date="2021-03-08T10:43:00Z">
            <w:rPr>
              <w:rFonts w:ascii="Courier New" w:hAnsi="Courier New" w:cs="Courier New"/>
              <w:b/>
              <w:bCs/>
              <w:color w:val="000000"/>
              <w:sz w:val="20"/>
              <w:szCs w:val="20"/>
            </w:rPr>
          </w:rPrChange>
        </w:rPr>
        <w:t xml:space="preserve"> </w:t>
      </w:r>
    </w:p>
    <w:p w14:paraId="22F594E6"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30237E">
        <w:rPr>
          <w:rFonts w:ascii="Courier New" w:hAnsi="Courier New" w:cs="Courier New"/>
          <w:b/>
          <w:bCs/>
          <w:color w:val="000000"/>
          <w:sz w:val="20"/>
          <w:szCs w:val="20"/>
          <w:lang w:val="es-MX"/>
          <w:rPrChange w:id="2489" w:author="Steven" w:date="2021-03-08T10:43:00Z">
            <w:rPr>
              <w:rFonts w:ascii="Courier New" w:hAnsi="Courier New" w:cs="Courier New"/>
              <w:b/>
              <w:bCs/>
              <w:color w:val="000000"/>
              <w:sz w:val="20"/>
              <w:szCs w:val="20"/>
            </w:rPr>
          </w:rPrChange>
        </w:rPr>
        <w:t xml:space="preserve">                    </w:t>
      </w:r>
      <w:r w:rsidRPr="00DE1F11">
        <w:rPr>
          <w:rFonts w:ascii="Courier New" w:hAnsi="Courier New" w:cs="Courier New"/>
          <w:color w:val="0000FF"/>
          <w:sz w:val="20"/>
          <w:szCs w:val="20"/>
        </w:rPr>
        <w:t>&lt;</w:t>
      </w:r>
      <w:proofErr w:type="spellStart"/>
      <w:r w:rsidRPr="00DE1F11">
        <w:rPr>
          <w:rFonts w:ascii="Courier New" w:hAnsi="Courier New" w:cs="Courier New"/>
          <w:color w:val="0000FF"/>
          <w:sz w:val="20"/>
          <w:szCs w:val="20"/>
        </w:rPr>
        <w:t>ksi</w:t>
      </w:r>
      <w:proofErr w:type="spellEnd"/>
      <w:r w:rsidRPr="00DE1F11">
        <w:rPr>
          <w:rFonts w:ascii="Courier New" w:hAnsi="Courier New" w:cs="Courier New"/>
          <w:color w:val="0000FF"/>
          <w:sz w:val="20"/>
          <w:szCs w:val="20"/>
        </w:rPr>
        <w:t>&gt;</w:t>
      </w:r>
      <w:r w:rsidRPr="00DE1F11">
        <w:rPr>
          <w:rFonts w:ascii="Courier New" w:hAnsi="Courier New" w:cs="Courier New"/>
          <w:b/>
          <w:bCs/>
          <w:color w:val="000000"/>
          <w:sz w:val="20"/>
          <w:szCs w:val="20"/>
        </w:rPr>
        <w:t>0.0003452,0.0003452,0.0003452</w:t>
      </w:r>
      <w:r w:rsidRPr="00DE1F11">
        <w:rPr>
          <w:rFonts w:ascii="Courier New" w:hAnsi="Courier New" w:cs="Courier New"/>
          <w:color w:val="0000FF"/>
          <w:sz w:val="20"/>
          <w:szCs w:val="20"/>
        </w:rPr>
        <w:t>&lt;/</w:t>
      </w:r>
      <w:proofErr w:type="spellStart"/>
      <w:r w:rsidRPr="00DE1F11">
        <w:rPr>
          <w:rFonts w:ascii="Courier New" w:hAnsi="Courier New" w:cs="Courier New"/>
          <w:color w:val="0000FF"/>
          <w:sz w:val="20"/>
          <w:szCs w:val="20"/>
        </w:rPr>
        <w:t>ksi</w:t>
      </w:r>
      <w:proofErr w:type="spellEnd"/>
      <w:r w:rsidRPr="00DE1F11">
        <w:rPr>
          <w:rFonts w:ascii="Courier New" w:hAnsi="Courier New" w:cs="Courier New"/>
          <w:color w:val="0000FF"/>
          <w:sz w:val="20"/>
          <w:szCs w:val="20"/>
        </w:rPr>
        <w:t>&gt;</w:t>
      </w:r>
    </w:p>
    <w:p w14:paraId="425E092E"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r w:rsidRPr="00DE1F11">
        <w:rPr>
          <w:rFonts w:ascii="Courier New" w:hAnsi="Courier New" w:cs="Courier New"/>
          <w:color w:val="0000FF"/>
          <w:sz w:val="20"/>
          <w:szCs w:val="20"/>
        </w:rPr>
        <w:t>&lt;/elastic&gt;</w:t>
      </w:r>
    </w:p>
    <w:p w14:paraId="2C930A72"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r w:rsidRPr="00DE1F11">
        <w:rPr>
          <w:rFonts w:ascii="Courier New" w:hAnsi="Courier New" w:cs="Courier New"/>
          <w:color w:val="0000FF"/>
          <w:sz w:val="20"/>
          <w:szCs w:val="20"/>
        </w:rPr>
        <w:t>&lt;/matrix&gt;</w:t>
      </w:r>
    </w:p>
    <w:p w14:paraId="20047E00"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r w:rsidRPr="00DE1F11">
        <w:rPr>
          <w:rFonts w:ascii="Courier New" w:hAnsi="Courier New" w:cs="Courier New"/>
          <w:color w:val="0000FF"/>
          <w:sz w:val="20"/>
          <w:szCs w:val="20"/>
        </w:rPr>
        <w:t>&lt;</w:t>
      </w:r>
      <w:proofErr w:type="spellStart"/>
      <w:r w:rsidRPr="00DE1F11">
        <w:rPr>
          <w:rFonts w:ascii="Courier New" w:hAnsi="Courier New" w:cs="Courier New"/>
          <w:color w:val="0000FF"/>
          <w:sz w:val="20"/>
          <w:szCs w:val="20"/>
        </w:rPr>
        <w:t>common_properties</w:t>
      </w:r>
      <w:proofErr w:type="spellEnd"/>
      <w:r w:rsidRPr="00DE1F11">
        <w:rPr>
          <w:rFonts w:ascii="Courier New" w:hAnsi="Courier New" w:cs="Courier New"/>
          <w:color w:val="000000"/>
          <w:sz w:val="20"/>
          <w:szCs w:val="20"/>
        </w:rPr>
        <w:t xml:space="preserve"> </w:t>
      </w:r>
      <w:r w:rsidRPr="00DE1F11">
        <w:rPr>
          <w:rFonts w:ascii="Courier New" w:hAnsi="Courier New" w:cs="Courier New"/>
          <w:color w:val="FF0000"/>
          <w:sz w:val="20"/>
          <w:szCs w:val="20"/>
        </w:rPr>
        <w:t>type</w:t>
      </w:r>
      <w:r w:rsidRPr="00DE1F11">
        <w:rPr>
          <w:rFonts w:ascii="Courier New" w:hAnsi="Courier New" w:cs="Courier New"/>
          <w:color w:val="000000"/>
          <w:sz w:val="20"/>
          <w:szCs w:val="20"/>
        </w:rPr>
        <w:t>=</w:t>
      </w:r>
      <w:r w:rsidRPr="00DE1F11">
        <w:rPr>
          <w:rFonts w:ascii="Courier New" w:hAnsi="Courier New" w:cs="Courier New"/>
          <w:b/>
          <w:bCs/>
          <w:color w:val="8000FF"/>
          <w:sz w:val="20"/>
          <w:szCs w:val="20"/>
        </w:rPr>
        <w:t>"</w:t>
      </w:r>
      <w:proofErr w:type="spellStart"/>
      <w:r w:rsidRPr="00DE1F11">
        <w:rPr>
          <w:rFonts w:ascii="Courier New" w:hAnsi="Courier New" w:cs="Courier New"/>
          <w:b/>
          <w:bCs/>
          <w:color w:val="8000FF"/>
          <w:sz w:val="20"/>
          <w:szCs w:val="20"/>
        </w:rPr>
        <w:t>angio_properties</w:t>
      </w:r>
      <w:proofErr w:type="spellEnd"/>
      <w:r w:rsidRPr="00DE1F11">
        <w:rPr>
          <w:rFonts w:ascii="Courier New" w:hAnsi="Courier New" w:cs="Courier New"/>
          <w:b/>
          <w:bCs/>
          <w:color w:val="8000FF"/>
          <w:sz w:val="20"/>
          <w:szCs w:val="20"/>
        </w:rPr>
        <w:t>"</w:t>
      </w:r>
      <w:r w:rsidRPr="00DE1F11">
        <w:rPr>
          <w:rFonts w:ascii="Courier New" w:hAnsi="Courier New" w:cs="Courier New"/>
          <w:color w:val="0000FF"/>
          <w:sz w:val="20"/>
          <w:szCs w:val="20"/>
        </w:rPr>
        <w:t>&gt;</w:t>
      </w:r>
    </w:p>
    <w:p w14:paraId="67627D85"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r w:rsidRPr="00DE1F11">
        <w:rPr>
          <w:rFonts w:ascii="Courier New" w:hAnsi="Courier New" w:cs="Courier New"/>
          <w:color w:val="0000FF"/>
          <w:sz w:val="20"/>
          <w:szCs w:val="20"/>
        </w:rPr>
        <w:t>&lt;vessel</w:t>
      </w:r>
      <w:r w:rsidRPr="00DE1F11">
        <w:rPr>
          <w:rFonts w:ascii="Courier New" w:hAnsi="Courier New" w:cs="Courier New"/>
          <w:color w:val="000000"/>
          <w:sz w:val="20"/>
          <w:szCs w:val="20"/>
        </w:rPr>
        <w:t xml:space="preserve"> </w:t>
      </w:r>
      <w:r w:rsidRPr="00DE1F11">
        <w:rPr>
          <w:rFonts w:ascii="Courier New" w:hAnsi="Courier New" w:cs="Courier New"/>
          <w:color w:val="FF0000"/>
          <w:sz w:val="20"/>
          <w:szCs w:val="20"/>
        </w:rPr>
        <w:t>type</w:t>
      </w:r>
      <w:r w:rsidRPr="00DE1F11">
        <w:rPr>
          <w:rFonts w:ascii="Courier New" w:hAnsi="Courier New" w:cs="Courier New"/>
          <w:color w:val="000000"/>
          <w:sz w:val="20"/>
          <w:szCs w:val="20"/>
        </w:rPr>
        <w:t>=</w:t>
      </w:r>
      <w:r w:rsidRPr="00DE1F11">
        <w:rPr>
          <w:rFonts w:ascii="Courier New" w:hAnsi="Courier New" w:cs="Courier New"/>
          <w:b/>
          <w:bCs/>
          <w:color w:val="8000FF"/>
          <w:sz w:val="20"/>
          <w:szCs w:val="20"/>
        </w:rPr>
        <w:t>"viscoelastic"</w:t>
      </w:r>
      <w:r w:rsidRPr="00DE1F11">
        <w:rPr>
          <w:rFonts w:ascii="Courier New" w:hAnsi="Courier New" w:cs="Courier New"/>
          <w:color w:val="0000FF"/>
          <w:sz w:val="20"/>
          <w:szCs w:val="20"/>
        </w:rPr>
        <w:t>&gt;</w:t>
      </w:r>
    </w:p>
    <w:p w14:paraId="48764802"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r w:rsidRPr="00DE1F11">
        <w:rPr>
          <w:rFonts w:ascii="Courier New" w:hAnsi="Courier New" w:cs="Courier New"/>
          <w:color w:val="0000FF"/>
          <w:sz w:val="20"/>
          <w:szCs w:val="20"/>
        </w:rPr>
        <w:t>&lt;t1&gt;</w:t>
      </w:r>
      <w:r w:rsidRPr="00DE1F11">
        <w:rPr>
          <w:rFonts w:ascii="Courier New" w:hAnsi="Courier New" w:cs="Courier New"/>
          <w:b/>
          <w:bCs/>
          <w:color w:val="000000"/>
          <w:sz w:val="20"/>
          <w:szCs w:val="20"/>
        </w:rPr>
        <w:t>0.000005</w:t>
      </w:r>
      <w:r w:rsidRPr="00DE1F11">
        <w:rPr>
          <w:rFonts w:ascii="Courier New" w:hAnsi="Courier New" w:cs="Courier New"/>
          <w:color w:val="0000FF"/>
          <w:sz w:val="20"/>
          <w:szCs w:val="20"/>
        </w:rPr>
        <w:t>&lt;/t1&gt;</w:t>
      </w:r>
    </w:p>
    <w:p w14:paraId="7CB555C1"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r w:rsidRPr="00DE1F11">
        <w:rPr>
          <w:rFonts w:ascii="Courier New" w:hAnsi="Courier New" w:cs="Courier New"/>
          <w:color w:val="0000FF"/>
          <w:sz w:val="20"/>
          <w:szCs w:val="20"/>
        </w:rPr>
        <w:t>&lt;g0&gt;</w:t>
      </w:r>
      <w:r w:rsidRPr="00DE1F11">
        <w:rPr>
          <w:rFonts w:ascii="Courier New" w:hAnsi="Courier New" w:cs="Courier New"/>
          <w:b/>
          <w:bCs/>
          <w:color w:val="000000"/>
          <w:sz w:val="20"/>
          <w:szCs w:val="20"/>
        </w:rPr>
        <w:t>0.0</w:t>
      </w:r>
      <w:r w:rsidRPr="00DE1F11">
        <w:rPr>
          <w:rFonts w:ascii="Courier New" w:hAnsi="Courier New" w:cs="Courier New"/>
          <w:color w:val="0000FF"/>
          <w:sz w:val="20"/>
          <w:szCs w:val="20"/>
        </w:rPr>
        <w:t>&lt;/g0&gt;</w:t>
      </w:r>
    </w:p>
    <w:p w14:paraId="53A7D5EE"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r w:rsidRPr="00DE1F11">
        <w:rPr>
          <w:rFonts w:ascii="Courier New" w:hAnsi="Courier New" w:cs="Courier New"/>
          <w:color w:val="0000FF"/>
          <w:sz w:val="20"/>
          <w:szCs w:val="20"/>
        </w:rPr>
        <w:t>&lt;g1&gt;</w:t>
      </w:r>
      <w:r w:rsidRPr="00DE1F11">
        <w:rPr>
          <w:rFonts w:ascii="Courier New" w:hAnsi="Courier New" w:cs="Courier New"/>
          <w:b/>
          <w:bCs/>
          <w:color w:val="000000"/>
          <w:sz w:val="20"/>
          <w:szCs w:val="20"/>
        </w:rPr>
        <w:t>1.0</w:t>
      </w:r>
      <w:r w:rsidRPr="00DE1F11">
        <w:rPr>
          <w:rFonts w:ascii="Courier New" w:hAnsi="Courier New" w:cs="Courier New"/>
          <w:color w:val="0000FF"/>
          <w:sz w:val="20"/>
          <w:szCs w:val="20"/>
        </w:rPr>
        <w:t>&lt;/g1&gt;</w:t>
      </w:r>
    </w:p>
    <w:p w14:paraId="68C6FF5F"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r w:rsidRPr="00DE1F11">
        <w:rPr>
          <w:rFonts w:ascii="Courier New" w:hAnsi="Courier New" w:cs="Courier New"/>
          <w:color w:val="0000FF"/>
          <w:sz w:val="20"/>
          <w:szCs w:val="20"/>
        </w:rPr>
        <w:t>&lt;elastic</w:t>
      </w:r>
      <w:r w:rsidRPr="00DE1F11">
        <w:rPr>
          <w:rFonts w:ascii="Courier New" w:hAnsi="Courier New" w:cs="Courier New"/>
          <w:color w:val="000000"/>
          <w:sz w:val="20"/>
          <w:szCs w:val="20"/>
        </w:rPr>
        <w:t xml:space="preserve"> </w:t>
      </w:r>
      <w:r w:rsidRPr="00DE1F11">
        <w:rPr>
          <w:rFonts w:ascii="Courier New" w:hAnsi="Courier New" w:cs="Courier New"/>
          <w:color w:val="FF0000"/>
          <w:sz w:val="20"/>
          <w:szCs w:val="20"/>
        </w:rPr>
        <w:t>type</w:t>
      </w:r>
      <w:r w:rsidRPr="00DE1F11">
        <w:rPr>
          <w:rFonts w:ascii="Courier New" w:hAnsi="Courier New" w:cs="Courier New"/>
          <w:color w:val="000000"/>
          <w:sz w:val="20"/>
          <w:szCs w:val="20"/>
        </w:rPr>
        <w:t>=</w:t>
      </w:r>
      <w:r w:rsidRPr="00DE1F11">
        <w:rPr>
          <w:rFonts w:ascii="Courier New" w:hAnsi="Courier New" w:cs="Courier New"/>
          <w:b/>
          <w:bCs/>
          <w:color w:val="8000FF"/>
          <w:sz w:val="20"/>
          <w:szCs w:val="20"/>
        </w:rPr>
        <w:t>"neo-Hookean"</w:t>
      </w:r>
      <w:r w:rsidRPr="00DE1F11">
        <w:rPr>
          <w:rFonts w:ascii="Courier New" w:hAnsi="Courier New" w:cs="Courier New"/>
          <w:color w:val="0000FF"/>
          <w:sz w:val="20"/>
          <w:szCs w:val="20"/>
        </w:rPr>
        <w:t>&gt;</w:t>
      </w:r>
    </w:p>
    <w:p w14:paraId="353FDFA4" w14:textId="77777777" w:rsidR="00DE1F11" w:rsidRPr="0030237E" w:rsidRDefault="00DE1F11" w:rsidP="00DE1F11">
      <w:pPr>
        <w:shd w:val="clear" w:color="auto" w:fill="FFFFFF"/>
        <w:jc w:val="left"/>
        <w:rPr>
          <w:rFonts w:ascii="Courier New" w:hAnsi="Courier New" w:cs="Courier New"/>
          <w:b/>
          <w:bCs/>
          <w:color w:val="000000"/>
          <w:sz w:val="20"/>
          <w:szCs w:val="20"/>
          <w:lang w:val="es-MX"/>
          <w:rPrChange w:id="2490" w:author="Steven" w:date="2021-03-08T10:43:00Z">
            <w:rPr>
              <w:rFonts w:ascii="Courier New" w:hAnsi="Courier New" w:cs="Courier New"/>
              <w:b/>
              <w:bCs/>
              <w:color w:val="000000"/>
              <w:sz w:val="20"/>
              <w:szCs w:val="20"/>
            </w:rPr>
          </w:rPrChange>
        </w:rPr>
      </w:pPr>
      <w:r w:rsidRPr="00DE1F11">
        <w:rPr>
          <w:rFonts w:ascii="Courier New" w:hAnsi="Courier New" w:cs="Courier New"/>
          <w:b/>
          <w:bCs/>
          <w:color w:val="000000"/>
          <w:sz w:val="20"/>
          <w:szCs w:val="20"/>
        </w:rPr>
        <w:t xml:space="preserve">                    </w:t>
      </w:r>
      <w:r w:rsidRPr="0030237E">
        <w:rPr>
          <w:rFonts w:ascii="Courier New" w:hAnsi="Courier New" w:cs="Courier New"/>
          <w:color w:val="0000FF"/>
          <w:sz w:val="20"/>
          <w:szCs w:val="20"/>
          <w:lang w:val="es-MX"/>
          <w:rPrChange w:id="2491" w:author="Steven" w:date="2021-03-08T10:43:00Z">
            <w:rPr>
              <w:rFonts w:ascii="Courier New" w:hAnsi="Courier New" w:cs="Courier New"/>
              <w:color w:val="0000FF"/>
              <w:sz w:val="20"/>
              <w:szCs w:val="20"/>
            </w:rPr>
          </w:rPrChange>
        </w:rPr>
        <w:t>&lt;E&gt;</w:t>
      </w:r>
      <w:r w:rsidRPr="0030237E">
        <w:rPr>
          <w:rFonts w:ascii="Courier New" w:hAnsi="Courier New" w:cs="Courier New"/>
          <w:b/>
          <w:bCs/>
          <w:color w:val="000000"/>
          <w:sz w:val="20"/>
          <w:szCs w:val="20"/>
          <w:lang w:val="es-MX"/>
          <w:rPrChange w:id="2492" w:author="Steven" w:date="2021-03-08T10:43:00Z">
            <w:rPr>
              <w:rFonts w:ascii="Courier New" w:hAnsi="Courier New" w:cs="Courier New"/>
              <w:b/>
              <w:bCs/>
              <w:color w:val="000000"/>
              <w:sz w:val="20"/>
              <w:szCs w:val="20"/>
            </w:rPr>
          </w:rPrChange>
        </w:rPr>
        <w:t>0.0003452</w:t>
      </w:r>
      <w:r w:rsidRPr="0030237E">
        <w:rPr>
          <w:rFonts w:ascii="Courier New" w:hAnsi="Courier New" w:cs="Courier New"/>
          <w:color w:val="0000FF"/>
          <w:sz w:val="20"/>
          <w:szCs w:val="20"/>
          <w:lang w:val="es-MX"/>
          <w:rPrChange w:id="2493" w:author="Steven" w:date="2021-03-08T10:43:00Z">
            <w:rPr>
              <w:rFonts w:ascii="Courier New" w:hAnsi="Courier New" w:cs="Courier New"/>
              <w:color w:val="0000FF"/>
              <w:sz w:val="20"/>
              <w:szCs w:val="20"/>
            </w:rPr>
          </w:rPrChange>
        </w:rPr>
        <w:t>&lt;/E&gt;</w:t>
      </w:r>
    </w:p>
    <w:p w14:paraId="6E736147" w14:textId="77777777" w:rsidR="00DE1F11" w:rsidRPr="0030237E" w:rsidRDefault="00DE1F11" w:rsidP="00DE1F11">
      <w:pPr>
        <w:shd w:val="clear" w:color="auto" w:fill="FFFFFF"/>
        <w:jc w:val="left"/>
        <w:rPr>
          <w:rFonts w:ascii="Courier New" w:hAnsi="Courier New" w:cs="Courier New"/>
          <w:b/>
          <w:bCs/>
          <w:color w:val="000000"/>
          <w:sz w:val="20"/>
          <w:szCs w:val="20"/>
          <w:lang w:val="es-MX"/>
          <w:rPrChange w:id="2494" w:author="Steven" w:date="2021-03-08T10:43:00Z">
            <w:rPr>
              <w:rFonts w:ascii="Courier New" w:hAnsi="Courier New" w:cs="Courier New"/>
              <w:b/>
              <w:bCs/>
              <w:color w:val="000000"/>
              <w:sz w:val="20"/>
              <w:szCs w:val="20"/>
            </w:rPr>
          </w:rPrChange>
        </w:rPr>
      </w:pPr>
      <w:r w:rsidRPr="0030237E">
        <w:rPr>
          <w:rFonts w:ascii="Courier New" w:hAnsi="Courier New" w:cs="Courier New"/>
          <w:b/>
          <w:bCs/>
          <w:color w:val="000000"/>
          <w:sz w:val="20"/>
          <w:szCs w:val="20"/>
          <w:lang w:val="es-MX"/>
          <w:rPrChange w:id="2495" w:author="Steven" w:date="2021-03-08T10:43:00Z">
            <w:rPr>
              <w:rFonts w:ascii="Courier New" w:hAnsi="Courier New" w:cs="Courier New"/>
              <w:b/>
              <w:bCs/>
              <w:color w:val="000000"/>
              <w:sz w:val="20"/>
              <w:szCs w:val="20"/>
            </w:rPr>
          </w:rPrChange>
        </w:rPr>
        <w:t xml:space="preserve">                    </w:t>
      </w:r>
      <w:r w:rsidRPr="0030237E">
        <w:rPr>
          <w:rFonts w:ascii="Courier New" w:hAnsi="Courier New" w:cs="Courier New"/>
          <w:color w:val="0000FF"/>
          <w:sz w:val="20"/>
          <w:szCs w:val="20"/>
          <w:lang w:val="es-MX"/>
          <w:rPrChange w:id="2496" w:author="Steven" w:date="2021-03-08T10:43:00Z">
            <w:rPr>
              <w:rFonts w:ascii="Courier New" w:hAnsi="Courier New" w:cs="Courier New"/>
              <w:color w:val="0000FF"/>
              <w:sz w:val="20"/>
              <w:szCs w:val="20"/>
            </w:rPr>
          </w:rPrChange>
        </w:rPr>
        <w:t>&lt;v&gt;</w:t>
      </w:r>
      <w:r w:rsidRPr="0030237E">
        <w:rPr>
          <w:rFonts w:ascii="Courier New" w:hAnsi="Courier New" w:cs="Courier New"/>
          <w:b/>
          <w:bCs/>
          <w:color w:val="000000"/>
          <w:sz w:val="20"/>
          <w:szCs w:val="20"/>
          <w:lang w:val="es-MX"/>
          <w:rPrChange w:id="2497" w:author="Steven" w:date="2021-03-08T10:43:00Z">
            <w:rPr>
              <w:rFonts w:ascii="Courier New" w:hAnsi="Courier New" w:cs="Courier New"/>
              <w:b/>
              <w:bCs/>
              <w:color w:val="000000"/>
              <w:sz w:val="20"/>
              <w:szCs w:val="20"/>
            </w:rPr>
          </w:rPrChange>
        </w:rPr>
        <w:t>0.0</w:t>
      </w:r>
      <w:r w:rsidRPr="0030237E">
        <w:rPr>
          <w:rFonts w:ascii="Courier New" w:hAnsi="Courier New" w:cs="Courier New"/>
          <w:color w:val="0000FF"/>
          <w:sz w:val="20"/>
          <w:szCs w:val="20"/>
          <w:lang w:val="es-MX"/>
          <w:rPrChange w:id="2498" w:author="Steven" w:date="2021-03-08T10:43:00Z">
            <w:rPr>
              <w:rFonts w:ascii="Courier New" w:hAnsi="Courier New" w:cs="Courier New"/>
              <w:color w:val="0000FF"/>
              <w:sz w:val="20"/>
              <w:szCs w:val="20"/>
            </w:rPr>
          </w:rPrChange>
        </w:rPr>
        <w:t>&lt;/v&gt;</w:t>
      </w:r>
    </w:p>
    <w:p w14:paraId="5B67E4AA" w14:textId="77777777" w:rsidR="00DE1F11" w:rsidRPr="0030237E" w:rsidRDefault="00DE1F11" w:rsidP="00DE1F11">
      <w:pPr>
        <w:shd w:val="clear" w:color="auto" w:fill="FFFFFF"/>
        <w:jc w:val="left"/>
        <w:rPr>
          <w:rFonts w:ascii="Courier New" w:hAnsi="Courier New" w:cs="Courier New"/>
          <w:b/>
          <w:bCs/>
          <w:color w:val="000000"/>
          <w:sz w:val="20"/>
          <w:szCs w:val="20"/>
          <w:lang w:val="es-MX"/>
          <w:rPrChange w:id="2499" w:author="Steven" w:date="2021-03-08T10:43:00Z">
            <w:rPr>
              <w:rFonts w:ascii="Courier New" w:hAnsi="Courier New" w:cs="Courier New"/>
              <w:b/>
              <w:bCs/>
              <w:color w:val="000000"/>
              <w:sz w:val="20"/>
              <w:szCs w:val="20"/>
            </w:rPr>
          </w:rPrChange>
        </w:rPr>
      </w:pPr>
      <w:r w:rsidRPr="0030237E">
        <w:rPr>
          <w:rFonts w:ascii="Courier New" w:hAnsi="Courier New" w:cs="Courier New"/>
          <w:b/>
          <w:bCs/>
          <w:color w:val="000000"/>
          <w:sz w:val="20"/>
          <w:szCs w:val="20"/>
          <w:lang w:val="es-MX"/>
          <w:rPrChange w:id="2500" w:author="Steven" w:date="2021-03-08T10:43:00Z">
            <w:rPr>
              <w:rFonts w:ascii="Courier New" w:hAnsi="Courier New" w:cs="Courier New"/>
              <w:b/>
              <w:bCs/>
              <w:color w:val="000000"/>
              <w:sz w:val="20"/>
              <w:szCs w:val="20"/>
            </w:rPr>
          </w:rPrChange>
        </w:rPr>
        <w:t xml:space="preserve">                </w:t>
      </w:r>
      <w:r w:rsidRPr="0030237E">
        <w:rPr>
          <w:rFonts w:ascii="Courier New" w:hAnsi="Courier New" w:cs="Courier New"/>
          <w:color w:val="0000FF"/>
          <w:sz w:val="20"/>
          <w:szCs w:val="20"/>
          <w:lang w:val="es-MX"/>
          <w:rPrChange w:id="2501" w:author="Steven" w:date="2021-03-08T10:43:00Z">
            <w:rPr>
              <w:rFonts w:ascii="Courier New" w:hAnsi="Courier New" w:cs="Courier New"/>
              <w:color w:val="0000FF"/>
              <w:sz w:val="20"/>
              <w:szCs w:val="20"/>
            </w:rPr>
          </w:rPrChange>
        </w:rPr>
        <w:t>&lt;/</w:t>
      </w:r>
      <w:proofErr w:type="spellStart"/>
      <w:r w:rsidRPr="0030237E">
        <w:rPr>
          <w:rFonts w:ascii="Courier New" w:hAnsi="Courier New" w:cs="Courier New"/>
          <w:color w:val="0000FF"/>
          <w:sz w:val="20"/>
          <w:szCs w:val="20"/>
          <w:lang w:val="es-MX"/>
          <w:rPrChange w:id="2502" w:author="Steven" w:date="2021-03-08T10:43:00Z">
            <w:rPr>
              <w:rFonts w:ascii="Courier New" w:hAnsi="Courier New" w:cs="Courier New"/>
              <w:color w:val="0000FF"/>
              <w:sz w:val="20"/>
              <w:szCs w:val="20"/>
            </w:rPr>
          </w:rPrChange>
        </w:rPr>
        <w:t>elastic</w:t>
      </w:r>
      <w:proofErr w:type="spellEnd"/>
      <w:r w:rsidRPr="0030237E">
        <w:rPr>
          <w:rFonts w:ascii="Courier New" w:hAnsi="Courier New" w:cs="Courier New"/>
          <w:color w:val="0000FF"/>
          <w:sz w:val="20"/>
          <w:szCs w:val="20"/>
          <w:lang w:val="es-MX"/>
          <w:rPrChange w:id="2503" w:author="Steven" w:date="2021-03-08T10:43:00Z">
            <w:rPr>
              <w:rFonts w:ascii="Courier New" w:hAnsi="Courier New" w:cs="Courier New"/>
              <w:color w:val="0000FF"/>
              <w:sz w:val="20"/>
              <w:szCs w:val="20"/>
            </w:rPr>
          </w:rPrChange>
        </w:rPr>
        <w:t>&gt;</w:t>
      </w:r>
    </w:p>
    <w:p w14:paraId="3BBC41F9"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30237E">
        <w:rPr>
          <w:rFonts w:ascii="Courier New" w:hAnsi="Courier New" w:cs="Courier New"/>
          <w:b/>
          <w:bCs/>
          <w:color w:val="000000"/>
          <w:sz w:val="20"/>
          <w:szCs w:val="20"/>
          <w:lang w:val="es-MX"/>
          <w:rPrChange w:id="2504" w:author="Steven" w:date="2021-03-08T10:43:00Z">
            <w:rPr>
              <w:rFonts w:ascii="Courier New" w:hAnsi="Courier New" w:cs="Courier New"/>
              <w:b/>
              <w:bCs/>
              <w:color w:val="000000"/>
              <w:sz w:val="20"/>
              <w:szCs w:val="20"/>
            </w:rPr>
          </w:rPrChange>
        </w:rPr>
        <w:lastRenderedPageBreak/>
        <w:t xml:space="preserve">            </w:t>
      </w:r>
      <w:r w:rsidRPr="00DE1F11">
        <w:rPr>
          <w:rFonts w:ascii="Courier New" w:hAnsi="Courier New" w:cs="Courier New"/>
          <w:color w:val="0000FF"/>
          <w:sz w:val="20"/>
          <w:szCs w:val="20"/>
        </w:rPr>
        <w:t>&lt;/vessel&gt;</w:t>
      </w:r>
    </w:p>
    <w:p w14:paraId="403BBCBB"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r w:rsidRPr="00DE1F11">
        <w:rPr>
          <w:rFonts w:ascii="Courier New" w:hAnsi="Courier New" w:cs="Courier New"/>
          <w:color w:val="0000FF"/>
          <w:sz w:val="20"/>
          <w:szCs w:val="20"/>
        </w:rPr>
        <w:t>&lt;</w:t>
      </w:r>
      <w:proofErr w:type="spellStart"/>
      <w:r w:rsidRPr="00DE1F11">
        <w:rPr>
          <w:rFonts w:ascii="Courier New" w:hAnsi="Courier New" w:cs="Courier New"/>
          <w:color w:val="0000FF"/>
          <w:sz w:val="20"/>
          <w:szCs w:val="20"/>
        </w:rPr>
        <w:t>fragment_seeder</w:t>
      </w:r>
      <w:proofErr w:type="spellEnd"/>
      <w:r w:rsidRPr="00DE1F11">
        <w:rPr>
          <w:rFonts w:ascii="Courier New" w:hAnsi="Courier New" w:cs="Courier New"/>
          <w:color w:val="000000"/>
          <w:sz w:val="20"/>
          <w:szCs w:val="20"/>
        </w:rPr>
        <w:t xml:space="preserve"> </w:t>
      </w:r>
      <w:r w:rsidRPr="00DE1F11">
        <w:rPr>
          <w:rFonts w:ascii="Courier New" w:hAnsi="Courier New" w:cs="Courier New"/>
          <w:color w:val="FF0000"/>
          <w:sz w:val="20"/>
          <w:szCs w:val="20"/>
        </w:rPr>
        <w:t>type</w:t>
      </w:r>
      <w:r w:rsidRPr="00DE1F11">
        <w:rPr>
          <w:rFonts w:ascii="Courier New" w:hAnsi="Courier New" w:cs="Courier New"/>
          <w:color w:val="000000"/>
          <w:sz w:val="20"/>
          <w:szCs w:val="20"/>
        </w:rPr>
        <w:t>=</w:t>
      </w:r>
      <w:r w:rsidRPr="00DE1F11">
        <w:rPr>
          <w:rFonts w:ascii="Courier New" w:hAnsi="Courier New" w:cs="Courier New"/>
          <w:b/>
          <w:bCs/>
          <w:color w:val="8000FF"/>
          <w:sz w:val="20"/>
          <w:szCs w:val="20"/>
        </w:rPr>
        <w:t>"</w:t>
      </w:r>
      <w:proofErr w:type="spellStart"/>
      <w:r w:rsidRPr="00DE1F11">
        <w:rPr>
          <w:rFonts w:ascii="Courier New" w:hAnsi="Courier New" w:cs="Courier New"/>
          <w:b/>
          <w:bCs/>
          <w:color w:val="8000FF"/>
          <w:sz w:val="20"/>
          <w:szCs w:val="20"/>
        </w:rPr>
        <w:t>by_element_fragment_seeder_bidirectional</w:t>
      </w:r>
      <w:proofErr w:type="spellEnd"/>
      <w:r w:rsidRPr="00DE1F11">
        <w:rPr>
          <w:rFonts w:ascii="Courier New" w:hAnsi="Courier New" w:cs="Courier New"/>
          <w:b/>
          <w:bCs/>
          <w:color w:val="8000FF"/>
          <w:sz w:val="20"/>
          <w:szCs w:val="20"/>
        </w:rPr>
        <w:t>"</w:t>
      </w:r>
      <w:r w:rsidRPr="00DE1F11">
        <w:rPr>
          <w:rFonts w:ascii="Courier New" w:hAnsi="Courier New" w:cs="Courier New"/>
          <w:color w:val="0000FF"/>
          <w:sz w:val="20"/>
          <w:szCs w:val="20"/>
        </w:rPr>
        <w:t>&gt;</w:t>
      </w:r>
    </w:p>
    <w:p w14:paraId="4EC43284"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r w:rsidRPr="00DE1F11">
        <w:rPr>
          <w:rFonts w:ascii="Courier New" w:hAnsi="Courier New" w:cs="Courier New"/>
          <w:color w:val="0000FF"/>
          <w:sz w:val="20"/>
          <w:szCs w:val="20"/>
        </w:rPr>
        <w:t>&lt;</w:t>
      </w:r>
      <w:proofErr w:type="spellStart"/>
      <w:r w:rsidRPr="00DE1F11">
        <w:rPr>
          <w:rFonts w:ascii="Courier New" w:hAnsi="Courier New" w:cs="Courier New"/>
          <w:color w:val="0000FF"/>
          <w:sz w:val="20"/>
          <w:szCs w:val="20"/>
        </w:rPr>
        <w:t>number_fragments</w:t>
      </w:r>
      <w:proofErr w:type="spellEnd"/>
      <w:r w:rsidRPr="00DE1F11">
        <w:rPr>
          <w:rFonts w:ascii="Courier New" w:hAnsi="Courier New" w:cs="Courier New"/>
          <w:color w:val="0000FF"/>
          <w:sz w:val="20"/>
          <w:szCs w:val="20"/>
        </w:rPr>
        <w:t>&gt;</w:t>
      </w:r>
      <w:r w:rsidRPr="00DE1F11">
        <w:rPr>
          <w:rFonts w:ascii="Courier New" w:hAnsi="Courier New" w:cs="Courier New"/>
          <w:b/>
          <w:bCs/>
          <w:color w:val="000000"/>
          <w:sz w:val="20"/>
          <w:szCs w:val="20"/>
        </w:rPr>
        <w:t>500</w:t>
      </w:r>
      <w:r w:rsidRPr="00DE1F11">
        <w:rPr>
          <w:rFonts w:ascii="Courier New" w:hAnsi="Courier New" w:cs="Courier New"/>
          <w:color w:val="0000FF"/>
          <w:sz w:val="20"/>
          <w:szCs w:val="20"/>
        </w:rPr>
        <w:t>&lt;/</w:t>
      </w:r>
      <w:proofErr w:type="spellStart"/>
      <w:r w:rsidRPr="00DE1F11">
        <w:rPr>
          <w:rFonts w:ascii="Courier New" w:hAnsi="Courier New" w:cs="Courier New"/>
          <w:color w:val="0000FF"/>
          <w:sz w:val="20"/>
          <w:szCs w:val="20"/>
        </w:rPr>
        <w:t>number_fragments</w:t>
      </w:r>
      <w:proofErr w:type="spellEnd"/>
      <w:r w:rsidRPr="00DE1F11">
        <w:rPr>
          <w:rFonts w:ascii="Courier New" w:hAnsi="Courier New" w:cs="Courier New"/>
          <w:color w:val="0000FF"/>
          <w:sz w:val="20"/>
          <w:szCs w:val="20"/>
        </w:rPr>
        <w:t>&gt;</w:t>
      </w:r>
    </w:p>
    <w:p w14:paraId="57D2D0F6"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r w:rsidRPr="00DE1F11">
        <w:rPr>
          <w:rFonts w:ascii="Courier New" w:hAnsi="Courier New" w:cs="Courier New"/>
          <w:color w:val="0000FF"/>
          <w:sz w:val="20"/>
          <w:szCs w:val="20"/>
        </w:rPr>
        <w:t>&lt;/</w:t>
      </w:r>
      <w:proofErr w:type="spellStart"/>
      <w:r w:rsidRPr="00DE1F11">
        <w:rPr>
          <w:rFonts w:ascii="Courier New" w:hAnsi="Courier New" w:cs="Courier New"/>
          <w:color w:val="0000FF"/>
          <w:sz w:val="20"/>
          <w:szCs w:val="20"/>
        </w:rPr>
        <w:t>fragment_seeder</w:t>
      </w:r>
      <w:proofErr w:type="spellEnd"/>
      <w:r w:rsidRPr="00DE1F11">
        <w:rPr>
          <w:rFonts w:ascii="Courier New" w:hAnsi="Courier New" w:cs="Courier New"/>
          <w:color w:val="0000FF"/>
          <w:sz w:val="20"/>
          <w:szCs w:val="20"/>
        </w:rPr>
        <w:t>&gt;</w:t>
      </w:r>
    </w:p>
    <w:p w14:paraId="4DA7537E"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r w:rsidRPr="00DE1F11">
        <w:rPr>
          <w:rFonts w:ascii="Courier New" w:hAnsi="Courier New" w:cs="Courier New"/>
          <w:color w:val="0000FF"/>
          <w:sz w:val="20"/>
          <w:szCs w:val="20"/>
        </w:rPr>
        <w:t>&lt;/</w:t>
      </w:r>
      <w:proofErr w:type="spellStart"/>
      <w:r w:rsidRPr="00DE1F11">
        <w:rPr>
          <w:rFonts w:ascii="Courier New" w:hAnsi="Courier New" w:cs="Courier New"/>
          <w:color w:val="0000FF"/>
          <w:sz w:val="20"/>
          <w:szCs w:val="20"/>
        </w:rPr>
        <w:t>common_properties</w:t>
      </w:r>
      <w:proofErr w:type="spellEnd"/>
      <w:r w:rsidRPr="00DE1F11">
        <w:rPr>
          <w:rFonts w:ascii="Courier New" w:hAnsi="Courier New" w:cs="Courier New"/>
          <w:color w:val="0000FF"/>
          <w:sz w:val="20"/>
          <w:szCs w:val="20"/>
        </w:rPr>
        <w:t>&gt;</w:t>
      </w:r>
    </w:p>
    <w:p w14:paraId="273AF8B8"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r w:rsidRPr="00DE1F11">
        <w:rPr>
          <w:rFonts w:ascii="Courier New" w:hAnsi="Courier New" w:cs="Courier New"/>
          <w:color w:val="0000FF"/>
          <w:sz w:val="20"/>
          <w:szCs w:val="20"/>
        </w:rPr>
        <w:t>&lt;/material&gt;</w:t>
      </w:r>
    </w:p>
    <w:p w14:paraId="1C646C8F" w14:textId="77777777" w:rsidR="00DE1F11" w:rsidRPr="00DE1F11" w:rsidRDefault="00DE1F11" w:rsidP="00DE1F11">
      <w:pPr>
        <w:shd w:val="clear" w:color="auto" w:fill="FFFFFF"/>
        <w:jc w:val="left"/>
        <w:rPr>
          <w:rFonts w:ascii="Courier New" w:hAnsi="Courier New" w:cs="Courier New"/>
          <w:b/>
          <w:bCs/>
          <w:color w:val="000000"/>
          <w:sz w:val="20"/>
          <w:szCs w:val="20"/>
        </w:rPr>
      </w:pPr>
      <w:r w:rsidRPr="00DE1F11">
        <w:rPr>
          <w:rFonts w:ascii="Courier New" w:hAnsi="Courier New" w:cs="Courier New"/>
          <w:b/>
          <w:bCs/>
          <w:color w:val="000000"/>
          <w:sz w:val="20"/>
          <w:szCs w:val="20"/>
        </w:rPr>
        <w:t xml:space="preserve">    </w:t>
      </w:r>
      <w:r w:rsidRPr="00DE1F11">
        <w:rPr>
          <w:rFonts w:ascii="Courier New" w:hAnsi="Courier New" w:cs="Courier New"/>
          <w:color w:val="0000FF"/>
          <w:sz w:val="20"/>
          <w:szCs w:val="20"/>
        </w:rPr>
        <w:t>&lt;/Material&gt;</w:t>
      </w:r>
    </w:p>
    <w:p w14:paraId="53A568E3" w14:textId="77777777" w:rsidR="00DE1F11" w:rsidRPr="00DE1F11" w:rsidRDefault="00DE1F11" w:rsidP="00DE1F11">
      <w:pPr>
        <w:shd w:val="clear" w:color="auto" w:fill="FFFFFF"/>
        <w:jc w:val="left"/>
      </w:pPr>
      <w:r w:rsidRPr="00DE1F11">
        <w:rPr>
          <w:rFonts w:ascii="Courier New" w:hAnsi="Courier New" w:cs="Courier New"/>
          <w:color w:val="0000FF"/>
          <w:sz w:val="20"/>
          <w:szCs w:val="20"/>
        </w:rPr>
        <w:t>&lt;/</w:t>
      </w:r>
      <w:proofErr w:type="spellStart"/>
      <w:r w:rsidRPr="00DE1F11">
        <w:rPr>
          <w:rFonts w:ascii="Courier New" w:hAnsi="Courier New" w:cs="Courier New"/>
          <w:color w:val="0000FF"/>
          <w:sz w:val="20"/>
          <w:szCs w:val="20"/>
        </w:rPr>
        <w:t>febio_spec</w:t>
      </w:r>
      <w:proofErr w:type="spellEnd"/>
      <w:r w:rsidRPr="00DE1F11">
        <w:rPr>
          <w:rFonts w:ascii="Courier New" w:hAnsi="Courier New" w:cs="Courier New"/>
          <w:color w:val="0000FF"/>
          <w:sz w:val="20"/>
          <w:szCs w:val="20"/>
        </w:rPr>
        <w:t>&gt;</w:t>
      </w:r>
    </w:p>
    <w:p w14:paraId="1AE521FE" w14:textId="77777777" w:rsidR="00DE1F11" w:rsidRPr="00DE1F11" w:rsidRDefault="00DE1F11" w:rsidP="00DE1F11"/>
    <w:p w14:paraId="7953270F" w14:textId="55022209" w:rsidR="000D6E2D" w:rsidRDefault="005C2ACA" w:rsidP="005C2ACA">
      <w:pPr>
        <w:pStyle w:val="Heading1"/>
      </w:pPr>
      <w:bookmarkStart w:id="2505" w:name="_Toc522883777"/>
      <w:r>
        <w:t>Extending the plugin</w:t>
      </w:r>
      <w:bookmarkEnd w:id="2505"/>
    </w:p>
    <w:p w14:paraId="447B5CF1" w14:textId="13A7AD5B" w:rsidR="00750CE9" w:rsidRDefault="005C2ACA" w:rsidP="005C2ACA">
      <w:pPr>
        <w:rPr>
          <w:ins w:id="2506" w:author="mp4" w:date="2018-11-26T11:14:00Z"/>
        </w:rPr>
      </w:pPr>
      <w:r>
        <w:t xml:space="preserve">Most new features of the plugin should be able to be implemented by creating a class that inherits from some existing class in AngioFE. </w:t>
      </w:r>
      <w:ins w:id="2507" w:author="mp4" w:date="2018-11-26T11:11:00Z">
        <w:r w:rsidR="004F4FD7">
          <w:t>The most common methods of extending the plugin cover: doing the same thing for all elements/integration points/</w:t>
        </w:r>
        <w:proofErr w:type="gramStart"/>
        <w:r w:rsidR="004F4FD7">
          <w:t>nodes.</w:t>
        </w:r>
      </w:ins>
      <w:ins w:id="2508" w:author="mp4" w:date="2018-11-26T11:15:00Z">
        <w:r w:rsidR="00224F89">
          <w:t>(</w:t>
        </w:r>
        <w:proofErr w:type="gramEnd"/>
        <w:r w:rsidR="00224F89">
          <w:t>Initial Modifier), giving specific values for a set of nodes(</w:t>
        </w:r>
      </w:ins>
      <w:ins w:id="2509" w:author="mp4" w:date="2018-11-26T11:22:00Z">
        <w:r w:rsidR="00224F89">
          <w:t>Node Data Interpolation</w:t>
        </w:r>
      </w:ins>
      <w:ins w:id="2510" w:author="mp4" w:date="2018-11-26T11:15:00Z">
        <w:r w:rsidR="00224F89">
          <w:t>)</w:t>
        </w:r>
      </w:ins>
      <w:ins w:id="2511" w:author="mp4" w:date="2018-11-26T11:22:00Z">
        <w:r w:rsidR="00224F89">
          <w:t xml:space="preserve">, modifying vascular growth(Growth Modifications), </w:t>
        </w:r>
      </w:ins>
      <w:ins w:id="2512" w:author="mp4" w:date="2018-11-26T11:23:00Z">
        <w:r w:rsidR="00224F89">
          <w:t>modifying the branching model(Branch Modifications),</w:t>
        </w:r>
      </w:ins>
      <w:ins w:id="2513" w:author="mp4" w:date="2018-11-26T11:24:00Z">
        <w:r w:rsidR="00224F89">
          <w:t xml:space="preserve"> and</w:t>
        </w:r>
      </w:ins>
      <w:ins w:id="2514" w:author="mp4" w:date="2018-11-26T11:23:00Z">
        <w:r w:rsidR="00224F89">
          <w:t xml:space="preserve"> modifying stress calculations(Stress Calculation Modification).</w:t>
        </w:r>
      </w:ins>
    </w:p>
    <w:p w14:paraId="3BE1FD07" w14:textId="5C77A926" w:rsidR="004F4FD7" w:rsidRDefault="004F4FD7" w:rsidP="005C2ACA">
      <w:pPr>
        <w:rPr>
          <w:ins w:id="2515" w:author="mp4" w:date="2018-11-26T11:14:00Z"/>
        </w:rPr>
      </w:pPr>
    </w:p>
    <w:p w14:paraId="75A0F5BC" w14:textId="21868BAB" w:rsidR="004F4FD7" w:rsidRDefault="004F4FD7">
      <w:pPr>
        <w:pStyle w:val="Heading2"/>
        <w:rPr>
          <w:ins w:id="2516" w:author="mp4" w:date="2018-11-26T11:17:00Z"/>
        </w:rPr>
        <w:pPrChange w:id="2517" w:author="mp4" w:date="2018-11-26T11:15:00Z">
          <w:pPr/>
        </w:pPrChange>
      </w:pPr>
      <w:ins w:id="2518" w:author="mp4" w:date="2018-11-26T11:14:00Z">
        <w:r>
          <w:t>Initial Modifier</w:t>
        </w:r>
      </w:ins>
    </w:p>
    <w:p w14:paraId="41A8D3CC" w14:textId="40710671" w:rsidR="004F4FD7" w:rsidRPr="004F4FD7" w:rsidRDefault="004F4FD7">
      <w:pPr>
        <w:rPr>
          <w:ins w:id="2519" w:author="mp4" w:date="2018-11-26T11:15:00Z"/>
        </w:rPr>
      </w:pPr>
      <w:ins w:id="2520" w:author="mp4" w:date="2018-11-26T11:17:00Z">
        <w:r>
          <w:t>These do the same thing for all elements within a given material.</w:t>
        </w:r>
      </w:ins>
    </w:p>
    <w:p w14:paraId="1686AB3D" w14:textId="64FBE980" w:rsidR="004F4FD7" w:rsidRDefault="004F4FD7">
      <w:pPr>
        <w:pStyle w:val="Heading2"/>
        <w:rPr>
          <w:ins w:id="2521" w:author="mp4" w:date="2018-11-26T11:18:00Z"/>
        </w:rPr>
        <w:pPrChange w:id="2522" w:author="mp4" w:date="2018-11-26T11:17:00Z">
          <w:pPr/>
        </w:pPrChange>
      </w:pPr>
      <w:ins w:id="2523" w:author="mp4" w:date="2018-11-26T11:16:00Z">
        <w:r>
          <w:t>Node</w:t>
        </w:r>
      </w:ins>
      <w:ins w:id="2524" w:author="mp4" w:date="2018-11-26T11:17:00Z">
        <w:r>
          <w:t xml:space="preserve"> Data Interpolation</w:t>
        </w:r>
      </w:ins>
    </w:p>
    <w:p w14:paraId="2F39BDE6" w14:textId="758DE0F9" w:rsidR="004F4FD7" w:rsidRPr="004F4FD7" w:rsidRDefault="004F4FD7">
      <w:ins w:id="2525" w:author="mp4" w:date="2018-11-26T11:18:00Z">
        <w:r>
          <w:t xml:space="preserve">Allows the user to specify </w:t>
        </w:r>
      </w:ins>
      <w:ins w:id="2526" w:author="mp4" w:date="2018-11-26T11:19:00Z">
        <w:r w:rsidR="008E1F4A">
          <w:t xml:space="preserve">values on a per node basis. These values will then be interpolated down to the integration points before the </w:t>
        </w:r>
      </w:ins>
      <w:ins w:id="2527" w:author="mp4" w:date="2018-11-26T11:20:00Z">
        <w:r w:rsidR="008E1F4A">
          <w:t>simulation</w:t>
        </w:r>
      </w:ins>
      <w:ins w:id="2528" w:author="mp4" w:date="2018-11-26T11:19:00Z">
        <w:r w:rsidR="008E1F4A">
          <w:t xml:space="preserve"> </w:t>
        </w:r>
      </w:ins>
      <w:ins w:id="2529" w:author="mp4" w:date="2018-11-26T11:20:00Z">
        <w:r w:rsidR="008E1F4A">
          <w:t>begins solve steps.</w:t>
        </w:r>
      </w:ins>
    </w:p>
    <w:p w14:paraId="47C62060" w14:textId="1765A697" w:rsidR="00750CE9" w:rsidRDefault="00750CE9" w:rsidP="00750CE9">
      <w:pPr>
        <w:pStyle w:val="Heading2"/>
      </w:pPr>
      <w:bookmarkStart w:id="2530" w:name="_Toc522883778"/>
      <w:r>
        <w:t>Growth Modifications</w:t>
      </w:r>
      <w:bookmarkEnd w:id="2530"/>
    </w:p>
    <w:p w14:paraId="4DE092F4" w14:textId="403C26D9" w:rsidR="005C2ACA" w:rsidRDefault="005C2ACA" w:rsidP="005C2ACA">
      <w:r>
        <w:t xml:space="preserve">Most modifications to tip growth should inherit from one of: </w:t>
      </w:r>
      <w:proofErr w:type="spellStart"/>
      <w:r>
        <w:t>ContributionMix</w:t>
      </w:r>
      <w:proofErr w:type="spellEnd"/>
      <w:r>
        <w:t xml:space="preserve">, </w:t>
      </w:r>
      <w:proofErr w:type="spellStart"/>
      <w:r>
        <w:t>SegmentGrowthVelocity</w:t>
      </w:r>
      <w:proofErr w:type="spellEnd"/>
      <w:r>
        <w:t xml:space="preserve">, </w:t>
      </w:r>
      <w:proofErr w:type="spellStart"/>
      <w:r>
        <w:t>PositionDependentDirection</w:t>
      </w:r>
      <w:proofErr w:type="spellEnd"/>
      <w:r>
        <w:t xml:space="preserve">, and </w:t>
      </w:r>
      <w:proofErr w:type="spellStart"/>
      <w:r>
        <w:t>PreviousSegmentContribution</w:t>
      </w:r>
      <w:proofErr w:type="spellEnd"/>
      <w:r>
        <w:t xml:space="preserve">. As long as all modifications to tip velocity are done through subclasses of </w:t>
      </w:r>
      <w:proofErr w:type="spellStart"/>
      <w:r>
        <w:t>SegmentGrowthVelocity</w:t>
      </w:r>
      <w:proofErr w:type="spellEnd"/>
      <w:r>
        <w:t xml:space="preserve"> the </w:t>
      </w:r>
      <w:proofErr w:type="spellStart"/>
      <w:r>
        <w:t>autostep</w:t>
      </w:r>
      <w:proofErr w:type="spellEnd"/>
      <w:r>
        <w:t xml:space="preserve"> functionality of the plugin will function correctly.</w:t>
      </w:r>
    </w:p>
    <w:p w14:paraId="5EAB1E6F" w14:textId="6C60DFD2" w:rsidR="00750CE9" w:rsidRDefault="00750CE9" w:rsidP="00750CE9">
      <w:pPr>
        <w:pStyle w:val="Heading2"/>
      </w:pPr>
      <w:bookmarkStart w:id="2531" w:name="_Toc522883779"/>
      <w:r>
        <w:t>Branching Modifications</w:t>
      </w:r>
      <w:bookmarkEnd w:id="2531"/>
    </w:p>
    <w:p w14:paraId="5B77684F" w14:textId="163ABFD4" w:rsidR="00750CE9" w:rsidRPr="00750CE9" w:rsidRDefault="00750CE9" w:rsidP="00750CE9">
      <w:r>
        <w:t>A class can imple</w:t>
      </w:r>
      <w:ins w:id="2532" w:author="Steven LaBelle" w:date="2018-08-21T12:51:00Z">
        <w:r w:rsidR="006F5FF4">
          <w:t>me</w:t>
        </w:r>
      </w:ins>
      <w:r>
        <w:t xml:space="preserve">nt </w:t>
      </w:r>
      <w:proofErr w:type="spellStart"/>
      <w:r>
        <w:t>BranchPolicy</w:t>
      </w:r>
      <w:proofErr w:type="spellEnd"/>
      <w:r>
        <w:t xml:space="preserve"> to determine where and when segments will branch. Two poss</w:t>
      </w:r>
      <w:r w:rsidR="00883026">
        <w:t>ible examples of using this are: an immediate branch mode (</w:t>
      </w:r>
      <w:r w:rsidR="00CB2C5B">
        <w:t>branch chance per length of segment</w:t>
      </w:r>
      <w:ins w:id="2533" w:author="Steven LaBelle" w:date="2018-08-21T12:51:00Z">
        <w:r w:rsidR="00511B5E">
          <w:t xml:space="preserve"> where </w:t>
        </w:r>
      </w:ins>
      <w:del w:id="2534" w:author="Steven LaBelle" w:date="2018-08-21T12:51:00Z">
        <w:r w:rsidR="00CB2C5B" w:rsidDel="00511B5E">
          <w:delText xml:space="preserve">, </w:delText>
        </w:r>
      </w:del>
      <w:r w:rsidR="00CB2C5B">
        <w:t>branches appear immediately</w:t>
      </w:r>
      <w:ins w:id="2535" w:author="Steven LaBelle" w:date="2018-08-21T12:52:00Z">
        <w:r w:rsidR="00511B5E">
          <w:t xml:space="preserve"> in a </w:t>
        </w:r>
        <w:proofErr w:type="spellStart"/>
        <w:r w:rsidR="00511B5E">
          <w:t>timestep</w:t>
        </w:r>
        <w:proofErr w:type="spellEnd"/>
        <w:r w:rsidR="00511B5E">
          <w:t xml:space="preserve"> dependent manner</w:t>
        </w:r>
      </w:ins>
      <w:del w:id="2536" w:author="Steven LaBelle" w:date="2018-08-21T12:52:00Z">
        <w:r w:rsidR="00CB2C5B" w:rsidDel="00511B5E">
          <w:delText>, this mode would be timestep dependent</w:delText>
        </w:r>
      </w:del>
      <w:r w:rsidR="00883026">
        <w:t>)</w:t>
      </w:r>
      <w:r w:rsidR="00CB2C5B">
        <w:t>, or delayed environment sensitive branching</w:t>
      </w:r>
      <w:ins w:id="2537" w:author="Steven LaBelle" w:date="2018-08-21T12:52:00Z">
        <w:r w:rsidR="00511B5E">
          <w:t xml:space="preserve"> </w:t>
        </w:r>
      </w:ins>
      <w:r w:rsidR="00CB2C5B">
        <w:t>(should the conditions in the element change significantly, reroll the locations and emerge times of future branches)</w:t>
      </w:r>
      <w:ins w:id="2538" w:author="Steven LaBelle" w:date="2018-08-21T12:52:00Z">
        <w:r w:rsidR="00511B5E">
          <w:t>.</w:t>
        </w:r>
      </w:ins>
    </w:p>
    <w:p w14:paraId="1532C504" w14:textId="7C898430" w:rsidR="00750CE9" w:rsidRDefault="00750CE9" w:rsidP="00750CE9">
      <w:pPr>
        <w:pStyle w:val="Heading2"/>
      </w:pPr>
      <w:bookmarkStart w:id="2539" w:name="_Toc522883780"/>
      <w:r>
        <w:t>Stress Calculation Modifications</w:t>
      </w:r>
      <w:bookmarkEnd w:id="2539"/>
    </w:p>
    <w:p w14:paraId="42A11947" w14:textId="665A1172" w:rsidR="00750CE9" w:rsidRDefault="00750CE9" w:rsidP="00750CE9">
      <w:pPr>
        <w:rPr>
          <w:ins w:id="2540" w:author="mp4" w:date="2018-12-03T13:37:00Z"/>
        </w:rPr>
      </w:pPr>
      <w:r>
        <w:t xml:space="preserve">How stress calculations are done can be modified by creating a subclass of </w:t>
      </w:r>
      <w:proofErr w:type="spellStart"/>
      <w:r>
        <w:t>AngioStressPolicy</w:t>
      </w:r>
      <w:proofErr w:type="spellEnd"/>
      <w:r>
        <w:t>. An example of a stress modification could be implementing a stress calculation that depends exclusively on the tips in grown segments.</w:t>
      </w:r>
    </w:p>
    <w:p w14:paraId="285C2911" w14:textId="4A409071" w:rsidR="001E5564" w:rsidRDefault="001E5564" w:rsidP="00750CE9">
      <w:pPr>
        <w:rPr>
          <w:ins w:id="2541" w:author="mp4" w:date="2018-12-03T13:37:00Z"/>
        </w:rPr>
      </w:pPr>
    </w:p>
    <w:p w14:paraId="29F22601" w14:textId="0C2BB7A3" w:rsidR="001E5564" w:rsidRDefault="001E5564">
      <w:pPr>
        <w:pStyle w:val="Heading2"/>
        <w:rPr>
          <w:ins w:id="2542" w:author="mp4" w:date="2018-12-03T13:37:00Z"/>
        </w:rPr>
        <w:pPrChange w:id="2543" w:author="mp4" w:date="2018-12-03T13:37:00Z">
          <w:pPr/>
        </w:pPrChange>
      </w:pPr>
      <w:ins w:id="2544" w:author="mp4" w:date="2018-12-03T13:37:00Z">
        <w:r>
          <w:lastRenderedPageBreak/>
          <w:t>Boundary Conditions</w:t>
        </w:r>
      </w:ins>
    </w:p>
    <w:p w14:paraId="0430A596" w14:textId="72C87ED3" w:rsidR="001E5564" w:rsidRPr="001E5564" w:rsidRDefault="001E5564">
      <w:ins w:id="2545" w:author="mp4" w:date="2018-12-03T13:40:00Z">
        <w:r>
          <w:t xml:space="preserve">In the near future it may be </w:t>
        </w:r>
        <w:proofErr w:type="spellStart"/>
        <w:r>
          <w:t>advanagous</w:t>
        </w:r>
        <w:proofErr w:type="spellEnd"/>
        <w:r>
          <w:t xml:space="preserve"> to add some boundary conditions to the plugin. Currently FEBio needs to be updated to be able to parse Boundary conditions that are defined in </w:t>
        </w:r>
        <w:proofErr w:type="gramStart"/>
        <w:r>
          <w:t>plugins.(</w:t>
        </w:r>
      </w:ins>
      <w:proofErr w:type="gramEnd"/>
      <w:ins w:id="2546" w:author="mp4" w:date="2018-12-03T13:42:00Z">
        <w:r>
          <w:t>12/3/2018</w:t>
        </w:r>
      </w:ins>
      <w:ins w:id="2547" w:author="mp4" w:date="2018-12-03T13:40:00Z">
        <w:r>
          <w:t>)</w:t>
        </w:r>
      </w:ins>
      <w:ins w:id="2548" w:author="mp4" w:date="2018-12-03T13:42:00Z">
        <w:r>
          <w:t xml:space="preserve"> One likely boundary condition to add is one that allows tips to modify the concentration of solutes within a multiphasic material. This boundary condition would likely </w:t>
        </w:r>
      </w:ins>
      <w:ins w:id="2549" w:author="mp4" w:date="2018-12-03T13:46:00Z">
        <w:r>
          <w:t xml:space="preserve">inherit from </w:t>
        </w:r>
        <w:proofErr w:type="spellStart"/>
        <w:r>
          <w:rPr>
            <w:rFonts w:ascii="Consolas" w:hAnsi="Consolas" w:cs="Consolas"/>
            <w:color w:val="008B8B"/>
          </w:rPr>
          <w:t>FEPrescribedDOF</w:t>
        </w:r>
        <w:proofErr w:type="spellEnd"/>
        <w:r w:rsidRPr="001E5564">
          <w:rPr>
            <w:rPrChange w:id="2550" w:author="mp4" w:date="2018-12-03T13:46:00Z">
              <w:rPr>
                <w:rFonts w:ascii="Consolas" w:hAnsi="Consolas" w:cs="Consolas"/>
                <w:color w:val="008B8B"/>
              </w:rPr>
            </w:rPrChange>
          </w:rPr>
          <w:t xml:space="preserve"> </w:t>
        </w:r>
        <w:r>
          <w:t xml:space="preserve">and implement the </w:t>
        </w:r>
      </w:ins>
      <w:proofErr w:type="gramStart"/>
      <w:ins w:id="2551" w:author="mp4" w:date="2018-12-03T13:47:00Z">
        <w:r>
          <w:rPr>
            <w:rFonts w:ascii="Consolas" w:hAnsi="Consolas" w:cs="Consolas"/>
            <w:color w:val="000000"/>
          </w:rPr>
          <w:t>Update(</w:t>
        </w:r>
        <w:proofErr w:type="gramEnd"/>
        <w:r>
          <w:rPr>
            <w:rFonts w:ascii="Consolas" w:hAnsi="Consolas" w:cs="Consolas"/>
            <w:color w:val="000000"/>
          </w:rPr>
          <w:t>)</w:t>
        </w:r>
        <w:r>
          <w:t xml:space="preserve"> </w:t>
        </w:r>
      </w:ins>
      <w:ins w:id="2552" w:author="mp4" w:date="2018-12-03T13:46:00Z">
        <w:r>
          <w:t xml:space="preserve">method to </w:t>
        </w:r>
      </w:ins>
      <w:ins w:id="2553" w:author="mp4" w:date="2018-12-03T13:47:00Z">
        <w:r w:rsidR="0059032E">
          <w:t>calculate the change in chemical concentration based on some function of the tips that reside within the elements that contain a given node.</w:t>
        </w:r>
      </w:ins>
    </w:p>
    <w:p w14:paraId="10A5CB70" w14:textId="27817376" w:rsidR="005F0A21" w:rsidRPr="00750CE9" w:rsidRDefault="005F0A21" w:rsidP="005F0A21">
      <w:pPr>
        <w:pStyle w:val="Heading2"/>
      </w:pPr>
      <w:bookmarkStart w:id="2554" w:name="_Toc522883781"/>
      <w:r>
        <w:t>Cautions</w:t>
      </w:r>
      <w:bookmarkEnd w:id="2554"/>
    </w:p>
    <w:p w14:paraId="29F9D3C6" w14:textId="52A99C29" w:rsidR="00750CE9" w:rsidRDefault="005F0A21" w:rsidP="005C2ACA">
      <w:r>
        <w:t xml:space="preserve">The calculation of </w:t>
      </w:r>
      <w:proofErr w:type="spellStart"/>
      <w:r>
        <w:t>dtmin</w:t>
      </w:r>
      <w:proofErr w:type="spellEnd"/>
      <w:r>
        <w:t xml:space="preserve"> is entirel</w:t>
      </w:r>
      <w:del w:id="2555" w:author="Steven LaBelle" w:date="2018-08-21T12:52:00Z">
        <w:r w:rsidDel="00511B5E">
          <w:delText>t</w:delText>
        </w:r>
      </w:del>
      <w:r>
        <w:t xml:space="preserve">y dependent on element side length and tip velocity. As long as all changes to vessel velocity are done in subclasses of </w:t>
      </w:r>
      <w:proofErr w:type="spellStart"/>
      <w:r>
        <w:t>SegmentGrowthVelocity</w:t>
      </w:r>
      <w:proofErr w:type="spellEnd"/>
      <w:r>
        <w:t xml:space="preserve"> </w:t>
      </w:r>
      <w:r w:rsidR="00253426">
        <w:t xml:space="preserve">nothing should need to be changed in the calculation of the largest possible </w:t>
      </w:r>
      <w:proofErr w:type="spellStart"/>
      <w:r w:rsidR="00253426">
        <w:t>timestep</w:t>
      </w:r>
      <w:proofErr w:type="spellEnd"/>
      <w:r w:rsidR="00253426">
        <w:t xml:space="preserve"> that AngioFE allows.</w:t>
      </w:r>
    </w:p>
    <w:p w14:paraId="1AA89A41" w14:textId="518C5F93" w:rsidR="007D1093" w:rsidRDefault="007D1093" w:rsidP="005C2ACA"/>
    <w:p w14:paraId="113B6E6F" w14:textId="4E987CB2" w:rsidR="007D1093" w:rsidRDefault="007D1093" w:rsidP="007D1093">
      <w:pPr>
        <w:pStyle w:val="Heading2"/>
      </w:pPr>
      <w:bookmarkStart w:id="2556" w:name="_Toc522883782"/>
      <w:r>
        <w:t>Random Distributions</w:t>
      </w:r>
      <w:bookmarkEnd w:id="2556"/>
    </w:p>
    <w:p w14:paraId="4AF48B9C" w14:textId="2B525D85" w:rsidR="007D1093" w:rsidRPr="007D1093" w:rsidRDefault="007D1093" w:rsidP="007D1093">
      <w:r>
        <w:t xml:space="preserve">The random distributions provided by the </w:t>
      </w:r>
      <w:proofErr w:type="spellStart"/>
      <w:r>
        <w:t>c++</w:t>
      </w:r>
      <w:proofErr w:type="spellEnd"/>
      <w:r>
        <w:t xml:space="preserve"> standard do not have a </w:t>
      </w:r>
      <w:proofErr w:type="spellStart"/>
      <w:r>
        <w:t>const</w:t>
      </w:r>
      <w:proofErr w:type="spellEnd"/>
      <w:r>
        <w:t xml:space="preserve"> </w:t>
      </w:r>
      <w:proofErr w:type="gramStart"/>
      <w:r>
        <w:t>operator(</w:t>
      </w:r>
      <w:proofErr w:type="gramEnd"/>
      <w:r>
        <w:t xml:space="preserve">). This means that the distribution itself is mutable. If there are </w:t>
      </w:r>
      <w:ins w:id="2557" w:author="Steven LaBelle" w:date="2018-08-21T12:53:00Z">
        <w:r w:rsidR="00511B5E">
          <w:t>problems</w:t>
        </w:r>
      </w:ins>
      <w:del w:id="2558" w:author="Steven LaBelle" w:date="2018-08-21T12:53:00Z">
        <w:r w:rsidDel="00511B5E">
          <w:delText>prob</w:delText>
        </w:r>
      </w:del>
      <w:del w:id="2559" w:author="Steven LaBelle" w:date="2018-08-21T12:52:00Z">
        <w:r w:rsidR="00B155F6" w:rsidDel="00511B5E">
          <w:delText xml:space="preserve"> </w:delText>
        </w:r>
      </w:del>
      <w:del w:id="2560" w:author="Steven LaBelle" w:date="2018-08-21T12:53:00Z">
        <w:r w:rsidDel="00511B5E">
          <w:delText>lems</w:delText>
        </w:r>
      </w:del>
      <w:r>
        <w:t xml:space="preserve"> with random numbers</w:t>
      </w:r>
      <w:ins w:id="2561" w:author="Steven LaBelle" w:date="2018-08-21T12:53:00Z">
        <w:r w:rsidR="00511B5E">
          <w:t>,</w:t>
        </w:r>
      </w:ins>
      <w:r>
        <w:t xml:space="preserve"> </w:t>
      </w:r>
      <w:ins w:id="2562" w:author="Steven LaBelle" w:date="2018-08-21T12:52:00Z">
        <w:r w:rsidR="00511B5E">
          <w:t>they</w:t>
        </w:r>
      </w:ins>
      <w:del w:id="2563" w:author="Steven LaBelle" w:date="2018-08-21T12:52:00Z">
        <w:r w:rsidDel="00511B5E">
          <w:delText>it</w:delText>
        </w:r>
      </w:del>
      <w:r>
        <w:t xml:space="preserve"> may be related to this. Consider finding/writing a library where random numbers can be generated by only depending on the random engine.</w:t>
      </w:r>
    </w:p>
    <w:p w14:paraId="05CDFBDE" w14:textId="32B1B420" w:rsidR="006A0BC1" w:rsidDel="005F5D29" w:rsidRDefault="006A0BC1" w:rsidP="006A0BC1">
      <w:pPr>
        <w:pStyle w:val="Heading1"/>
        <w:numPr>
          <w:ilvl w:val="0"/>
          <w:numId w:val="0"/>
        </w:numPr>
        <w:rPr>
          <w:del w:id="2564" w:author="mp4" w:date="2018-08-24T13:51:00Z"/>
        </w:rPr>
      </w:pPr>
      <w:commentRangeStart w:id="2565"/>
      <w:del w:id="2566" w:author="mp4" w:date="2018-08-24T13:51:00Z">
        <w:r w:rsidDel="005F5D29">
          <w:delText>References</w:delText>
        </w:r>
        <w:commentRangeEnd w:id="2565"/>
        <w:r w:rsidR="00042F45" w:rsidDel="005F5D29">
          <w:rPr>
            <w:rStyle w:val="CommentReference"/>
            <w:rFonts w:cs="Times New Roman"/>
            <w:b w:val="0"/>
            <w:bCs w:val="0"/>
            <w:kern w:val="0"/>
          </w:rPr>
          <w:commentReference w:id="2565"/>
        </w:r>
      </w:del>
    </w:p>
    <w:p w14:paraId="4A4428FF" w14:textId="6657EDBD" w:rsidR="006A0BC1" w:rsidDel="005F5D29" w:rsidRDefault="006A0BC1" w:rsidP="006A0BC1">
      <w:pPr>
        <w:rPr>
          <w:del w:id="2567" w:author="mp4" w:date="2018-08-24T13:51:00Z"/>
          <w:rFonts w:ascii="Courier New" w:hAnsi="Courier New"/>
          <w:sz w:val="20"/>
        </w:rPr>
      </w:pPr>
    </w:p>
    <w:p w14:paraId="070B72F4" w14:textId="45E568CA" w:rsidR="00554341" w:rsidRPr="00554341" w:rsidDel="005F5D29" w:rsidRDefault="006A0BC1" w:rsidP="00554341">
      <w:pPr>
        <w:pStyle w:val="EndNoteBibliography"/>
        <w:rPr>
          <w:del w:id="2568" w:author="mp4" w:date="2018-08-24T13:51:00Z"/>
          <w:noProof/>
        </w:rPr>
      </w:pPr>
      <w:del w:id="2569" w:author="mp4" w:date="2018-08-24T13:51:00Z">
        <w:r w:rsidDel="005F5D29">
          <w:rPr>
            <w:rFonts w:ascii="Courier New" w:hAnsi="Courier New"/>
            <w:sz w:val="20"/>
          </w:rPr>
          <w:fldChar w:fldCharType="begin"/>
        </w:r>
        <w:r w:rsidDel="005F5D29">
          <w:rPr>
            <w:rFonts w:ascii="Courier New" w:hAnsi="Courier New"/>
            <w:sz w:val="20"/>
          </w:rPr>
          <w:delInstrText xml:space="preserve"> ADDIN EN.REFLIST </w:delInstrText>
        </w:r>
        <w:r w:rsidDel="005F5D29">
          <w:rPr>
            <w:rFonts w:ascii="Courier New" w:hAnsi="Courier New"/>
            <w:sz w:val="20"/>
          </w:rPr>
          <w:fldChar w:fldCharType="separate"/>
        </w:r>
        <w:bookmarkStart w:id="2570" w:name="_ENREF_1"/>
        <w:r w:rsidR="00554341" w:rsidRPr="00554341" w:rsidDel="005F5D29">
          <w:rPr>
            <w:noProof/>
          </w:rPr>
          <w:delText>[1]</w:delText>
        </w:r>
        <w:r w:rsidR="00554341" w:rsidRPr="00554341" w:rsidDel="005F5D29">
          <w:rPr>
            <w:noProof/>
          </w:rPr>
          <w:tab/>
          <w:delText>Maker, B. N., 1995, "NIKE3D: A nonlinear, implicit, three-dimensional finite element code for solid and structural mechanics," Lawrence Livermore Lab Tech Rept, UCRL-MA-105268.</w:delText>
        </w:r>
        <w:bookmarkEnd w:id="2570"/>
      </w:del>
    </w:p>
    <w:p w14:paraId="1D30E74A" w14:textId="37ECBF9F" w:rsidR="00554341" w:rsidRPr="00554341" w:rsidDel="005F5D29" w:rsidRDefault="00554341" w:rsidP="00554341">
      <w:pPr>
        <w:pStyle w:val="EndNoteBibliography"/>
        <w:rPr>
          <w:del w:id="2571" w:author="mp4" w:date="2018-08-24T13:51:00Z"/>
          <w:noProof/>
        </w:rPr>
      </w:pPr>
      <w:bookmarkStart w:id="2572" w:name="_ENREF_2"/>
      <w:del w:id="2573" w:author="mp4" w:date="2018-08-24T13:51:00Z">
        <w:r w:rsidRPr="00554341" w:rsidDel="005F5D29">
          <w:rPr>
            <w:noProof/>
          </w:rPr>
          <w:delText>[2]</w:delText>
        </w:r>
        <w:r w:rsidRPr="00554341" w:rsidDel="005F5D29">
          <w:rPr>
            <w:noProof/>
          </w:rPr>
          <w:tab/>
          <w:delText>Gee, M. W., Dohrmann, C. R., Key, S. W., and Wall, W. A., 2009, "A uniform nodal strain tetrahedron with isochoric stabilization," Int. J. Numer. Meth. Engng(78), pp. 429-443.</w:delText>
        </w:r>
        <w:bookmarkEnd w:id="2572"/>
      </w:del>
    </w:p>
    <w:p w14:paraId="70C50381" w14:textId="196913E2" w:rsidR="00554341" w:rsidRPr="00554341" w:rsidDel="005F5D29" w:rsidRDefault="00554341" w:rsidP="00554341">
      <w:pPr>
        <w:pStyle w:val="EndNoteBibliography"/>
        <w:rPr>
          <w:del w:id="2574" w:author="mp4" w:date="2018-08-24T13:51:00Z"/>
          <w:noProof/>
        </w:rPr>
      </w:pPr>
      <w:bookmarkStart w:id="2575" w:name="_ENREF_3"/>
      <w:del w:id="2576" w:author="mp4" w:date="2018-08-24T13:51:00Z">
        <w:r w:rsidRPr="00554341" w:rsidDel="005F5D29">
          <w:rPr>
            <w:noProof/>
          </w:rPr>
          <w:delText>[3]</w:delText>
        </w:r>
        <w:r w:rsidRPr="00554341" w:rsidDel="005F5D29">
          <w:rPr>
            <w:noProof/>
          </w:rPr>
          <w:tab/>
          <w:delText>Laursen, T. A., and Maker, B. N., 1995, "Augmented Lagrangian quasi-newton solver for constrained nonlinear finite element applications," International Journal for Numerical Methods in Engineering, 38(21), pp. 3571-3590.</w:delText>
        </w:r>
        <w:bookmarkEnd w:id="2575"/>
      </w:del>
    </w:p>
    <w:p w14:paraId="5D6E3FD0" w14:textId="18D28F2A" w:rsidR="00554341" w:rsidRPr="00554341" w:rsidDel="005F5D29" w:rsidRDefault="00554341" w:rsidP="00554341">
      <w:pPr>
        <w:pStyle w:val="EndNoteBibliography"/>
        <w:rPr>
          <w:del w:id="2577" w:author="mp4" w:date="2018-08-24T13:51:00Z"/>
          <w:noProof/>
        </w:rPr>
      </w:pPr>
      <w:bookmarkStart w:id="2578" w:name="_ENREF_4"/>
      <w:del w:id="2579" w:author="mp4" w:date="2018-08-24T13:51:00Z">
        <w:r w:rsidRPr="00554341" w:rsidDel="005F5D29">
          <w:rPr>
            <w:noProof/>
          </w:rPr>
          <w:delText>[4]</w:delText>
        </w:r>
        <w:r w:rsidRPr="00554341" w:rsidDel="005F5D29">
          <w:rPr>
            <w:noProof/>
          </w:rPr>
          <w:tab/>
          <w:delText>Ateshian, G., Maas, S., and Weiss, J. A., 2009, "Finite Element Algorithm for Frictionless Contact of Porous Permeable Media under Finite Deformation and Sliding," J. Biomech. Engn.</w:delText>
        </w:r>
        <w:bookmarkEnd w:id="2578"/>
      </w:del>
    </w:p>
    <w:p w14:paraId="4679EB9A" w14:textId="60CAF63A" w:rsidR="00554341" w:rsidRPr="00554341" w:rsidDel="005F5D29" w:rsidRDefault="00554341" w:rsidP="00554341">
      <w:pPr>
        <w:pStyle w:val="EndNoteBibliography"/>
        <w:rPr>
          <w:del w:id="2580" w:author="mp4" w:date="2018-08-24T13:51:00Z"/>
          <w:noProof/>
        </w:rPr>
      </w:pPr>
      <w:bookmarkStart w:id="2581" w:name="_ENREF_5"/>
      <w:del w:id="2582" w:author="mp4" w:date="2018-08-24T13:51:00Z">
        <w:r w:rsidRPr="00554341" w:rsidDel="005F5D29">
          <w:rPr>
            <w:noProof/>
          </w:rPr>
          <w:delText>[5]</w:delText>
        </w:r>
        <w:r w:rsidRPr="00554341" w:rsidDel="005F5D29">
          <w:rPr>
            <w:noProof/>
          </w:rPr>
          <w:tab/>
          <w:delText>Simo, J. C., and Taylor, R. L., 1991, "Quasi-incompressible finite elasticity in principal stretches: Continuum basis and numerical algorithms," Computer methods in applied mechanics and engineering, 85, pp. 273-310.</w:delText>
        </w:r>
        <w:bookmarkEnd w:id="2581"/>
      </w:del>
    </w:p>
    <w:p w14:paraId="3C654BEB" w14:textId="0968F6ED" w:rsidR="00554341" w:rsidRPr="00554341" w:rsidDel="005F5D29" w:rsidRDefault="00554341" w:rsidP="00554341">
      <w:pPr>
        <w:pStyle w:val="EndNoteBibliography"/>
        <w:rPr>
          <w:del w:id="2583" w:author="mp4" w:date="2018-08-24T13:51:00Z"/>
          <w:noProof/>
        </w:rPr>
      </w:pPr>
      <w:bookmarkStart w:id="2584" w:name="_ENREF_6"/>
      <w:del w:id="2585" w:author="mp4" w:date="2018-08-24T13:51:00Z">
        <w:r w:rsidRPr="00554341" w:rsidDel="005F5D29">
          <w:rPr>
            <w:noProof/>
          </w:rPr>
          <w:delText>[6]</w:delText>
        </w:r>
        <w:r w:rsidRPr="00554341" w:rsidDel="005F5D29">
          <w:rPr>
            <w:noProof/>
          </w:rPr>
          <w:tab/>
          <w:delText>Arruda, E. M., and Boyce, M. C., 1993, "A Three-Dimensional Constitutive Model for the Large Stretch Behavior of Rubber Elastic Materials," J. Mech. Phys. Solids, 41(2), pp. 389-412.</w:delText>
        </w:r>
        <w:bookmarkEnd w:id="2584"/>
      </w:del>
    </w:p>
    <w:p w14:paraId="53717336" w14:textId="1078C753" w:rsidR="00554341" w:rsidRPr="00554341" w:rsidDel="005F5D29" w:rsidRDefault="00554341" w:rsidP="00554341">
      <w:pPr>
        <w:pStyle w:val="EndNoteBibliography"/>
        <w:rPr>
          <w:del w:id="2586" w:author="mp4" w:date="2018-08-24T13:51:00Z"/>
          <w:noProof/>
        </w:rPr>
      </w:pPr>
      <w:bookmarkStart w:id="2587" w:name="_ENREF_7"/>
      <w:del w:id="2588" w:author="mp4" w:date="2018-08-24T13:51:00Z">
        <w:r w:rsidRPr="00554341" w:rsidDel="005F5D29">
          <w:rPr>
            <w:noProof/>
          </w:rPr>
          <w:delText>[7]</w:delText>
        </w:r>
        <w:r w:rsidRPr="00554341" w:rsidDel="005F5D29">
          <w:rPr>
            <w:noProof/>
          </w:rPr>
          <w:tab/>
          <w:delText>Lanir, Y., 1983, "Constitutive equations for fibrous connective tissues," J Biomech, 16(1), pp. 1-12.</w:delText>
        </w:r>
        <w:bookmarkEnd w:id="2587"/>
      </w:del>
    </w:p>
    <w:p w14:paraId="23E6EABC" w14:textId="04837E71" w:rsidR="00554341" w:rsidRPr="00554341" w:rsidDel="005F5D29" w:rsidRDefault="00554341" w:rsidP="00554341">
      <w:pPr>
        <w:pStyle w:val="EndNoteBibliography"/>
        <w:rPr>
          <w:del w:id="2589" w:author="mp4" w:date="2018-08-24T13:51:00Z"/>
          <w:noProof/>
        </w:rPr>
      </w:pPr>
      <w:bookmarkStart w:id="2590" w:name="_ENREF_8"/>
      <w:del w:id="2591" w:author="mp4" w:date="2018-08-24T13:51:00Z">
        <w:r w:rsidRPr="00554341" w:rsidDel="005F5D29">
          <w:rPr>
            <w:noProof/>
          </w:rPr>
          <w:delText>[8]</w:delText>
        </w:r>
        <w:r w:rsidRPr="00554341" w:rsidDel="005F5D29">
          <w:rPr>
            <w:noProof/>
          </w:rPr>
          <w:tab/>
          <w:delText>Ateshian, G. A., Rajan, V., Chahine, N. O., Canal, C. E., and Hung, C. T., 2009, "Modeling the matrix of articular cartilage using a continuous fiber angular distribution predicts many observed phenomena," J Biomech Eng, 131(6), p. 061003.</w:delText>
        </w:r>
        <w:bookmarkEnd w:id="2590"/>
      </w:del>
    </w:p>
    <w:p w14:paraId="4C77CBBB" w14:textId="7CDB8D36" w:rsidR="00554341" w:rsidRPr="00554341" w:rsidDel="005F5D29" w:rsidRDefault="00554341" w:rsidP="00554341">
      <w:pPr>
        <w:pStyle w:val="EndNoteBibliography"/>
        <w:rPr>
          <w:del w:id="2592" w:author="mp4" w:date="2018-08-24T13:51:00Z"/>
          <w:noProof/>
        </w:rPr>
      </w:pPr>
      <w:bookmarkStart w:id="2593" w:name="_ENREF_9"/>
      <w:del w:id="2594" w:author="mp4" w:date="2018-08-24T13:51:00Z">
        <w:r w:rsidRPr="00554341" w:rsidDel="005F5D29">
          <w:rPr>
            <w:noProof/>
          </w:rPr>
          <w:delText>[9]</w:delText>
        </w:r>
        <w:r w:rsidRPr="00554341" w:rsidDel="005F5D29">
          <w:rPr>
            <w:noProof/>
          </w:rPr>
          <w:tab/>
          <w:delText>Ateshian, G. A., 2007, "Anisotropy of fibrous tissues in relation to the distribution of tensed and buckled fibers," J Biomech Eng, 129(2), pp. 240-249.</w:delText>
        </w:r>
        <w:bookmarkEnd w:id="2593"/>
      </w:del>
    </w:p>
    <w:p w14:paraId="6FA174AB" w14:textId="6455EA12" w:rsidR="00554341" w:rsidRPr="00554341" w:rsidDel="005F5D29" w:rsidRDefault="00554341" w:rsidP="00554341">
      <w:pPr>
        <w:pStyle w:val="EndNoteBibliography"/>
        <w:rPr>
          <w:del w:id="2595" w:author="mp4" w:date="2018-08-24T13:51:00Z"/>
          <w:noProof/>
        </w:rPr>
      </w:pPr>
      <w:bookmarkStart w:id="2596" w:name="_ENREF_10"/>
      <w:del w:id="2597" w:author="mp4" w:date="2018-08-24T13:51:00Z">
        <w:r w:rsidRPr="00554341" w:rsidDel="005F5D29">
          <w:rPr>
            <w:noProof/>
          </w:rPr>
          <w:delText>[10]</w:delText>
        </w:r>
        <w:r w:rsidRPr="00554341" w:rsidDel="005F5D29">
          <w:rPr>
            <w:noProof/>
          </w:rPr>
          <w:tab/>
          <w:delText>Fung, Y. C., 1993, Biomechanics : mechanical properties of living tissues, Springer-Verlag, New York.</w:delText>
        </w:r>
        <w:bookmarkEnd w:id="2596"/>
      </w:del>
    </w:p>
    <w:p w14:paraId="179CFDA9" w14:textId="4F01A12F" w:rsidR="00554341" w:rsidRPr="00554341" w:rsidDel="005F5D29" w:rsidRDefault="00554341" w:rsidP="00554341">
      <w:pPr>
        <w:pStyle w:val="EndNoteBibliography"/>
        <w:rPr>
          <w:del w:id="2598" w:author="mp4" w:date="2018-08-24T13:51:00Z"/>
          <w:noProof/>
        </w:rPr>
      </w:pPr>
      <w:bookmarkStart w:id="2599" w:name="_ENREF_11"/>
      <w:del w:id="2600" w:author="mp4" w:date="2018-08-24T13:51:00Z">
        <w:r w:rsidRPr="00554341" w:rsidDel="005F5D29">
          <w:rPr>
            <w:noProof/>
          </w:rPr>
          <w:delText>[11]</w:delText>
        </w:r>
        <w:r w:rsidRPr="00554341" w:rsidDel="005F5D29">
          <w:rPr>
            <w:noProof/>
          </w:rPr>
          <w:tab/>
          <w:delText>Fung, Y. C., Fronek, K., and Patitucci, P., 1979, "Pseudoelasticity of arteries and the choice of its mathematical expression," Am J Physiol, 237(5), pp. H620-631.</w:delText>
        </w:r>
        <w:bookmarkEnd w:id="2599"/>
      </w:del>
    </w:p>
    <w:p w14:paraId="0880D19A" w14:textId="4293C697" w:rsidR="00554341" w:rsidRPr="00554341" w:rsidDel="005F5D29" w:rsidRDefault="00554341" w:rsidP="00554341">
      <w:pPr>
        <w:pStyle w:val="EndNoteBibliography"/>
        <w:rPr>
          <w:del w:id="2601" w:author="mp4" w:date="2018-08-24T13:51:00Z"/>
          <w:noProof/>
        </w:rPr>
      </w:pPr>
      <w:bookmarkStart w:id="2602" w:name="_ENREF_12"/>
      <w:del w:id="2603" w:author="mp4" w:date="2018-08-24T13:51:00Z">
        <w:r w:rsidRPr="00554341" w:rsidDel="005F5D29">
          <w:rPr>
            <w:noProof/>
          </w:rPr>
          <w:delText>[12]</w:delText>
        </w:r>
        <w:r w:rsidRPr="00554341" w:rsidDel="005F5D29">
          <w:rPr>
            <w:noProof/>
          </w:rPr>
          <w:tab/>
          <w:delText>Ateshian, G. A., and Costa, K. D., 2009, "A frame-invariant formulation of Fung elasticity," J Biomech, 42(6), pp. 781-785.</w:delText>
        </w:r>
        <w:bookmarkEnd w:id="2602"/>
      </w:del>
    </w:p>
    <w:p w14:paraId="7CD547E1" w14:textId="3A366E64" w:rsidR="00554341" w:rsidRPr="00554341" w:rsidDel="005F5D29" w:rsidRDefault="00554341" w:rsidP="00554341">
      <w:pPr>
        <w:pStyle w:val="EndNoteBibliography"/>
        <w:rPr>
          <w:del w:id="2604" w:author="mp4" w:date="2018-08-24T13:51:00Z"/>
          <w:noProof/>
        </w:rPr>
      </w:pPr>
      <w:bookmarkStart w:id="2605" w:name="_ENREF_13"/>
      <w:del w:id="2606" w:author="mp4" w:date="2018-08-24T13:51:00Z">
        <w:r w:rsidRPr="00554341" w:rsidDel="005F5D29">
          <w:rPr>
            <w:noProof/>
          </w:rPr>
          <w:delText>[13]</w:delText>
        </w:r>
        <w:r w:rsidRPr="00554341" w:rsidDel="005F5D29">
          <w:rPr>
            <w:noProof/>
          </w:rPr>
          <w:tab/>
          <w:delText>Blemker, S., 2004, "3D Modeling of Complex Muscle Architecture and Geometry," Stanford University, Stanford.</w:delText>
        </w:r>
        <w:bookmarkEnd w:id="2605"/>
      </w:del>
    </w:p>
    <w:p w14:paraId="5F96751F" w14:textId="098D9A53" w:rsidR="00554341" w:rsidRPr="00554341" w:rsidDel="005F5D29" w:rsidRDefault="00554341" w:rsidP="00554341">
      <w:pPr>
        <w:pStyle w:val="EndNoteBibliography"/>
        <w:rPr>
          <w:del w:id="2607" w:author="mp4" w:date="2018-08-24T13:51:00Z"/>
          <w:noProof/>
        </w:rPr>
      </w:pPr>
      <w:bookmarkStart w:id="2608" w:name="_ENREF_14"/>
      <w:del w:id="2609" w:author="mp4" w:date="2018-08-24T13:51:00Z">
        <w:r w:rsidRPr="00554341" w:rsidDel="005F5D29">
          <w:rPr>
            <w:noProof/>
          </w:rPr>
          <w:delText>[14]</w:delText>
        </w:r>
        <w:r w:rsidRPr="00554341" w:rsidDel="005F5D29">
          <w:rPr>
            <w:noProof/>
          </w:rPr>
          <w:tab/>
          <w:delText>Criscione, J., Douglas, S., and Hunter, W., 2001, "Physically based strain invariant set for materials exhibiting transversely isotropic behavior," J. Mech. Phys. Solids, 49, pp. 871-897.</w:delText>
        </w:r>
        <w:bookmarkEnd w:id="2608"/>
      </w:del>
    </w:p>
    <w:p w14:paraId="7A40C3A4" w14:textId="1866267D" w:rsidR="00554341" w:rsidRPr="00554341" w:rsidDel="005F5D29" w:rsidRDefault="00554341" w:rsidP="00554341">
      <w:pPr>
        <w:pStyle w:val="EndNoteBibliography"/>
        <w:rPr>
          <w:del w:id="2610" w:author="mp4" w:date="2018-08-24T13:51:00Z"/>
          <w:noProof/>
        </w:rPr>
      </w:pPr>
      <w:bookmarkStart w:id="2611" w:name="_ENREF_15"/>
      <w:del w:id="2612" w:author="mp4" w:date="2018-08-24T13:51:00Z">
        <w:r w:rsidRPr="00554341" w:rsidDel="005F5D29">
          <w:rPr>
            <w:noProof/>
          </w:rPr>
          <w:delText>[15]</w:delText>
        </w:r>
        <w:r w:rsidRPr="00554341" w:rsidDel="005F5D29">
          <w:rPr>
            <w:noProof/>
          </w:rPr>
          <w:tab/>
          <w:delText>Spencer, A. J. M., 1984, Continuum Theory of the Mechanics of Fibre-Reinforced Composites, Springer-Verlag, New York.</w:delText>
        </w:r>
        <w:bookmarkEnd w:id="2611"/>
      </w:del>
    </w:p>
    <w:p w14:paraId="74488EA7" w14:textId="0FF576B0" w:rsidR="00554341" w:rsidRPr="00554341" w:rsidDel="005F5D29" w:rsidRDefault="00554341" w:rsidP="00554341">
      <w:pPr>
        <w:pStyle w:val="EndNoteBibliography"/>
        <w:rPr>
          <w:del w:id="2613" w:author="mp4" w:date="2018-08-24T13:51:00Z"/>
          <w:noProof/>
        </w:rPr>
      </w:pPr>
      <w:bookmarkStart w:id="2614" w:name="_ENREF_16"/>
      <w:del w:id="2615" w:author="mp4" w:date="2018-08-24T13:51:00Z">
        <w:r w:rsidRPr="00554341" w:rsidDel="005F5D29">
          <w:rPr>
            <w:noProof/>
          </w:rPr>
          <w:delText>[16]</w:delText>
        </w:r>
        <w:r w:rsidRPr="00554341" w:rsidDel="005F5D29">
          <w:rPr>
            <w:noProof/>
          </w:rPr>
          <w:tab/>
          <w:delText>Ateshian, G. A., Ellis, B. J., and Weiss, J. A., 2007, "Equivalence between short-time biphasic and incompressible elastic material response," J Biomech Eng, In press.</w:delText>
        </w:r>
        <w:bookmarkEnd w:id="2614"/>
      </w:del>
    </w:p>
    <w:p w14:paraId="25F2C42D" w14:textId="0E5D082B" w:rsidR="00554341" w:rsidRPr="00554341" w:rsidDel="005F5D29" w:rsidRDefault="00554341" w:rsidP="00554341">
      <w:pPr>
        <w:pStyle w:val="EndNoteBibliography"/>
        <w:rPr>
          <w:del w:id="2616" w:author="mp4" w:date="2018-08-24T13:51:00Z"/>
          <w:noProof/>
        </w:rPr>
      </w:pPr>
      <w:bookmarkStart w:id="2617" w:name="_ENREF_17"/>
      <w:del w:id="2618" w:author="mp4" w:date="2018-08-24T13:51:00Z">
        <w:r w:rsidRPr="00554341" w:rsidDel="005F5D29">
          <w:rPr>
            <w:noProof/>
          </w:rPr>
          <w:delText>[17]</w:delText>
        </w:r>
        <w:r w:rsidRPr="00554341" w:rsidDel="005F5D29">
          <w:rPr>
            <w:noProof/>
          </w:rPr>
          <w:tab/>
          <w:delText>Puso, M. A., and Weiss, J. A., 1998, "Finite element implementation of anisotropic quasi-linear viscoelasticity using a discrete spectrum approximation," J Biomech Eng, 120(1), pp. 62-70.</w:delText>
        </w:r>
        <w:bookmarkEnd w:id="2617"/>
      </w:del>
    </w:p>
    <w:p w14:paraId="189CC6F2" w14:textId="220F0502" w:rsidR="00554341" w:rsidRPr="00554341" w:rsidDel="005F5D29" w:rsidRDefault="00554341" w:rsidP="00554341">
      <w:pPr>
        <w:pStyle w:val="EndNoteBibliography"/>
        <w:rPr>
          <w:del w:id="2619" w:author="mp4" w:date="2018-08-24T13:51:00Z"/>
          <w:noProof/>
        </w:rPr>
      </w:pPr>
      <w:bookmarkStart w:id="2620" w:name="_ENREF_18"/>
      <w:del w:id="2621" w:author="mp4" w:date="2018-08-24T13:51:00Z">
        <w:r w:rsidRPr="00554341" w:rsidDel="005F5D29">
          <w:rPr>
            <w:noProof/>
          </w:rPr>
          <w:delText>[18]</w:delText>
        </w:r>
        <w:r w:rsidRPr="00554341" w:rsidDel="005F5D29">
          <w:rPr>
            <w:noProof/>
          </w:rPr>
          <w:tab/>
          <w:delText>Quapp, K. M., and Weiss, J. A., 1998, "Material characterization of human medial collateral ligament," J Biomech Eng, 120(6), pp. 757-763.</w:delText>
        </w:r>
        <w:bookmarkEnd w:id="2620"/>
      </w:del>
    </w:p>
    <w:p w14:paraId="40480804" w14:textId="6D439E4F" w:rsidR="00554341" w:rsidRPr="00554341" w:rsidDel="005F5D29" w:rsidRDefault="00554341" w:rsidP="00554341">
      <w:pPr>
        <w:pStyle w:val="EndNoteBibliography"/>
        <w:rPr>
          <w:del w:id="2622" w:author="mp4" w:date="2018-08-24T13:51:00Z"/>
          <w:noProof/>
        </w:rPr>
      </w:pPr>
      <w:bookmarkStart w:id="2623" w:name="_ENREF_19"/>
      <w:del w:id="2624" w:author="mp4" w:date="2018-08-24T13:51:00Z">
        <w:r w:rsidRPr="00554341" w:rsidDel="005F5D29">
          <w:rPr>
            <w:noProof/>
          </w:rPr>
          <w:delText>[19]</w:delText>
        </w:r>
        <w:r w:rsidRPr="00554341" w:rsidDel="005F5D29">
          <w:rPr>
            <w:noProof/>
          </w:rPr>
          <w:tab/>
          <w:delText>Weiss, J. A., Maker, B. N., and Govindjee, S., 1996, "Finite element implementation of incompressible, transversely isotropic hyperelasticity," Computer Methods in Applications of Mechanics and Engineering, 135, pp. 107-128.</w:delText>
        </w:r>
        <w:bookmarkEnd w:id="2623"/>
      </w:del>
    </w:p>
    <w:p w14:paraId="7F8036D6" w14:textId="38A83342" w:rsidR="00554341" w:rsidRPr="00554341" w:rsidDel="005F5D29" w:rsidRDefault="00554341" w:rsidP="00554341">
      <w:pPr>
        <w:pStyle w:val="EndNoteBibliography"/>
        <w:rPr>
          <w:del w:id="2625" w:author="mp4" w:date="2018-08-24T13:51:00Z"/>
          <w:noProof/>
        </w:rPr>
      </w:pPr>
      <w:bookmarkStart w:id="2626" w:name="_ENREF_20"/>
      <w:del w:id="2627" w:author="mp4" w:date="2018-08-24T13:51:00Z">
        <w:r w:rsidRPr="00554341" w:rsidDel="005F5D29">
          <w:rPr>
            <w:noProof/>
          </w:rPr>
          <w:delText>[20]</w:delText>
        </w:r>
        <w:r w:rsidRPr="00554341" w:rsidDel="005F5D29">
          <w:rPr>
            <w:noProof/>
          </w:rPr>
          <w:tab/>
          <w:delText>Veronda, D. R., and Westmann, R. A., 1970, "Mechanical Characterization of Skin - Finite Deformations," J. Biomechanics, Vol. 3, pp. 111-124.</w:delText>
        </w:r>
        <w:bookmarkEnd w:id="2626"/>
      </w:del>
    </w:p>
    <w:p w14:paraId="60FA302C" w14:textId="072B8F02" w:rsidR="00554341" w:rsidRPr="00554341" w:rsidDel="005F5D29" w:rsidRDefault="00554341" w:rsidP="00554341">
      <w:pPr>
        <w:pStyle w:val="EndNoteBibliography"/>
        <w:rPr>
          <w:del w:id="2628" w:author="mp4" w:date="2018-08-24T13:51:00Z"/>
          <w:noProof/>
        </w:rPr>
      </w:pPr>
      <w:bookmarkStart w:id="2629" w:name="_ENREF_21"/>
      <w:del w:id="2630" w:author="mp4" w:date="2018-08-24T13:51:00Z">
        <w:r w:rsidRPr="00554341" w:rsidDel="005F5D29">
          <w:rPr>
            <w:noProof/>
          </w:rPr>
          <w:delText>[21]</w:delText>
        </w:r>
        <w:r w:rsidRPr="00554341" w:rsidDel="005F5D29">
          <w:rPr>
            <w:noProof/>
          </w:rPr>
          <w:tab/>
          <w:delText>Girard, M. J. A., Downs, J. C., and Burgoyne, C. F., 2009, "Peripapillary and posterior scleral mechanics - Part I: Development of an anisotropic hyperelastic constitutive model," J Biomech Eng, 131(5), p. 051011.</w:delText>
        </w:r>
        <w:bookmarkEnd w:id="2629"/>
      </w:del>
    </w:p>
    <w:p w14:paraId="47080324" w14:textId="5A0F26FB" w:rsidR="00554341" w:rsidRPr="00554341" w:rsidDel="005F5D29" w:rsidRDefault="00554341" w:rsidP="00554341">
      <w:pPr>
        <w:pStyle w:val="EndNoteBibliography"/>
        <w:rPr>
          <w:del w:id="2631" w:author="mp4" w:date="2018-08-24T13:51:00Z"/>
          <w:noProof/>
        </w:rPr>
      </w:pPr>
      <w:bookmarkStart w:id="2632" w:name="_ENREF_22"/>
      <w:del w:id="2633" w:author="mp4" w:date="2018-08-24T13:51:00Z">
        <w:r w:rsidRPr="00554341" w:rsidDel="005F5D29">
          <w:rPr>
            <w:noProof/>
          </w:rPr>
          <w:delText>[22]</w:delText>
        </w:r>
        <w:r w:rsidRPr="00554341" w:rsidDel="005F5D29">
          <w:rPr>
            <w:noProof/>
          </w:rPr>
          <w:tab/>
          <w:delText>Gouget, C. L. M., Girard, M. J. A., and Ethier, C. R., 2012, "A constrained von Mises distribution to describe fiber organization in thin soft tissues," Biomechanics And Modeling in Mechanobiolgy, 11(3-4), pp. 475-482.</w:delText>
        </w:r>
        <w:bookmarkEnd w:id="2632"/>
      </w:del>
    </w:p>
    <w:p w14:paraId="13690B4B" w14:textId="12574E8B" w:rsidR="00554341" w:rsidRPr="00554341" w:rsidDel="005F5D29" w:rsidRDefault="00554341" w:rsidP="00554341">
      <w:pPr>
        <w:pStyle w:val="EndNoteBibliography"/>
        <w:rPr>
          <w:del w:id="2634" w:author="mp4" w:date="2018-08-24T13:51:00Z"/>
          <w:noProof/>
        </w:rPr>
      </w:pPr>
      <w:bookmarkStart w:id="2635" w:name="_ENREF_23"/>
      <w:del w:id="2636" w:author="mp4" w:date="2018-08-24T13:51:00Z">
        <w:r w:rsidRPr="00554341" w:rsidDel="005F5D29">
          <w:rPr>
            <w:noProof/>
          </w:rPr>
          <w:delText>[23]</w:delText>
        </w:r>
        <w:r w:rsidRPr="00554341" w:rsidDel="005F5D29">
          <w:rPr>
            <w:noProof/>
          </w:rPr>
          <w:tab/>
          <w:delText>Bonet, J., and Wood, R. D., 1997, Nonlinear continuum mechanics for finite element analysis, Cambridge University Press.</w:delText>
        </w:r>
        <w:bookmarkEnd w:id="2635"/>
      </w:del>
    </w:p>
    <w:p w14:paraId="1F4765BB" w14:textId="7CB7B4B2" w:rsidR="00554341" w:rsidRPr="00554341" w:rsidDel="005F5D29" w:rsidRDefault="00554341" w:rsidP="00554341">
      <w:pPr>
        <w:pStyle w:val="EndNoteBibliography"/>
        <w:rPr>
          <w:del w:id="2637" w:author="mp4" w:date="2018-08-24T13:51:00Z"/>
          <w:noProof/>
        </w:rPr>
      </w:pPr>
      <w:bookmarkStart w:id="2638" w:name="_ENREF_24"/>
      <w:del w:id="2639" w:author="mp4" w:date="2018-08-24T13:51:00Z">
        <w:r w:rsidRPr="00554341" w:rsidDel="005F5D29">
          <w:rPr>
            <w:noProof/>
          </w:rPr>
          <w:delText>[24]</w:delText>
        </w:r>
        <w:r w:rsidRPr="00554341" w:rsidDel="005F5D29">
          <w:rPr>
            <w:noProof/>
          </w:rPr>
          <w:tab/>
          <w:delText>Carter, D. R., and Hayes, W. C., 1976, "Bone compressive strength: the influence of density and strain rate," Science, 194(4270), pp. 1174-1176.</w:delText>
        </w:r>
        <w:bookmarkEnd w:id="2638"/>
      </w:del>
    </w:p>
    <w:p w14:paraId="24EBBC16" w14:textId="2E9C0E78" w:rsidR="00554341" w:rsidRPr="00554341" w:rsidDel="005F5D29" w:rsidRDefault="00554341" w:rsidP="00554341">
      <w:pPr>
        <w:pStyle w:val="EndNoteBibliography"/>
        <w:rPr>
          <w:del w:id="2640" w:author="mp4" w:date="2018-08-24T13:51:00Z"/>
          <w:noProof/>
        </w:rPr>
      </w:pPr>
      <w:bookmarkStart w:id="2641" w:name="_ENREF_25"/>
      <w:del w:id="2642" w:author="mp4" w:date="2018-08-24T13:51:00Z">
        <w:r w:rsidRPr="00554341" w:rsidDel="005F5D29">
          <w:rPr>
            <w:noProof/>
          </w:rPr>
          <w:delText>[25]</w:delText>
        </w:r>
        <w:r w:rsidRPr="00554341" w:rsidDel="005F5D29">
          <w:rPr>
            <w:noProof/>
          </w:rPr>
          <w:tab/>
          <w:delText>Carter, D. R., and Hayes, W. C., 1977, "The compressive behavior of bone as a two-phase porous structure," J Bone Joint Surg Am, 59(7), pp. 954-962.</w:delText>
        </w:r>
        <w:bookmarkEnd w:id="2641"/>
      </w:del>
    </w:p>
    <w:p w14:paraId="0CBB6F4D" w14:textId="49A9548C" w:rsidR="00554341" w:rsidRPr="00554341" w:rsidDel="005F5D29" w:rsidRDefault="00554341" w:rsidP="00554341">
      <w:pPr>
        <w:pStyle w:val="EndNoteBibliography"/>
        <w:rPr>
          <w:del w:id="2643" w:author="mp4" w:date="2018-08-24T13:51:00Z"/>
          <w:noProof/>
        </w:rPr>
      </w:pPr>
      <w:bookmarkStart w:id="2644" w:name="_ENREF_26"/>
      <w:del w:id="2645" w:author="mp4" w:date="2018-08-24T13:51:00Z">
        <w:r w:rsidRPr="00554341" w:rsidDel="005F5D29">
          <w:rPr>
            <w:noProof/>
          </w:rPr>
          <w:delText>[26]</w:delText>
        </w:r>
        <w:r w:rsidRPr="00554341" w:rsidDel="005F5D29">
          <w:rPr>
            <w:noProof/>
          </w:rPr>
          <w:tab/>
          <w:delText>Curnier, A., Qi-Chang, H., and Zysset, P., 1995, "Conewise linear elastic materials," J Elasticity, 37(1), pp. 1-38.</w:delText>
        </w:r>
        <w:bookmarkEnd w:id="2644"/>
      </w:del>
    </w:p>
    <w:p w14:paraId="3FD4BDE5" w14:textId="001D6358" w:rsidR="00554341" w:rsidRPr="00554341" w:rsidDel="005F5D29" w:rsidRDefault="00554341" w:rsidP="00554341">
      <w:pPr>
        <w:pStyle w:val="EndNoteBibliography"/>
        <w:rPr>
          <w:del w:id="2646" w:author="mp4" w:date="2018-08-24T13:51:00Z"/>
          <w:noProof/>
        </w:rPr>
      </w:pPr>
      <w:bookmarkStart w:id="2647" w:name="_ENREF_27"/>
      <w:del w:id="2648" w:author="mp4" w:date="2018-08-24T13:51:00Z">
        <w:r w:rsidRPr="00554341" w:rsidDel="005F5D29">
          <w:rPr>
            <w:noProof/>
          </w:rPr>
          <w:delText>[27]</w:delText>
        </w:r>
        <w:r w:rsidRPr="00554341" w:rsidDel="005F5D29">
          <w:rPr>
            <w:noProof/>
          </w:rPr>
          <w:tab/>
          <w:delText>Overbeek, J. T., 1956, "The Donnan equilibrium," Prog Biophys Biophys Chem, 6, pp. 57-84.</w:delText>
        </w:r>
        <w:bookmarkEnd w:id="2647"/>
      </w:del>
    </w:p>
    <w:p w14:paraId="620EC79E" w14:textId="6EF714E4" w:rsidR="00554341" w:rsidRPr="00554341" w:rsidDel="005F5D29" w:rsidRDefault="00554341" w:rsidP="00554341">
      <w:pPr>
        <w:pStyle w:val="EndNoteBibliography"/>
        <w:rPr>
          <w:del w:id="2649" w:author="mp4" w:date="2018-08-24T13:51:00Z"/>
          <w:noProof/>
        </w:rPr>
      </w:pPr>
      <w:bookmarkStart w:id="2650" w:name="_ENREF_28"/>
      <w:del w:id="2651" w:author="mp4" w:date="2018-08-24T13:51:00Z">
        <w:r w:rsidRPr="00554341" w:rsidDel="005F5D29">
          <w:rPr>
            <w:noProof/>
          </w:rPr>
          <w:delText>[28]</w:delText>
        </w:r>
        <w:r w:rsidRPr="00554341" w:rsidDel="005F5D29">
          <w:rPr>
            <w:noProof/>
          </w:rPr>
          <w:tab/>
          <w:delText>Lai, W. M., Hou, J. S., and Mow, V. C., 1991, "A triphasic theory for the swelling and deformation behaviors of articular cartilage," J Biomech Eng, 113(3), pp. 245-258.</w:delText>
        </w:r>
        <w:bookmarkEnd w:id="2650"/>
      </w:del>
    </w:p>
    <w:p w14:paraId="7BDD5526" w14:textId="17E95A44" w:rsidR="00554341" w:rsidRPr="00554341" w:rsidDel="005F5D29" w:rsidRDefault="00554341" w:rsidP="00554341">
      <w:pPr>
        <w:pStyle w:val="EndNoteBibliography"/>
        <w:rPr>
          <w:del w:id="2652" w:author="mp4" w:date="2018-08-24T13:51:00Z"/>
          <w:noProof/>
        </w:rPr>
      </w:pPr>
      <w:bookmarkStart w:id="2653" w:name="_ENREF_29"/>
      <w:del w:id="2654" w:author="mp4" w:date="2018-08-24T13:51:00Z">
        <w:r w:rsidRPr="00554341" w:rsidDel="005F5D29">
          <w:rPr>
            <w:noProof/>
          </w:rPr>
          <w:delText>[29]</w:delText>
        </w:r>
        <w:r w:rsidRPr="00554341" w:rsidDel="005F5D29">
          <w:rPr>
            <w:noProof/>
          </w:rPr>
          <w:tab/>
          <w:delText>Holmes, M. H., and Mow, V. C., 1990, "The nonlinear characteristics of soft gels and hydrated connective tissues in ultrafiltration," J Biomech, 23(11), pp. 1145-1156.</w:delText>
        </w:r>
        <w:bookmarkEnd w:id="2653"/>
      </w:del>
    </w:p>
    <w:p w14:paraId="49A472B8" w14:textId="0EA394D5" w:rsidR="00554341" w:rsidRPr="00554341" w:rsidDel="005F5D29" w:rsidRDefault="00554341" w:rsidP="00554341">
      <w:pPr>
        <w:pStyle w:val="EndNoteBibliography"/>
        <w:rPr>
          <w:del w:id="2655" w:author="mp4" w:date="2018-08-24T13:51:00Z"/>
          <w:noProof/>
        </w:rPr>
      </w:pPr>
      <w:bookmarkStart w:id="2656" w:name="_ENREF_30"/>
      <w:del w:id="2657" w:author="mp4" w:date="2018-08-24T13:51:00Z">
        <w:r w:rsidRPr="00554341" w:rsidDel="005F5D29">
          <w:rPr>
            <w:noProof/>
          </w:rPr>
          <w:delText>[30]</w:delText>
        </w:r>
        <w:r w:rsidRPr="00554341" w:rsidDel="005F5D29">
          <w:rPr>
            <w:noProof/>
          </w:rPr>
          <w:tab/>
          <w:delText>Ateshian, G. A., Warden, W. H., Kim, J. J., Grelsamer, R. P., and Mow, V. C., 1997, "Finite deformation biphasic material properties of bovine articular cartilage from confined compression experiments," J Biomech, 30(11-12), pp. 1157-1164.</w:delText>
        </w:r>
        <w:bookmarkEnd w:id="2656"/>
      </w:del>
    </w:p>
    <w:p w14:paraId="7159E436" w14:textId="47484BB7" w:rsidR="00554341" w:rsidRPr="00554341" w:rsidDel="005F5D29" w:rsidRDefault="00554341" w:rsidP="00554341">
      <w:pPr>
        <w:pStyle w:val="EndNoteBibliography"/>
        <w:rPr>
          <w:del w:id="2658" w:author="mp4" w:date="2018-08-24T13:51:00Z"/>
          <w:noProof/>
        </w:rPr>
      </w:pPr>
      <w:bookmarkStart w:id="2659" w:name="_ENREF_31"/>
      <w:del w:id="2660" w:author="mp4" w:date="2018-08-24T13:51:00Z">
        <w:r w:rsidRPr="00554341" w:rsidDel="005F5D29">
          <w:rPr>
            <w:noProof/>
          </w:rPr>
          <w:delText>[31]</w:delText>
        </w:r>
        <w:r w:rsidRPr="00554341" w:rsidDel="005F5D29">
          <w:rPr>
            <w:noProof/>
          </w:rPr>
          <w:tab/>
          <w:delText>Iatridis, J. C., Setton, L. A., Foster, R. J., Rawlins, B. A., Weidenbaum, M., and Mow, V. C., 1998, "Degeneration affects the anisotropic and nonlinear behaviors of human anulus fibrosus in compression," J Biomech, 31(6), pp. 535-544.</w:delText>
        </w:r>
        <w:bookmarkEnd w:id="2659"/>
      </w:del>
    </w:p>
    <w:p w14:paraId="72698A65" w14:textId="3F5D2B2B" w:rsidR="00554341" w:rsidRPr="00554341" w:rsidDel="005F5D29" w:rsidRDefault="00554341" w:rsidP="00554341">
      <w:pPr>
        <w:pStyle w:val="EndNoteBibliography"/>
        <w:rPr>
          <w:del w:id="2661" w:author="mp4" w:date="2018-08-24T13:51:00Z"/>
          <w:noProof/>
        </w:rPr>
      </w:pPr>
      <w:bookmarkStart w:id="2662" w:name="_ENREF_32"/>
      <w:del w:id="2663" w:author="mp4" w:date="2018-08-24T13:51:00Z">
        <w:r w:rsidRPr="00554341" w:rsidDel="005F5D29">
          <w:rPr>
            <w:noProof/>
          </w:rPr>
          <w:delText>[32]</w:delText>
        </w:r>
        <w:r w:rsidRPr="00554341" w:rsidDel="005F5D29">
          <w:rPr>
            <w:noProof/>
          </w:rPr>
          <w:tab/>
          <w:delText>Ateshian, G. A., 2015, "Viscoelasticity using reactive constrained solid mixtures," J Biomech, 48(6), pp. 941-947.</w:delText>
        </w:r>
        <w:bookmarkEnd w:id="2662"/>
      </w:del>
    </w:p>
    <w:p w14:paraId="412972B1" w14:textId="6BAA083A" w:rsidR="00554341" w:rsidRPr="00554341" w:rsidDel="005F5D29" w:rsidRDefault="00554341" w:rsidP="00554341">
      <w:pPr>
        <w:pStyle w:val="EndNoteBibliography"/>
        <w:rPr>
          <w:del w:id="2664" w:author="mp4" w:date="2018-08-24T13:51:00Z"/>
          <w:noProof/>
        </w:rPr>
      </w:pPr>
      <w:bookmarkStart w:id="2665" w:name="_ENREF_33"/>
      <w:del w:id="2666" w:author="mp4" w:date="2018-08-24T13:51:00Z">
        <w:r w:rsidRPr="00554341" w:rsidDel="005F5D29">
          <w:rPr>
            <w:noProof/>
          </w:rPr>
          <w:delText>[33]</w:delText>
        </w:r>
        <w:r w:rsidRPr="00554341" w:rsidDel="005F5D29">
          <w:rPr>
            <w:noProof/>
          </w:rPr>
          <w:tab/>
          <w:delText>Simo, J., 1987, "On a fully three-dimensional finite-strain viscoelastic damage model: formulation and computational aspects," Computer methods in applied mechanics and engineering, 60(2), pp. 153-173.</w:delText>
        </w:r>
        <w:bookmarkEnd w:id="2665"/>
      </w:del>
    </w:p>
    <w:p w14:paraId="234E81FE" w14:textId="750A8E7B" w:rsidR="00554341" w:rsidRPr="00554341" w:rsidDel="005F5D29" w:rsidRDefault="00554341" w:rsidP="00554341">
      <w:pPr>
        <w:pStyle w:val="EndNoteBibliography"/>
        <w:rPr>
          <w:del w:id="2667" w:author="mp4" w:date="2018-08-24T13:51:00Z"/>
          <w:noProof/>
        </w:rPr>
      </w:pPr>
      <w:bookmarkStart w:id="2668" w:name="_ENREF_34"/>
      <w:del w:id="2669" w:author="mp4" w:date="2018-08-24T13:51:00Z">
        <w:r w:rsidRPr="00554341" w:rsidDel="005F5D29">
          <w:rPr>
            <w:noProof/>
          </w:rPr>
          <w:delText>[34]</w:delText>
        </w:r>
        <w:r w:rsidRPr="00554341" w:rsidDel="005F5D29">
          <w:rPr>
            <w:noProof/>
          </w:rPr>
          <w:tab/>
          <w:delText>Ateshian, G. A., and Ricken, T., 2010, "Multigenerational interstitial growth of biological tissues," Biomech Model Mechanobiol, 9(6), pp. 689-702.</w:delText>
        </w:r>
        <w:bookmarkEnd w:id="2668"/>
      </w:del>
    </w:p>
    <w:p w14:paraId="43DFB6D0" w14:textId="3FF0E286" w:rsidR="00554341" w:rsidRPr="00554341" w:rsidDel="005F5D29" w:rsidRDefault="00554341" w:rsidP="00554341">
      <w:pPr>
        <w:pStyle w:val="EndNoteBibliography"/>
        <w:rPr>
          <w:del w:id="2670" w:author="mp4" w:date="2018-08-24T13:51:00Z"/>
          <w:noProof/>
        </w:rPr>
      </w:pPr>
      <w:bookmarkStart w:id="2671" w:name="_ENREF_35"/>
      <w:del w:id="2672" w:author="mp4" w:date="2018-08-24T13:51:00Z">
        <w:r w:rsidRPr="00554341" w:rsidDel="005F5D29">
          <w:rPr>
            <w:noProof/>
          </w:rPr>
          <w:delText>[35]</w:delText>
        </w:r>
        <w:r w:rsidRPr="00554341" w:rsidDel="005F5D29">
          <w:rPr>
            <w:noProof/>
          </w:rPr>
          <w:tab/>
          <w:delText>Mow, V. C., Kuei, S. C., Lai, W. M., and Armstrong, C. G., 1980, "Biphasic creep and stress relaxation of articular cartilage in compression: Theory and experiments," J Biomech Eng, 102(1), pp. 73-84.</w:delText>
        </w:r>
        <w:bookmarkEnd w:id="2671"/>
      </w:del>
    </w:p>
    <w:p w14:paraId="3FF0B087" w14:textId="04802FCF" w:rsidR="00554341" w:rsidRPr="00554341" w:rsidDel="005F5D29" w:rsidRDefault="00554341" w:rsidP="00554341">
      <w:pPr>
        <w:pStyle w:val="EndNoteBibliography"/>
        <w:rPr>
          <w:del w:id="2673" w:author="mp4" w:date="2018-08-24T13:51:00Z"/>
          <w:noProof/>
        </w:rPr>
      </w:pPr>
      <w:bookmarkStart w:id="2674" w:name="_ENREF_36"/>
      <w:del w:id="2675" w:author="mp4" w:date="2018-08-24T13:51:00Z">
        <w:r w:rsidRPr="00554341" w:rsidDel="005F5D29">
          <w:rPr>
            <w:noProof/>
          </w:rPr>
          <w:delText>[36]</w:delText>
        </w:r>
        <w:r w:rsidRPr="00554341" w:rsidDel="005F5D29">
          <w:rPr>
            <w:noProof/>
          </w:rPr>
          <w:tab/>
          <w:delText>Mow, V. C., Kwan, M. K., Lai, W. M., and Holmes, M. H., 1985, "A finite deformation theory for nonlinearly permeable soft hydrated biological tissues," Frontiers in Biomechanics, G. a. W. Schmid-Schonbein, SL-Y and Zweifach, BW, ed., pp. 153-179.</w:delText>
        </w:r>
        <w:bookmarkEnd w:id="2674"/>
      </w:del>
    </w:p>
    <w:p w14:paraId="492C9F2F" w14:textId="331DE41E" w:rsidR="00554341" w:rsidRPr="00554341" w:rsidDel="005F5D29" w:rsidRDefault="00554341" w:rsidP="00554341">
      <w:pPr>
        <w:pStyle w:val="EndNoteBibliography"/>
        <w:rPr>
          <w:del w:id="2676" w:author="mp4" w:date="2018-08-24T13:51:00Z"/>
          <w:noProof/>
        </w:rPr>
      </w:pPr>
      <w:bookmarkStart w:id="2677" w:name="_ENREF_37"/>
      <w:del w:id="2678" w:author="mp4" w:date="2018-08-24T13:51:00Z">
        <w:r w:rsidRPr="00554341" w:rsidDel="005F5D29">
          <w:rPr>
            <w:noProof/>
          </w:rPr>
          <w:delText>[37]</w:delText>
        </w:r>
        <w:r w:rsidRPr="00554341" w:rsidDel="005F5D29">
          <w:rPr>
            <w:noProof/>
          </w:rPr>
          <w:tab/>
          <w:delText>Albro, M. B., Rajan, V., Li, R., Hung, C. T., and Ateshian, G. A., 2009, "Characterization of the Concentration-Dependence of Solute Diffusivity and Partitioning in a Model Dextran-Agarose Transport System," Cell Mol Bioeng, 2(3), pp. 295-305.</w:delText>
        </w:r>
        <w:bookmarkEnd w:id="2677"/>
      </w:del>
    </w:p>
    <w:p w14:paraId="15572EDC" w14:textId="504163A3" w:rsidR="00554341" w:rsidRPr="00554341" w:rsidDel="005F5D29" w:rsidRDefault="00554341" w:rsidP="00554341">
      <w:pPr>
        <w:pStyle w:val="EndNoteBibliography"/>
        <w:rPr>
          <w:del w:id="2679" w:author="mp4" w:date="2018-08-24T13:51:00Z"/>
          <w:noProof/>
        </w:rPr>
      </w:pPr>
      <w:bookmarkStart w:id="2680" w:name="_ENREF_38"/>
      <w:del w:id="2681" w:author="mp4" w:date="2018-08-24T13:51:00Z">
        <w:r w:rsidRPr="00554341" w:rsidDel="005F5D29">
          <w:rPr>
            <w:noProof/>
          </w:rPr>
          <w:delText>[38]</w:delText>
        </w:r>
        <w:r w:rsidRPr="00554341" w:rsidDel="005F5D29">
          <w:rPr>
            <w:noProof/>
          </w:rPr>
          <w:tab/>
          <w:delText>Weinans, H., Huiskes, R., and Grootenboer, H. J., 1992, "The behavior of adaptive bone-remodeling simulation models," J Biomech, 25(12), pp. 1425-1441.</w:delText>
        </w:r>
        <w:bookmarkEnd w:id="2680"/>
      </w:del>
    </w:p>
    <w:p w14:paraId="610C0849" w14:textId="77984A1D" w:rsidR="006A0BC1" w:rsidRPr="00771893" w:rsidRDefault="006A0BC1" w:rsidP="00C23285">
      <w:pPr>
        <w:ind w:left="720" w:hanging="720"/>
        <w:rPr>
          <w:rFonts w:ascii="Courier New" w:hAnsi="Courier New"/>
          <w:sz w:val="20"/>
        </w:rPr>
      </w:pPr>
      <w:del w:id="2682" w:author="mp4" w:date="2018-08-24T13:51:00Z">
        <w:r w:rsidDel="005F5D29">
          <w:rPr>
            <w:rFonts w:ascii="Courier New" w:hAnsi="Courier New"/>
            <w:sz w:val="20"/>
          </w:rPr>
          <w:fldChar w:fldCharType="end"/>
        </w:r>
      </w:del>
    </w:p>
    <w:sectPr w:rsidR="006A0BC1" w:rsidRPr="00771893" w:rsidSect="006A0BC1">
      <w:footnotePr>
        <w:numFmt w:val="chicago"/>
        <w:numRestart w:val="eachPage"/>
      </w:footnotePr>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Steven LaBelle" w:date="2017-03-01T17:37:00Z" w:initials="SL">
    <w:p w14:paraId="2D88DA16" w14:textId="5CE7D3FA" w:rsidR="00E07A73" w:rsidRDefault="00E07A73">
      <w:pPr>
        <w:pStyle w:val="CommentText"/>
      </w:pPr>
      <w:r>
        <w:rPr>
          <w:rStyle w:val="CommentReference"/>
        </w:rPr>
        <w:annotationRef/>
      </w:r>
      <w:r>
        <w:t>May want a logo from SCI for AngioFE</w:t>
      </w:r>
    </w:p>
  </w:comment>
  <w:comment w:id="26" w:author="Steven LaBelle" w:date="2017-03-01T17:37:00Z" w:initials="SL">
    <w:p w14:paraId="36F317A1" w14:textId="3B32B19C" w:rsidR="00E07A73" w:rsidRDefault="00E07A73">
      <w:pPr>
        <w:pStyle w:val="CommentText"/>
      </w:pPr>
      <w:r>
        <w:rPr>
          <w:rStyle w:val="CommentReference"/>
        </w:rPr>
        <w:annotationRef/>
      </w:r>
      <w:r>
        <w:t xml:space="preserve">Need to check if </w:t>
      </w:r>
      <w:proofErr w:type="spellStart"/>
      <w:r>
        <w:t>theres</w:t>
      </w:r>
      <w:proofErr w:type="spellEnd"/>
      <w:r>
        <w:t xml:space="preserve"> a specific section for AngioFE</w:t>
      </w:r>
    </w:p>
  </w:comment>
  <w:comment w:id="27" w:author="Steven LaBelle" w:date="2017-03-01T17:36:00Z" w:initials="SL">
    <w:p w14:paraId="4FE612B2" w14:textId="13CE9674" w:rsidR="00E07A73" w:rsidRDefault="00E07A73">
      <w:pPr>
        <w:pStyle w:val="CommentText"/>
      </w:pPr>
      <w:r>
        <w:rPr>
          <w:rStyle w:val="CommentReference"/>
        </w:rPr>
        <w:annotationRef/>
      </w:r>
      <w:r>
        <w:t>May need to adjust grant information</w:t>
      </w:r>
    </w:p>
  </w:comment>
  <w:comment w:id="992" w:author="Steven LaBelle" w:date="2018-08-21T10:46:00Z" w:initials="SL">
    <w:p w14:paraId="4800B8A0" w14:textId="5D5B68A4" w:rsidR="00E07A73" w:rsidRDefault="00E07A73">
      <w:pPr>
        <w:pStyle w:val="CommentText"/>
      </w:pPr>
      <w:r>
        <w:rPr>
          <w:rStyle w:val="CommentReference"/>
        </w:rPr>
        <w:annotationRef/>
      </w:r>
      <w:r>
        <w:t xml:space="preserve">Do you mean that a) </w:t>
      </w:r>
      <w:proofErr w:type="spellStart"/>
      <w:r>
        <w:t>rxns</w:t>
      </w:r>
      <w:proofErr w:type="spellEnd"/>
      <w:r>
        <w:t xml:space="preserve"> cannot occur in </w:t>
      </w:r>
      <w:proofErr w:type="spellStart"/>
      <w:r>
        <w:t>angio</w:t>
      </w:r>
      <w:proofErr w:type="spellEnd"/>
      <w:r>
        <w:t xml:space="preserve"> materials or b) vessels can’t participate in </w:t>
      </w:r>
      <w:proofErr w:type="spellStart"/>
      <w:r>
        <w:t>rxns</w:t>
      </w:r>
      <w:proofErr w:type="spellEnd"/>
      <w:r>
        <w:t xml:space="preserve"> that take place in </w:t>
      </w:r>
      <w:proofErr w:type="spellStart"/>
      <w:r>
        <w:t>angio</w:t>
      </w:r>
      <w:proofErr w:type="spellEnd"/>
      <w:r>
        <w:t xml:space="preserve"> materials?</w:t>
      </w:r>
    </w:p>
  </w:comment>
  <w:comment w:id="1026" w:author="Steven LaBelle" w:date="2018-08-21T10:48:00Z" w:initials="SL">
    <w:p w14:paraId="703DB446" w14:textId="27880156" w:rsidR="00E07A73" w:rsidRDefault="00E07A73">
      <w:pPr>
        <w:pStyle w:val="CommentText"/>
      </w:pPr>
      <w:r>
        <w:rPr>
          <w:rStyle w:val="CommentReference"/>
        </w:rPr>
        <w:annotationRef/>
      </w:r>
      <w:r>
        <w:t>Actual ECM isn’t a hydrogel we just do simulations based on hydrogels. Hydrogels are generally considered synthetic or derived from animal tissue.</w:t>
      </w:r>
    </w:p>
  </w:comment>
  <w:comment w:id="1029" w:author="Steven LaBelle" w:date="2018-08-21T10:51:00Z" w:initials="SL">
    <w:p w14:paraId="0E8E881A" w14:textId="4D8528F4" w:rsidR="00E07A73" w:rsidRDefault="00E07A73">
      <w:pPr>
        <w:pStyle w:val="CommentText"/>
      </w:pPr>
      <w:r>
        <w:rPr>
          <w:rStyle w:val="CommentReference"/>
        </w:rPr>
        <w:annotationRef/>
      </w:r>
      <w:r>
        <w:t>Do we want to include higher order elements here?</w:t>
      </w:r>
    </w:p>
  </w:comment>
  <w:comment w:id="1044" w:author="Steven LaBelle" w:date="2018-08-21T10:52:00Z" w:initials="SL">
    <w:p w14:paraId="57923D9E" w14:textId="20930C0E" w:rsidR="00E07A73" w:rsidRDefault="00E07A73">
      <w:pPr>
        <w:pStyle w:val="CommentText"/>
      </w:pPr>
      <w:r>
        <w:rPr>
          <w:rStyle w:val="CommentReference"/>
        </w:rPr>
        <w:annotationRef/>
      </w:r>
      <w:r>
        <w:t>Maybe find an image of a single element and make the vessels larger. The network in this model is a little too linear/arc shaped as well.</w:t>
      </w:r>
    </w:p>
  </w:comment>
  <w:comment w:id="1082" w:author="Steven LaBelle" w:date="2018-08-21T10:22:00Z" w:initials="SL">
    <w:p w14:paraId="3480CACB" w14:textId="29DDD23F" w:rsidR="00E07A73" w:rsidRDefault="00E07A73">
      <w:pPr>
        <w:pStyle w:val="CommentText"/>
      </w:pPr>
      <w:r>
        <w:rPr>
          <w:rStyle w:val="CommentReference"/>
        </w:rPr>
        <w:annotationRef/>
      </w:r>
      <w:r>
        <w:t xml:space="preserve">Change </w:t>
      </w:r>
      <w:proofErr w:type="spellStart"/>
      <w:r>
        <w:t>Azmuth</w:t>
      </w:r>
      <w:proofErr w:type="spellEnd"/>
      <w:r>
        <w:t xml:space="preserve"> to Azimuth</w:t>
      </w:r>
    </w:p>
  </w:comment>
  <w:comment w:id="1085" w:author="Steven LaBelle" w:date="2018-08-21T10:57:00Z" w:initials="SL">
    <w:p w14:paraId="714C5482" w14:textId="17CDAF2B" w:rsidR="00E07A73" w:rsidRDefault="00E07A73">
      <w:pPr>
        <w:pStyle w:val="CommentText"/>
      </w:pPr>
      <w:r>
        <w:rPr>
          <w:rStyle w:val="CommentReference"/>
        </w:rPr>
        <w:annotationRef/>
      </w:r>
      <w:r>
        <w:t>May want to explicitly locate it in the diagram above.</w:t>
      </w:r>
    </w:p>
  </w:comment>
  <w:comment w:id="1087" w:author="Steven LaBelle" w:date="2018-08-21T10:21:00Z" w:initials="SL">
    <w:p w14:paraId="41A95014" w14:textId="1771F70B" w:rsidR="00E07A73" w:rsidRDefault="00E07A73">
      <w:pPr>
        <w:pStyle w:val="CommentText"/>
      </w:pPr>
      <w:r>
        <w:rPr>
          <w:rStyle w:val="CommentReference"/>
        </w:rPr>
        <w:annotationRef/>
      </w:r>
    </w:p>
  </w:comment>
  <w:comment w:id="1090" w:author="Steven LaBelle" w:date="2018-08-21T10:58:00Z" w:initials="SL">
    <w:p w14:paraId="31548AD5" w14:textId="4C72B4FE" w:rsidR="00E07A73" w:rsidRDefault="00E07A73">
      <w:pPr>
        <w:pStyle w:val="CommentText"/>
      </w:pPr>
      <w:r>
        <w:rPr>
          <w:rStyle w:val="CommentReference"/>
        </w:rPr>
        <w:annotationRef/>
      </w:r>
      <w:r>
        <w:t>Isn’t it just rotated about the axis of the parent segment? The angle may depend on the fiber direction but it is described relative to the parent segment</w:t>
      </w:r>
    </w:p>
  </w:comment>
  <w:comment w:id="1097" w:author="Steven LaBelle" w:date="2018-08-21T11:03:00Z" w:initials="SL">
    <w:p w14:paraId="7C03A18E" w14:textId="0C80E522" w:rsidR="00E07A73" w:rsidRDefault="00E07A73">
      <w:pPr>
        <w:pStyle w:val="CommentText"/>
      </w:pPr>
      <w:r>
        <w:rPr>
          <w:rStyle w:val="CommentReference"/>
        </w:rPr>
        <w:annotationRef/>
      </w:r>
      <w:r>
        <w:t>Reordered so that the terms in the equation are introduced before the equation for clarity</w:t>
      </w:r>
    </w:p>
  </w:comment>
  <w:comment w:id="1176" w:author="Steven LaBelle" w:date="2018-08-21T11:15:00Z" w:initials="SL">
    <w:p w14:paraId="0AF1EB03" w14:textId="6C389BDB" w:rsidR="00E07A73" w:rsidRDefault="00E07A73">
      <w:pPr>
        <w:pStyle w:val="CommentText"/>
      </w:pPr>
      <w:r>
        <w:rPr>
          <w:rStyle w:val="CommentReference"/>
        </w:rPr>
        <w:annotationRef/>
      </w:r>
      <w:r>
        <w:t>unclear</w:t>
      </w:r>
    </w:p>
  </w:comment>
  <w:comment w:id="1177" w:author="Steven LaBelle" w:date="2018-08-21T11:16:00Z" w:initials="SL">
    <w:p w14:paraId="4F852B82" w14:textId="7CF90701" w:rsidR="00E07A73" w:rsidRDefault="00E07A73">
      <w:pPr>
        <w:pStyle w:val="CommentText"/>
      </w:pPr>
      <w:r>
        <w:rPr>
          <w:rStyle w:val="CommentReference"/>
        </w:rPr>
        <w:annotationRef/>
      </w:r>
      <w:r>
        <w:t xml:space="preserve">provide example of when this is necessary, may be </w:t>
      </w:r>
      <w:proofErr w:type="spellStart"/>
      <w:r>
        <w:t>confiusing</w:t>
      </w:r>
      <w:proofErr w:type="spellEnd"/>
      <w:r>
        <w:t xml:space="preserve"> for users</w:t>
      </w:r>
    </w:p>
  </w:comment>
  <w:comment w:id="1181" w:author="Steven LaBelle" w:date="2018-08-21T11:17:00Z" w:initials="SL">
    <w:p w14:paraId="049CEDB0" w14:textId="5C14F3C4" w:rsidR="00E07A73" w:rsidRDefault="00E07A73">
      <w:pPr>
        <w:pStyle w:val="CommentText"/>
      </w:pPr>
      <w:r>
        <w:rPr>
          <w:rStyle w:val="CommentReference"/>
        </w:rPr>
        <w:annotationRef/>
      </w:r>
      <w:r>
        <w:t>Not sure why this is a different section than segment growth</w:t>
      </w:r>
    </w:p>
  </w:comment>
  <w:comment w:id="1190" w:author="Steven LaBelle" w:date="2018-08-21T11:20:00Z" w:initials="SL">
    <w:p w14:paraId="3626BEDD" w14:textId="5996046F" w:rsidR="00E07A73" w:rsidRDefault="00E07A73">
      <w:pPr>
        <w:pStyle w:val="CommentText"/>
      </w:pPr>
      <w:r>
        <w:rPr>
          <w:rStyle w:val="CommentReference"/>
        </w:rPr>
        <w:annotationRef/>
      </w:r>
      <w:r>
        <w:t>?</w:t>
      </w:r>
    </w:p>
  </w:comment>
  <w:comment w:id="1206" w:author="Steven LaBelle" w:date="2018-08-21T11:23:00Z" w:initials="SL">
    <w:p w14:paraId="6009978A" w14:textId="3824918C" w:rsidR="00E07A73" w:rsidRDefault="00E07A73">
      <w:pPr>
        <w:pStyle w:val="CommentText"/>
      </w:pPr>
      <w:r>
        <w:rPr>
          <w:rStyle w:val="CommentReference"/>
        </w:rPr>
        <w:annotationRef/>
      </w:r>
      <w:r>
        <w:t>May want an example</w:t>
      </w:r>
    </w:p>
  </w:comment>
  <w:comment w:id="1280" w:author="Steven LaBelle" w:date="2018-08-21T11:26:00Z" w:initials="SL">
    <w:p w14:paraId="19F040D7" w14:textId="6D2CFA87" w:rsidR="00E07A73" w:rsidRDefault="00E07A73">
      <w:pPr>
        <w:pStyle w:val="CommentText"/>
      </w:pPr>
      <w:r>
        <w:rPr>
          <w:rStyle w:val="CommentReference"/>
        </w:rPr>
        <w:annotationRef/>
      </w:r>
      <w:r>
        <w:t>unclear</w:t>
      </w:r>
    </w:p>
  </w:comment>
  <w:comment w:id="1299" w:author="Steven LaBelle" w:date="2018-08-21T11:26:00Z" w:initials="SL">
    <w:p w14:paraId="3DCA8538" w14:textId="77777777" w:rsidR="00E07A73" w:rsidRDefault="00E07A73" w:rsidP="00554CD7">
      <w:pPr>
        <w:pStyle w:val="CommentText"/>
      </w:pPr>
      <w:r>
        <w:rPr>
          <w:rStyle w:val="CommentReference"/>
        </w:rPr>
        <w:annotationRef/>
      </w:r>
      <w:r>
        <w:t>unclear</w:t>
      </w:r>
    </w:p>
  </w:comment>
  <w:comment w:id="1312" w:author="Steven LaBelle" w:date="2018-08-21T11:27:00Z" w:initials="SL">
    <w:p w14:paraId="337A1AB0" w14:textId="10D22E15" w:rsidR="00E07A73" w:rsidRDefault="00E07A73">
      <w:pPr>
        <w:pStyle w:val="CommentText"/>
      </w:pPr>
      <w:r>
        <w:rPr>
          <w:rStyle w:val="CommentReference"/>
        </w:rPr>
        <w:annotationRef/>
      </w:r>
      <w:r>
        <w:t>how is it scaled? This should be exposed.</w:t>
      </w:r>
    </w:p>
  </w:comment>
  <w:comment w:id="1372" w:author="Steven LaBelle" w:date="2018-08-21T11:35:00Z" w:initials="SL">
    <w:p w14:paraId="40FA56CF" w14:textId="1F772E3C" w:rsidR="00E07A73" w:rsidRDefault="00E07A73">
      <w:pPr>
        <w:pStyle w:val="CommentText"/>
      </w:pPr>
      <w:r>
        <w:rPr>
          <w:rStyle w:val="CommentReference"/>
        </w:rPr>
        <w:annotationRef/>
      </w:r>
      <w:r>
        <w:t>?</w:t>
      </w:r>
    </w:p>
  </w:comment>
  <w:comment w:id="1401" w:author="Steven LaBelle" w:date="2018-08-21T11:35:00Z" w:initials="SL">
    <w:p w14:paraId="42F8E441" w14:textId="436A5917" w:rsidR="00E07A73" w:rsidRDefault="00E07A73">
      <w:pPr>
        <w:pStyle w:val="CommentText"/>
      </w:pPr>
      <w:r>
        <w:rPr>
          <w:rStyle w:val="CommentReference"/>
        </w:rPr>
        <w:annotationRef/>
      </w:r>
      <w:r>
        <w:t xml:space="preserve">I have used kg in my models but if your examples use </w:t>
      </w:r>
      <w:proofErr w:type="spellStart"/>
      <w:r>
        <w:t>ug</w:t>
      </w:r>
      <w:proofErr w:type="spellEnd"/>
      <w:r>
        <w:t xml:space="preserve"> and are consistent that’s fine.</w:t>
      </w:r>
    </w:p>
  </w:comment>
  <w:comment w:id="1472" w:author="Steven LaBelle" w:date="2018-08-21T11:42:00Z" w:initials="SL">
    <w:p w14:paraId="03E42C1B" w14:textId="41225EBC" w:rsidR="00E07A73" w:rsidRDefault="00E07A73">
      <w:pPr>
        <w:pStyle w:val="CommentText"/>
      </w:pPr>
      <w:r>
        <w:rPr>
          <w:rStyle w:val="CommentReference"/>
        </w:rPr>
        <w:annotationRef/>
      </w:r>
      <w:r>
        <w:t>Make a visual representation of the pseudocode and maybe figures of segments growing in elements to help explain.</w:t>
      </w:r>
    </w:p>
  </w:comment>
  <w:comment w:id="1503" w:author="Steven LaBelle" w:date="2018-08-21T11:41:00Z" w:initials="SL">
    <w:p w14:paraId="55F71251" w14:textId="59BC4AD9" w:rsidR="00E07A73" w:rsidRDefault="00E07A73">
      <w:pPr>
        <w:pStyle w:val="CommentText"/>
      </w:pPr>
      <w:r>
        <w:rPr>
          <w:rStyle w:val="CommentReference"/>
        </w:rPr>
        <w:annotationRef/>
      </w:r>
      <w:r>
        <w:t>Which surface?</w:t>
      </w:r>
    </w:p>
  </w:comment>
  <w:comment w:id="1504" w:author="Steven LaBelle" w:date="2018-08-21T11:42:00Z" w:initials="SL">
    <w:p w14:paraId="225B07DF" w14:textId="34819944" w:rsidR="00E07A73" w:rsidRDefault="00E07A73">
      <w:pPr>
        <w:pStyle w:val="CommentText"/>
      </w:pPr>
      <w:r>
        <w:rPr>
          <w:rStyle w:val="CommentReference"/>
        </w:rPr>
        <w:annotationRef/>
      </w:r>
      <w:r>
        <w:t>unclear</w:t>
      </w:r>
    </w:p>
  </w:comment>
  <w:comment w:id="1519" w:author="Steven LaBelle" w:date="2018-08-21T11:45:00Z" w:initials="SL">
    <w:p w14:paraId="1123769A" w14:textId="47C0EEBC" w:rsidR="00E07A73" w:rsidRDefault="00E07A73">
      <w:pPr>
        <w:pStyle w:val="CommentText"/>
      </w:pPr>
      <w:r>
        <w:rPr>
          <w:rStyle w:val="CommentReference"/>
        </w:rPr>
        <w:annotationRef/>
      </w:r>
      <w:r>
        <w:t>unclear. Add visuals</w:t>
      </w:r>
    </w:p>
  </w:comment>
  <w:comment w:id="1521" w:author="Steven LaBelle" w:date="2018-08-21T11:47:00Z" w:initials="SL">
    <w:p w14:paraId="4D5D7905" w14:textId="5D8BC706" w:rsidR="00E07A73" w:rsidRDefault="00E07A73">
      <w:pPr>
        <w:pStyle w:val="CommentText"/>
      </w:pPr>
      <w:r>
        <w:rPr>
          <w:rStyle w:val="CommentReference"/>
        </w:rPr>
        <w:annotationRef/>
      </w:r>
      <w:r>
        <w:t>unclear</w:t>
      </w:r>
    </w:p>
  </w:comment>
  <w:comment w:id="1538" w:author="Steven LaBelle" w:date="2018-08-21T11:48:00Z" w:initials="SL">
    <w:p w14:paraId="565D577A" w14:textId="01811EBE" w:rsidR="00E07A73" w:rsidRDefault="00E07A73">
      <w:pPr>
        <w:pStyle w:val="CommentText"/>
      </w:pPr>
      <w:r>
        <w:rPr>
          <w:rStyle w:val="CommentReference"/>
        </w:rPr>
        <w:annotationRef/>
      </w:r>
      <w:r>
        <w:t xml:space="preserve">are we able to just remove it as an argument? I never include this line and </w:t>
      </w:r>
      <w:proofErr w:type="gramStart"/>
      <w:r>
        <w:t>it’s</w:t>
      </w:r>
      <w:proofErr w:type="gramEnd"/>
      <w:r>
        <w:t xml:space="preserve"> only function right now is to rename the log file to whatever is entered here.</w:t>
      </w:r>
    </w:p>
  </w:comment>
  <w:comment w:id="1542" w:author="Steven LaBelle" w:date="2018-08-21T11:49:00Z" w:initials="SL">
    <w:p w14:paraId="15F4E818" w14:textId="117A0670" w:rsidR="00E07A73" w:rsidRDefault="00E07A73">
      <w:pPr>
        <w:pStyle w:val="CommentText"/>
      </w:pPr>
      <w:r>
        <w:rPr>
          <w:rStyle w:val="CommentReference"/>
        </w:rPr>
        <w:annotationRef/>
      </w:r>
      <w:r>
        <w:t>Is the value entered the initial segment length? If so, rename to initial segment length.</w:t>
      </w:r>
    </w:p>
  </w:comment>
  <w:comment w:id="1758" w:author="Steven LaBelle" w:date="2018-08-21T11:54:00Z" w:initials="SL">
    <w:p w14:paraId="782BC9B3" w14:textId="17858CE4" w:rsidR="00E07A73" w:rsidRDefault="00E07A73">
      <w:pPr>
        <w:pStyle w:val="CommentText"/>
      </w:pPr>
      <w:r>
        <w:rPr>
          <w:rStyle w:val="CommentReference"/>
        </w:rPr>
        <w:annotationRef/>
      </w:r>
      <w:r>
        <w:t>Add example tag</w:t>
      </w:r>
    </w:p>
  </w:comment>
  <w:comment w:id="1817" w:author="Steven LaBelle" w:date="2018-08-21T12:00:00Z" w:initials="SL">
    <w:p w14:paraId="33327C19" w14:textId="338AAB14" w:rsidR="00E07A73" w:rsidRDefault="00E07A73">
      <w:pPr>
        <w:pStyle w:val="CommentText"/>
      </w:pPr>
      <w:r>
        <w:rPr>
          <w:rStyle w:val="CommentReference"/>
        </w:rPr>
        <w:annotationRef/>
      </w:r>
      <w:r>
        <w:t>Unclear what this means/when it is useful</w:t>
      </w:r>
    </w:p>
  </w:comment>
  <w:comment w:id="1835" w:author="Steven LaBelle" w:date="2018-08-21T12:01:00Z" w:initials="SL">
    <w:p w14:paraId="464D9D60" w14:textId="4A48ECC2" w:rsidR="00E07A73" w:rsidRDefault="00E07A73">
      <w:pPr>
        <w:pStyle w:val="CommentText"/>
      </w:pPr>
      <w:r>
        <w:rPr>
          <w:rStyle w:val="CommentReference"/>
        </w:rPr>
        <w:annotationRef/>
      </w:r>
      <w:r>
        <w:t>Unclear what this is doing. Add explanation</w:t>
      </w:r>
    </w:p>
  </w:comment>
  <w:comment w:id="1839" w:author="Steven LaBelle" w:date="2018-08-21T12:02:00Z" w:initials="SL">
    <w:p w14:paraId="6EED535E" w14:textId="02FC130E" w:rsidR="00E07A73" w:rsidRDefault="00E07A73">
      <w:pPr>
        <w:pStyle w:val="CommentText"/>
      </w:pPr>
      <w:r>
        <w:rPr>
          <w:rStyle w:val="CommentReference"/>
        </w:rPr>
        <w:annotationRef/>
      </w:r>
      <w:r>
        <w:t>Does this allow nodal specification of the reference density?</w:t>
      </w:r>
    </w:p>
  </w:comment>
  <w:comment w:id="1843" w:author="Steven LaBelle" w:date="2018-08-21T12:02:00Z" w:initials="SL">
    <w:p w14:paraId="5BCE0565" w14:textId="0AC3DDE0" w:rsidR="00E07A73" w:rsidRDefault="00E07A73">
      <w:pPr>
        <w:pStyle w:val="CommentText"/>
      </w:pPr>
      <w:r>
        <w:rPr>
          <w:rStyle w:val="CommentReference"/>
        </w:rPr>
        <w:annotationRef/>
      </w:r>
      <w:r>
        <w:t>Such as?</w:t>
      </w:r>
    </w:p>
  </w:comment>
  <w:comment w:id="1978" w:author="Steven LaBelle" w:date="2018-08-21T12:05:00Z" w:initials="SL">
    <w:p w14:paraId="7A252289" w14:textId="4088E9D0" w:rsidR="00E07A73" w:rsidRDefault="00E07A73">
      <w:pPr>
        <w:pStyle w:val="CommentText"/>
      </w:pPr>
      <w:r>
        <w:rPr>
          <w:rStyle w:val="CommentReference"/>
        </w:rPr>
        <w:annotationRef/>
      </w:r>
      <w:r>
        <w:t>Are you saying that the parameters in the above eqn are exposed?</w:t>
      </w:r>
    </w:p>
  </w:comment>
  <w:comment w:id="1979" w:author="Steven LaBelle" w:date="2018-08-21T12:06:00Z" w:initials="SL">
    <w:p w14:paraId="21E2A0D7" w14:textId="21F0D738" w:rsidR="00E07A73" w:rsidRDefault="00E07A73">
      <w:pPr>
        <w:pStyle w:val="CommentText"/>
      </w:pPr>
      <w:r>
        <w:rPr>
          <w:rStyle w:val="CommentReference"/>
        </w:rPr>
        <w:annotationRef/>
      </w:r>
      <w:r>
        <w:t xml:space="preserve">What does this option </w:t>
      </w:r>
      <w:proofErr w:type="gramStart"/>
      <w:r>
        <w:t>do</w:t>
      </w:r>
      <w:proofErr w:type="gramEnd"/>
    </w:p>
  </w:comment>
  <w:comment w:id="1992" w:author="Steven LaBelle" w:date="2018-08-21T12:05:00Z" w:initials="SL">
    <w:p w14:paraId="6260BE25" w14:textId="77777777" w:rsidR="00E07A73" w:rsidRDefault="00E07A73" w:rsidP="00F37F02">
      <w:pPr>
        <w:pStyle w:val="CommentText"/>
      </w:pPr>
      <w:r>
        <w:rPr>
          <w:rStyle w:val="CommentReference"/>
        </w:rPr>
        <w:annotationRef/>
      </w:r>
      <w:r>
        <w:t>Are you saying that the parameters in the above eqn are exposed?</w:t>
      </w:r>
    </w:p>
  </w:comment>
  <w:comment w:id="2000" w:author="Steven LaBelle" w:date="2018-08-21T12:06:00Z" w:initials="SL">
    <w:p w14:paraId="346B7EFD" w14:textId="77777777" w:rsidR="00E07A73" w:rsidRDefault="00E07A73" w:rsidP="00F37F02">
      <w:pPr>
        <w:pStyle w:val="CommentText"/>
      </w:pPr>
      <w:r>
        <w:rPr>
          <w:rStyle w:val="CommentReference"/>
        </w:rPr>
        <w:annotationRef/>
      </w:r>
      <w:r>
        <w:t xml:space="preserve">What does this option </w:t>
      </w:r>
      <w:proofErr w:type="gramStart"/>
      <w:r>
        <w:t>do</w:t>
      </w:r>
      <w:proofErr w:type="gramEnd"/>
    </w:p>
  </w:comment>
  <w:comment w:id="2007" w:author="Steven LaBelle" w:date="2018-08-21T12:06:00Z" w:initials="SL">
    <w:p w14:paraId="71DBE9E2" w14:textId="21D3A280" w:rsidR="00E07A73" w:rsidRDefault="00E07A73">
      <w:pPr>
        <w:pStyle w:val="CommentText"/>
      </w:pPr>
      <w:r>
        <w:rPr>
          <w:rStyle w:val="CommentReference"/>
        </w:rPr>
        <w:annotationRef/>
      </w:r>
      <w:r>
        <w:t>What does this mean?</w:t>
      </w:r>
    </w:p>
  </w:comment>
  <w:comment w:id="2028" w:author="Steven LaBelle" w:date="2018-08-21T12:27:00Z" w:initials="SL">
    <w:p w14:paraId="6946C2AE" w14:textId="705D4CF1" w:rsidR="00E07A73" w:rsidRDefault="00E07A73">
      <w:pPr>
        <w:pStyle w:val="CommentText"/>
      </w:pPr>
      <w:r>
        <w:rPr>
          <w:rStyle w:val="CommentReference"/>
        </w:rPr>
        <w:annotationRef/>
      </w:r>
      <w:r>
        <w:t xml:space="preserve">Unclear sentence and doesn’t explain what repulse </w:t>
      </w:r>
      <w:proofErr w:type="spellStart"/>
      <w:r>
        <w:t>pdd</w:t>
      </w:r>
      <w:proofErr w:type="spellEnd"/>
      <w:r>
        <w:t xml:space="preserve"> is</w:t>
      </w:r>
    </w:p>
  </w:comment>
  <w:comment w:id="2036" w:author="Steven LaBelle" w:date="2018-08-21T12:29:00Z" w:initials="SL">
    <w:p w14:paraId="2D505F7A" w14:textId="230DCFDA" w:rsidR="00E07A73" w:rsidRDefault="00E07A73">
      <w:pPr>
        <w:pStyle w:val="CommentText"/>
      </w:pPr>
      <w:r>
        <w:rPr>
          <w:rStyle w:val="CommentReference"/>
        </w:rPr>
        <w:annotationRef/>
      </w:r>
      <w:r>
        <w:t>Unclear. Are you comparing angles or cosines of angles? If comparing angles give units (</w:t>
      </w:r>
      <w:proofErr w:type="spellStart"/>
      <w:r>
        <w:t>rads</w:t>
      </w:r>
      <w:proofErr w:type="spellEnd"/>
      <w:r>
        <w:t xml:space="preserve"> or </w:t>
      </w:r>
      <w:proofErr w:type="spellStart"/>
      <w:r>
        <w:t>degs</w:t>
      </w:r>
      <w:proofErr w:type="spellEnd"/>
      <w:r>
        <w:t>)</w:t>
      </w:r>
    </w:p>
  </w:comment>
  <w:comment w:id="2066" w:author="Steven LaBelle" w:date="2018-08-21T12:31:00Z" w:initials="SL">
    <w:p w14:paraId="6D3ED70E" w14:textId="52F727F0" w:rsidR="00E07A73" w:rsidRDefault="00E07A73">
      <w:pPr>
        <w:pStyle w:val="CommentText"/>
      </w:pPr>
      <w:r>
        <w:rPr>
          <w:rStyle w:val="CommentReference"/>
        </w:rPr>
        <w:annotationRef/>
      </w:r>
      <w:r>
        <w:rPr>
          <w:rStyle w:val="CommentReference"/>
        </w:rPr>
        <w:t>Explain how this differs from alpha</w:t>
      </w:r>
    </w:p>
  </w:comment>
  <w:comment w:id="2110" w:author="Steven LaBelle" w:date="2018-08-21T12:06:00Z" w:initials="SL">
    <w:p w14:paraId="51498C5F" w14:textId="77777777" w:rsidR="00E07A73" w:rsidRDefault="00E07A73" w:rsidP="00E507F3">
      <w:pPr>
        <w:pStyle w:val="CommentText"/>
      </w:pPr>
      <w:r>
        <w:rPr>
          <w:rStyle w:val="CommentReference"/>
        </w:rPr>
        <w:annotationRef/>
      </w:r>
      <w:r>
        <w:t xml:space="preserve">What does this option </w:t>
      </w:r>
      <w:proofErr w:type="gramStart"/>
      <w:r>
        <w:t>do</w:t>
      </w:r>
      <w:proofErr w:type="gramEnd"/>
    </w:p>
  </w:comment>
  <w:comment w:id="2193" w:author="Steven LaBelle" w:date="2018-08-21T12:32:00Z" w:initials="SL">
    <w:p w14:paraId="793A2AEE" w14:textId="1285C5D9" w:rsidR="00E07A73" w:rsidRDefault="00E07A73">
      <w:pPr>
        <w:pStyle w:val="CommentText"/>
      </w:pPr>
      <w:r>
        <w:rPr>
          <w:rStyle w:val="CommentReference"/>
        </w:rPr>
        <w:annotationRef/>
      </w:r>
      <w:r>
        <w:t>explain</w:t>
      </w:r>
    </w:p>
  </w:comment>
  <w:comment w:id="2195" w:author="Steven LaBelle" w:date="2018-08-21T12:33:00Z" w:initials="SL">
    <w:p w14:paraId="036E6414" w14:textId="59FDEF45" w:rsidR="00E07A73" w:rsidRDefault="00E07A73">
      <w:pPr>
        <w:pStyle w:val="CommentText"/>
      </w:pPr>
      <w:r>
        <w:rPr>
          <w:rStyle w:val="CommentReference"/>
        </w:rPr>
        <w:annotationRef/>
      </w:r>
      <w:r>
        <w:t>in relation to?</w:t>
      </w:r>
    </w:p>
  </w:comment>
  <w:comment w:id="2197" w:author="Steven LaBelle" w:date="2018-08-21T12:33:00Z" w:initials="SL">
    <w:p w14:paraId="2DCC338C" w14:textId="6D2222A5" w:rsidR="00E07A73" w:rsidRDefault="00E07A73">
      <w:pPr>
        <w:pStyle w:val="CommentText"/>
      </w:pPr>
      <w:r>
        <w:rPr>
          <w:rStyle w:val="CommentReference"/>
        </w:rPr>
        <w:annotationRef/>
      </w:r>
      <w:r>
        <w:t>Spelled “azimuth”, will want to update code at some point as well.</w:t>
      </w:r>
    </w:p>
  </w:comment>
  <w:comment w:id="2198" w:author="Steven LaBelle" w:date="2018-08-21T12:34:00Z" w:initials="SL">
    <w:p w14:paraId="6289441D" w14:textId="1AA439A8" w:rsidR="00E07A73" w:rsidRDefault="00E07A73">
      <w:pPr>
        <w:pStyle w:val="CommentText"/>
      </w:pPr>
      <w:r>
        <w:rPr>
          <w:rStyle w:val="CommentReference"/>
        </w:rPr>
        <w:annotationRef/>
      </w:r>
      <w:r>
        <w:t>Give units (</w:t>
      </w:r>
      <w:proofErr w:type="spellStart"/>
      <w:r>
        <w:t>rads</w:t>
      </w:r>
      <w:proofErr w:type="spellEnd"/>
      <w:r>
        <w:t xml:space="preserve"> vs </w:t>
      </w:r>
      <w:proofErr w:type="spellStart"/>
      <w:r>
        <w:t>degs</w:t>
      </w:r>
      <w:proofErr w:type="spellEnd"/>
      <w:r>
        <w:t>)</w:t>
      </w:r>
    </w:p>
  </w:comment>
  <w:comment w:id="2204" w:author="Steven LaBelle" w:date="2018-08-21T12:35:00Z" w:initials="SL">
    <w:p w14:paraId="775E3A87" w14:textId="4DFD6037" w:rsidR="00E07A73" w:rsidRDefault="00E07A73">
      <w:pPr>
        <w:pStyle w:val="CommentText"/>
      </w:pPr>
      <w:r>
        <w:rPr>
          <w:rStyle w:val="CommentReference"/>
        </w:rPr>
        <w:annotationRef/>
      </w:r>
      <w:r>
        <w:t>?</w:t>
      </w:r>
    </w:p>
  </w:comment>
  <w:comment w:id="2205" w:author="Steven LaBelle" w:date="2018-08-21T12:35:00Z" w:initials="SL">
    <w:p w14:paraId="5C5AEEDB" w14:textId="4C61AFCD" w:rsidR="00E07A73" w:rsidRDefault="00E07A73">
      <w:pPr>
        <w:pStyle w:val="CommentText"/>
      </w:pPr>
      <w:r>
        <w:rPr>
          <w:rStyle w:val="CommentReference"/>
        </w:rPr>
        <w:annotationRef/>
      </w:r>
      <w:r>
        <w:t>Explain rolling</w:t>
      </w:r>
    </w:p>
  </w:comment>
  <w:comment w:id="2210" w:author="Steven LaBelle" w:date="2018-08-21T12:36:00Z" w:initials="SL">
    <w:p w14:paraId="62E50CFB" w14:textId="5319458D" w:rsidR="00E07A73" w:rsidRDefault="00E07A73">
      <w:pPr>
        <w:pStyle w:val="CommentText"/>
      </w:pPr>
      <w:r>
        <w:rPr>
          <w:rStyle w:val="CommentReference"/>
        </w:rPr>
        <w:annotationRef/>
      </w:r>
      <w:r>
        <w:t>explain</w:t>
      </w:r>
    </w:p>
  </w:comment>
  <w:comment w:id="2211" w:author="Steven LaBelle" w:date="2018-08-21T12:36:00Z" w:initials="SL">
    <w:p w14:paraId="4BBA8137" w14:textId="6C322205" w:rsidR="00E07A73" w:rsidRDefault="00E07A73">
      <w:pPr>
        <w:pStyle w:val="CommentText"/>
      </w:pPr>
      <w:r>
        <w:rPr>
          <w:rStyle w:val="CommentReference"/>
        </w:rPr>
        <w:annotationRef/>
      </w:r>
      <w:r>
        <w:t>why?</w:t>
      </w:r>
    </w:p>
  </w:comment>
  <w:comment w:id="2265" w:author="Steven LaBelle" w:date="2018-08-21T12:37:00Z" w:initials="SL">
    <w:p w14:paraId="5CB1AA2D" w14:textId="37DFCFC2" w:rsidR="00E07A73" w:rsidRDefault="00E07A73">
      <w:pPr>
        <w:pStyle w:val="CommentText"/>
      </w:pPr>
      <w:r>
        <w:rPr>
          <w:rStyle w:val="CommentReference"/>
        </w:rPr>
        <w:annotationRef/>
      </w:r>
      <w:r>
        <w:t>Should be in a different section</w:t>
      </w:r>
    </w:p>
  </w:comment>
  <w:comment w:id="2284" w:author="Steven LaBelle" w:date="2018-08-21T12:38:00Z" w:initials="SL">
    <w:p w14:paraId="5A0AA35A" w14:textId="3A7461EB" w:rsidR="00E07A73" w:rsidRDefault="00E07A73">
      <w:pPr>
        <w:pStyle w:val="CommentText"/>
      </w:pPr>
      <w:r>
        <w:rPr>
          <w:rStyle w:val="CommentReference"/>
        </w:rPr>
        <w:annotationRef/>
      </w:r>
      <w:r>
        <w:t>Should be in different section</w:t>
      </w:r>
    </w:p>
  </w:comment>
  <w:comment w:id="2319" w:author="Steven LaBelle" w:date="2018-08-21T12:40:00Z" w:initials="SL">
    <w:p w14:paraId="68A5418B" w14:textId="649993CE" w:rsidR="00E07A73" w:rsidRDefault="00E07A73">
      <w:pPr>
        <w:pStyle w:val="CommentText"/>
      </w:pPr>
      <w:r>
        <w:rPr>
          <w:rStyle w:val="CommentReference"/>
        </w:rPr>
        <w:annotationRef/>
      </w:r>
      <w:r>
        <w:t>Provide list of files.</w:t>
      </w:r>
    </w:p>
  </w:comment>
  <w:comment w:id="2333" w:author="Steven LaBelle" w:date="2018-08-21T12:42:00Z" w:initials="SL">
    <w:p w14:paraId="7675798E" w14:textId="13EC9879" w:rsidR="00E07A73" w:rsidRDefault="00E07A73">
      <w:pPr>
        <w:pStyle w:val="CommentText"/>
      </w:pPr>
      <w:r>
        <w:rPr>
          <w:rStyle w:val="CommentReference"/>
        </w:rPr>
        <w:annotationRef/>
      </w:r>
      <w:r>
        <w:t>In what sense? What would make a segment be invalid?</w:t>
      </w:r>
    </w:p>
  </w:comment>
  <w:comment w:id="2364" w:author="Steven LaBelle" w:date="2018-08-21T12:41:00Z" w:initials="SL">
    <w:p w14:paraId="6F613852" w14:textId="2AFEAC31" w:rsidR="00E07A73" w:rsidRDefault="00E07A73">
      <w:pPr>
        <w:pStyle w:val="CommentText"/>
      </w:pPr>
      <w:r>
        <w:rPr>
          <w:rStyle w:val="CommentReference"/>
        </w:rPr>
        <w:annotationRef/>
      </w:r>
      <w:proofErr w:type="spellStart"/>
      <w:r>
        <w:t>Raycasting</w:t>
      </w:r>
      <w:proofErr w:type="spellEnd"/>
      <w:r>
        <w:t xml:space="preserve"> method needs to be explained further in the theory section.</w:t>
      </w:r>
    </w:p>
  </w:comment>
  <w:comment w:id="2366" w:author="Steven LaBelle" w:date="2018-08-21T12:42:00Z" w:initials="SL">
    <w:p w14:paraId="2BB07E7A" w14:textId="21BD8648" w:rsidR="00E07A73" w:rsidRDefault="00E07A73">
      <w:pPr>
        <w:pStyle w:val="CommentText"/>
      </w:pPr>
      <w:r>
        <w:rPr>
          <w:rStyle w:val="CommentReference"/>
        </w:rPr>
        <w:annotationRef/>
      </w:r>
      <w:r>
        <w:t xml:space="preserve">How is the change </w:t>
      </w:r>
      <w:proofErr w:type="gramStart"/>
      <w:r>
        <w:t>determined</w:t>
      </w:r>
      <w:proofErr w:type="gramEnd"/>
    </w:p>
  </w:comment>
  <w:comment w:id="2370" w:author="Steven LaBelle" w:date="2018-08-21T12:43:00Z" w:initials="SL">
    <w:p w14:paraId="58C21A90" w14:textId="6DA1CF7C" w:rsidR="00E07A73" w:rsidRDefault="00E07A73">
      <w:pPr>
        <w:pStyle w:val="CommentText"/>
      </w:pPr>
      <w:r>
        <w:rPr>
          <w:rStyle w:val="CommentReference"/>
        </w:rPr>
        <w:annotationRef/>
      </w:r>
      <w:r>
        <w:t>Unclear. Is this the same as min segment length but determined from the natural coordinates of the element owning the tip?</w:t>
      </w:r>
    </w:p>
  </w:comment>
  <w:comment w:id="2374" w:author="Steven LaBelle" w:date="2018-08-21T12:44:00Z" w:initials="SL">
    <w:p w14:paraId="2785B9E0" w14:textId="09B92853" w:rsidR="00E07A73" w:rsidRDefault="00E07A73">
      <w:pPr>
        <w:pStyle w:val="CommentText"/>
      </w:pPr>
      <w:r>
        <w:rPr>
          <w:rStyle w:val="CommentReference"/>
        </w:rPr>
        <w:annotationRef/>
      </w:r>
      <w:r>
        <w:t>Add visual</w:t>
      </w:r>
    </w:p>
  </w:comment>
  <w:comment w:id="2376" w:author="Steven LaBelle" w:date="2019-05-06T18:42:00Z" w:initials="SL">
    <w:p w14:paraId="0C755527" w14:textId="57ACC7A6" w:rsidR="00E07A73" w:rsidRDefault="00E07A73">
      <w:pPr>
        <w:pStyle w:val="CommentText"/>
      </w:pPr>
      <w:r>
        <w:rPr>
          <w:rStyle w:val="CommentReference"/>
        </w:rPr>
        <w:annotationRef/>
      </w:r>
      <w:r>
        <w:t>Bad user implementation. Should switch to the angle itself.</w:t>
      </w:r>
    </w:p>
  </w:comment>
  <w:comment w:id="2416" w:author="Steven LaBelle" w:date="2018-08-21T12:47:00Z" w:initials="SL">
    <w:p w14:paraId="7F49152C" w14:textId="45C4F2D1" w:rsidR="00E07A73" w:rsidRDefault="00E07A73">
      <w:pPr>
        <w:pStyle w:val="CommentText"/>
      </w:pPr>
      <w:r>
        <w:rPr>
          <w:rStyle w:val="CommentReference"/>
        </w:rPr>
        <w:annotationRef/>
      </w:r>
      <w:r>
        <w:t>visual of file layout</w:t>
      </w:r>
    </w:p>
  </w:comment>
  <w:comment w:id="2430" w:author="Steven LaBelle" w:date="2018-08-21T12:47:00Z" w:initials="SL">
    <w:p w14:paraId="0B53CE00" w14:textId="7E54DC04" w:rsidR="00E07A73" w:rsidRDefault="00E07A73">
      <w:pPr>
        <w:pStyle w:val="CommentText"/>
      </w:pPr>
      <w:r>
        <w:rPr>
          <w:rStyle w:val="CommentReference"/>
        </w:rPr>
        <w:annotationRef/>
      </w:r>
      <w:r>
        <w:t>unclear.</w:t>
      </w:r>
    </w:p>
  </w:comment>
  <w:comment w:id="2447" w:author="Steven LaBelle" w:date="2018-08-21T12:49:00Z" w:initials="SL">
    <w:p w14:paraId="6DD51EC7" w14:textId="1B8877FD" w:rsidR="00E07A73" w:rsidRDefault="00E07A73">
      <w:pPr>
        <w:pStyle w:val="CommentText"/>
      </w:pPr>
      <w:r>
        <w:rPr>
          <w:rStyle w:val="CommentReference"/>
        </w:rPr>
        <w:annotationRef/>
      </w:r>
      <w:r>
        <w:t>Eventually rename</w:t>
      </w:r>
    </w:p>
  </w:comment>
  <w:comment w:id="2565" w:author="Steven LaBelle" w:date="2018-08-21T12:53:00Z" w:initials="SL">
    <w:p w14:paraId="74709792" w14:textId="17303770" w:rsidR="00E07A73" w:rsidRDefault="00E07A73">
      <w:pPr>
        <w:pStyle w:val="CommentText"/>
      </w:pPr>
      <w:r>
        <w:rPr>
          <w:rStyle w:val="CommentReference"/>
        </w:rPr>
        <w:annotationRef/>
      </w:r>
      <w:r>
        <w:t>I believe these are taken from the FEBio manual so probably need to remove most of them.</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88DA16" w15:done="0"/>
  <w15:commentEx w15:paraId="36F317A1" w15:done="0"/>
  <w15:commentEx w15:paraId="4FE612B2" w15:done="0"/>
  <w15:commentEx w15:paraId="4800B8A0" w15:done="0"/>
  <w15:commentEx w15:paraId="703DB446" w15:done="0"/>
  <w15:commentEx w15:paraId="0E8E881A" w15:done="0"/>
  <w15:commentEx w15:paraId="57923D9E" w15:done="0"/>
  <w15:commentEx w15:paraId="3480CACB" w15:done="0"/>
  <w15:commentEx w15:paraId="714C5482" w15:done="0"/>
  <w15:commentEx w15:paraId="41A95014" w15:done="0"/>
  <w15:commentEx w15:paraId="31548AD5" w15:done="0"/>
  <w15:commentEx w15:paraId="7C03A18E" w15:done="0"/>
  <w15:commentEx w15:paraId="0AF1EB03" w15:done="0"/>
  <w15:commentEx w15:paraId="4F852B82" w15:done="0"/>
  <w15:commentEx w15:paraId="049CEDB0" w15:done="0"/>
  <w15:commentEx w15:paraId="3626BEDD" w15:done="0"/>
  <w15:commentEx w15:paraId="6009978A" w15:done="0"/>
  <w15:commentEx w15:paraId="19F040D7" w15:done="0"/>
  <w15:commentEx w15:paraId="3DCA8538" w15:done="0"/>
  <w15:commentEx w15:paraId="337A1AB0" w15:done="0"/>
  <w15:commentEx w15:paraId="40FA56CF" w15:done="0"/>
  <w15:commentEx w15:paraId="42F8E441" w15:done="0"/>
  <w15:commentEx w15:paraId="03E42C1B" w15:done="0"/>
  <w15:commentEx w15:paraId="55F71251" w15:done="0"/>
  <w15:commentEx w15:paraId="225B07DF" w15:done="0"/>
  <w15:commentEx w15:paraId="1123769A" w15:done="0"/>
  <w15:commentEx w15:paraId="4D5D7905" w15:done="0"/>
  <w15:commentEx w15:paraId="565D577A" w15:done="0"/>
  <w15:commentEx w15:paraId="15F4E818" w15:done="0"/>
  <w15:commentEx w15:paraId="782BC9B3" w15:done="0"/>
  <w15:commentEx w15:paraId="33327C19" w15:done="0"/>
  <w15:commentEx w15:paraId="464D9D60" w15:done="0"/>
  <w15:commentEx w15:paraId="6EED535E" w15:done="0"/>
  <w15:commentEx w15:paraId="5BCE0565" w15:done="0"/>
  <w15:commentEx w15:paraId="7A252289" w15:done="0"/>
  <w15:commentEx w15:paraId="21E2A0D7" w15:done="0"/>
  <w15:commentEx w15:paraId="6260BE25" w15:done="0"/>
  <w15:commentEx w15:paraId="346B7EFD" w15:done="0"/>
  <w15:commentEx w15:paraId="71DBE9E2" w15:done="0"/>
  <w15:commentEx w15:paraId="6946C2AE" w15:done="0"/>
  <w15:commentEx w15:paraId="2D505F7A" w15:done="0"/>
  <w15:commentEx w15:paraId="6D3ED70E" w15:done="0"/>
  <w15:commentEx w15:paraId="51498C5F" w15:done="0"/>
  <w15:commentEx w15:paraId="793A2AEE" w15:done="0"/>
  <w15:commentEx w15:paraId="036E6414" w15:done="0"/>
  <w15:commentEx w15:paraId="2DCC338C" w15:done="0"/>
  <w15:commentEx w15:paraId="6289441D" w15:done="0"/>
  <w15:commentEx w15:paraId="775E3A87" w15:done="0"/>
  <w15:commentEx w15:paraId="5C5AEEDB" w15:done="0"/>
  <w15:commentEx w15:paraId="62E50CFB" w15:done="0"/>
  <w15:commentEx w15:paraId="4BBA8137" w15:done="0"/>
  <w15:commentEx w15:paraId="5CB1AA2D" w15:done="0"/>
  <w15:commentEx w15:paraId="5A0AA35A" w15:done="0"/>
  <w15:commentEx w15:paraId="68A5418B" w15:done="0"/>
  <w15:commentEx w15:paraId="7675798E" w15:done="0"/>
  <w15:commentEx w15:paraId="6F613852" w15:done="0"/>
  <w15:commentEx w15:paraId="2BB07E7A" w15:done="0"/>
  <w15:commentEx w15:paraId="58C21A90" w15:done="0"/>
  <w15:commentEx w15:paraId="2785B9E0" w15:done="0"/>
  <w15:commentEx w15:paraId="0C755527" w15:done="0"/>
  <w15:commentEx w15:paraId="7F49152C" w15:done="0"/>
  <w15:commentEx w15:paraId="0B53CE00" w15:done="0"/>
  <w15:commentEx w15:paraId="6DD51EC7" w15:done="0"/>
  <w15:commentEx w15:paraId="7470979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4B180C" w14:textId="77777777" w:rsidR="002245EB" w:rsidRDefault="002245EB">
      <w:r>
        <w:separator/>
      </w:r>
    </w:p>
  </w:endnote>
  <w:endnote w:type="continuationSeparator" w:id="0">
    <w:p w14:paraId="10B4E2DB" w14:textId="77777777" w:rsidR="002245EB" w:rsidRDefault="00224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5E82DB" w14:textId="77777777" w:rsidR="002245EB" w:rsidRDefault="002245EB">
      <w:r>
        <w:separator/>
      </w:r>
    </w:p>
  </w:footnote>
  <w:footnote w:type="continuationSeparator" w:id="0">
    <w:p w14:paraId="7F04E81E" w14:textId="77777777" w:rsidR="002245EB" w:rsidRDefault="002245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4BEA9" w14:textId="5BB0CBA8" w:rsidR="00E07A73" w:rsidRDefault="00E07A73" w:rsidP="006A0BC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w:t>
    </w:r>
    <w:r>
      <w:rPr>
        <w:rStyle w:val="PageNumber"/>
      </w:rPr>
      <w:fldChar w:fldCharType="end"/>
    </w:r>
  </w:p>
  <w:p w14:paraId="6F3346F0" w14:textId="77777777" w:rsidR="00E07A73" w:rsidRDefault="00E07A73" w:rsidP="006A0BC1">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B9C0C" w14:textId="66FBFE93" w:rsidR="00E07A73" w:rsidRDefault="00E07A73" w:rsidP="006A0BC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237E">
      <w:rPr>
        <w:rStyle w:val="PageNumber"/>
        <w:noProof/>
      </w:rPr>
      <w:t>14</w:t>
    </w:r>
    <w:r>
      <w:rPr>
        <w:rStyle w:val="PageNumber"/>
      </w:rPr>
      <w:fldChar w:fldCharType="end"/>
    </w:r>
  </w:p>
  <w:p w14:paraId="4C9E34C0" w14:textId="77777777" w:rsidR="00E07A73" w:rsidRDefault="00E07A73" w:rsidP="006A0BC1">
    <w:pPr>
      <w:pStyle w:val="Heade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9A898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4C6733E"/>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EAA44BFA"/>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D2667EA"/>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F662922A"/>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FA0C6B46"/>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460B152"/>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0E2E87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BC0056A"/>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3B075C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82066C"/>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82D685F"/>
    <w:multiLevelType w:val="hybridMultilevel"/>
    <w:tmpl w:val="27BE2D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84C6A86"/>
    <w:multiLevelType w:val="hybridMultilevel"/>
    <w:tmpl w:val="AC8050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CC7F5D"/>
    <w:multiLevelType w:val="hybridMultilevel"/>
    <w:tmpl w:val="88580DD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DF582E"/>
    <w:multiLevelType w:val="hybridMultilevel"/>
    <w:tmpl w:val="60E6F28E"/>
    <w:lvl w:ilvl="0" w:tplc="D5769DF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A706A2"/>
    <w:multiLevelType w:val="hybridMultilevel"/>
    <w:tmpl w:val="736C839C"/>
    <w:lvl w:ilvl="0" w:tplc="D5769DF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D2429A"/>
    <w:multiLevelType w:val="hybridMultilevel"/>
    <w:tmpl w:val="B0AC274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60"/>
        </w:tabs>
        <w:ind w:left="1860" w:hanging="360"/>
      </w:pPr>
      <w:rPr>
        <w:rFonts w:hint="default"/>
      </w:rPr>
    </w:lvl>
    <w:lvl w:ilvl="2" w:tplc="04090005">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Arial Narro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Arial Narro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7" w15:restartNumberingAfterBreak="0">
    <w:nsid w:val="1AA8424E"/>
    <w:multiLevelType w:val="multilevel"/>
    <w:tmpl w:val="2B6AE66E"/>
    <w:lvl w:ilvl="0">
      <w:start w:val="1"/>
      <w:numFmt w:val="decimal"/>
      <w:suff w:val="space"/>
      <w:lvlText w:val="Chapter %1 - "/>
      <w:lvlJc w:val="left"/>
      <w:pPr>
        <w:ind w:left="360" w:hanging="360"/>
      </w:pPr>
      <w:rPr>
        <w:rFonts w:ascii="Times New Roman" w:hAnsi="Times New Roman" w:hint="default"/>
        <w:b/>
        <w:i w:val="0"/>
        <w:caps w:val="0"/>
        <w:strike w:val="0"/>
        <w:dstrike w:val="0"/>
        <w:vanish w:val="0"/>
        <w:color w:val="000000"/>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ascii="Arial" w:hAnsi="Arial" w:hint="default"/>
        <w:b/>
        <w:i w:val="0"/>
        <w:caps w:val="0"/>
        <w:strike w:val="0"/>
        <w:dstrike w:val="0"/>
        <w:vanish w:val="0"/>
        <w:color w:val="000000"/>
        <w:spacing w:val="0"/>
        <w:kern w:val="0"/>
        <w:position w:val="0"/>
        <w:sz w:val="2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
      <w:lvlJc w:val="left"/>
      <w:pPr>
        <w:ind w:left="1440" w:hanging="144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C313341"/>
    <w:multiLevelType w:val="hybridMultilevel"/>
    <w:tmpl w:val="2312D2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E2C3056"/>
    <w:multiLevelType w:val="hybridMultilevel"/>
    <w:tmpl w:val="447E0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FF24ADA"/>
    <w:multiLevelType w:val="hybridMultilevel"/>
    <w:tmpl w:val="9AA89E20"/>
    <w:lvl w:ilvl="0" w:tplc="0409000F">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15:restartNumberingAfterBreak="0">
    <w:nsid w:val="21614777"/>
    <w:multiLevelType w:val="multilevel"/>
    <w:tmpl w:val="2B6AE66E"/>
    <w:lvl w:ilvl="0">
      <w:start w:val="1"/>
      <w:numFmt w:val="decimal"/>
      <w:suff w:val="space"/>
      <w:lvlText w:val="Chapter %1 - "/>
      <w:lvlJc w:val="left"/>
      <w:pPr>
        <w:ind w:left="360" w:hanging="360"/>
      </w:pPr>
      <w:rPr>
        <w:rFonts w:ascii="Times New Roman" w:hAnsi="Times New Roman" w:hint="default"/>
        <w:b/>
        <w:i w:val="0"/>
        <w:caps w:val="0"/>
        <w:strike w:val="0"/>
        <w:dstrike w:val="0"/>
        <w:vanish w:val="0"/>
        <w:color w:val="000000"/>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ascii="Arial" w:hAnsi="Arial" w:hint="default"/>
        <w:b/>
        <w:i w:val="0"/>
        <w:caps w:val="0"/>
        <w:strike w:val="0"/>
        <w:dstrike w:val="0"/>
        <w:vanish w:val="0"/>
        <w:color w:val="000000"/>
        <w:spacing w:val="0"/>
        <w:kern w:val="0"/>
        <w:position w:val="0"/>
        <w:sz w:val="2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
      <w:lvlJc w:val="left"/>
      <w:pPr>
        <w:ind w:left="1440" w:hanging="144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22BA6441"/>
    <w:multiLevelType w:val="hybridMultilevel"/>
    <w:tmpl w:val="A1CA5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CB7376"/>
    <w:multiLevelType w:val="hybridMultilevel"/>
    <w:tmpl w:val="A2783E9A"/>
    <w:lvl w:ilvl="0" w:tplc="0409000F">
      <w:start w:val="1"/>
      <w:numFmt w:val="decimal"/>
      <w:lvlText w:val="%1."/>
      <w:lvlJc w:val="left"/>
      <w:pPr>
        <w:tabs>
          <w:tab w:val="num" w:pos="840"/>
        </w:tabs>
        <w:ind w:left="840" w:hanging="360"/>
      </w:pPr>
      <w:rPr>
        <w:rFonts w:hint="default"/>
      </w:rPr>
    </w:lvl>
    <w:lvl w:ilvl="1" w:tplc="04090003" w:tentative="1">
      <w:start w:val="1"/>
      <w:numFmt w:val="bullet"/>
      <w:lvlText w:val="o"/>
      <w:lvlJc w:val="left"/>
      <w:pPr>
        <w:tabs>
          <w:tab w:val="num" w:pos="1560"/>
        </w:tabs>
        <w:ind w:left="1560" w:hanging="360"/>
      </w:pPr>
      <w:rPr>
        <w:rFonts w:ascii="Courier New" w:hAnsi="Courier New" w:cs="Arial Narro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Arial Narro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Arial Narro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4" w15:restartNumberingAfterBreak="0">
    <w:nsid w:val="247F64F0"/>
    <w:multiLevelType w:val="hybridMultilevel"/>
    <w:tmpl w:val="4072D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A31D0D"/>
    <w:multiLevelType w:val="hybridMultilevel"/>
    <w:tmpl w:val="291223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C20016D"/>
    <w:multiLevelType w:val="hybridMultilevel"/>
    <w:tmpl w:val="A93AAD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FE34891"/>
    <w:multiLevelType w:val="hybridMultilevel"/>
    <w:tmpl w:val="2CB6B2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0CF3C34"/>
    <w:multiLevelType w:val="hybridMultilevel"/>
    <w:tmpl w:val="DA6C1C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1037ADF"/>
    <w:multiLevelType w:val="hybridMultilevel"/>
    <w:tmpl w:val="3E34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637094"/>
    <w:multiLevelType w:val="hybridMultilevel"/>
    <w:tmpl w:val="4866C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20B7F8D"/>
    <w:multiLevelType w:val="hybridMultilevel"/>
    <w:tmpl w:val="0FA0AF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61040B5"/>
    <w:multiLevelType w:val="hybridMultilevel"/>
    <w:tmpl w:val="25B0545A"/>
    <w:lvl w:ilvl="0" w:tplc="04090001">
      <w:start w:val="1"/>
      <w:numFmt w:val="bullet"/>
      <w:lvlText w:val=""/>
      <w:lvlJc w:val="left"/>
      <w:pPr>
        <w:tabs>
          <w:tab w:val="num" w:pos="783"/>
        </w:tabs>
        <w:ind w:left="783" w:hanging="360"/>
      </w:pPr>
      <w:rPr>
        <w:rFonts w:ascii="Symbol" w:hAnsi="Symbol" w:hint="default"/>
      </w:rPr>
    </w:lvl>
    <w:lvl w:ilvl="1" w:tplc="04090003" w:tentative="1">
      <w:start w:val="1"/>
      <w:numFmt w:val="bullet"/>
      <w:lvlText w:val="o"/>
      <w:lvlJc w:val="left"/>
      <w:pPr>
        <w:tabs>
          <w:tab w:val="num" w:pos="1503"/>
        </w:tabs>
        <w:ind w:left="1503" w:hanging="360"/>
      </w:pPr>
      <w:rPr>
        <w:rFonts w:ascii="Courier New" w:hAnsi="Courier New" w:cs="Arial Narrow" w:hint="default"/>
      </w:rPr>
    </w:lvl>
    <w:lvl w:ilvl="2" w:tplc="04090005" w:tentative="1">
      <w:start w:val="1"/>
      <w:numFmt w:val="bullet"/>
      <w:lvlText w:val=""/>
      <w:lvlJc w:val="left"/>
      <w:pPr>
        <w:tabs>
          <w:tab w:val="num" w:pos="2223"/>
        </w:tabs>
        <w:ind w:left="2223" w:hanging="360"/>
      </w:pPr>
      <w:rPr>
        <w:rFonts w:ascii="Wingdings" w:hAnsi="Wingdings" w:hint="default"/>
      </w:rPr>
    </w:lvl>
    <w:lvl w:ilvl="3" w:tplc="04090001" w:tentative="1">
      <w:start w:val="1"/>
      <w:numFmt w:val="bullet"/>
      <w:lvlText w:val=""/>
      <w:lvlJc w:val="left"/>
      <w:pPr>
        <w:tabs>
          <w:tab w:val="num" w:pos="2943"/>
        </w:tabs>
        <w:ind w:left="2943" w:hanging="360"/>
      </w:pPr>
      <w:rPr>
        <w:rFonts w:ascii="Symbol" w:hAnsi="Symbol" w:hint="default"/>
      </w:rPr>
    </w:lvl>
    <w:lvl w:ilvl="4" w:tplc="04090003" w:tentative="1">
      <w:start w:val="1"/>
      <w:numFmt w:val="bullet"/>
      <w:lvlText w:val="o"/>
      <w:lvlJc w:val="left"/>
      <w:pPr>
        <w:tabs>
          <w:tab w:val="num" w:pos="3663"/>
        </w:tabs>
        <w:ind w:left="3663" w:hanging="360"/>
      </w:pPr>
      <w:rPr>
        <w:rFonts w:ascii="Courier New" w:hAnsi="Courier New" w:cs="Arial Narrow" w:hint="default"/>
      </w:rPr>
    </w:lvl>
    <w:lvl w:ilvl="5" w:tplc="04090005" w:tentative="1">
      <w:start w:val="1"/>
      <w:numFmt w:val="bullet"/>
      <w:lvlText w:val=""/>
      <w:lvlJc w:val="left"/>
      <w:pPr>
        <w:tabs>
          <w:tab w:val="num" w:pos="4383"/>
        </w:tabs>
        <w:ind w:left="4383" w:hanging="360"/>
      </w:pPr>
      <w:rPr>
        <w:rFonts w:ascii="Wingdings" w:hAnsi="Wingdings" w:hint="default"/>
      </w:rPr>
    </w:lvl>
    <w:lvl w:ilvl="6" w:tplc="04090001" w:tentative="1">
      <w:start w:val="1"/>
      <w:numFmt w:val="bullet"/>
      <w:lvlText w:val=""/>
      <w:lvlJc w:val="left"/>
      <w:pPr>
        <w:tabs>
          <w:tab w:val="num" w:pos="5103"/>
        </w:tabs>
        <w:ind w:left="5103" w:hanging="360"/>
      </w:pPr>
      <w:rPr>
        <w:rFonts w:ascii="Symbol" w:hAnsi="Symbol" w:hint="default"/>
      </w:rPr>
    </w:lvl>
    <w:lvl w:ilvl="7" w:tplc="04090003" w:tentative="1">
      <w:start w:val="1"/>
      <w:numFmt w:val="bullet"/>
      <w:lvlText w:val="o"/>
      <w:lvlJc w:val="left"/>
      <w:pPr>
        <w:tabs>
          <w:tab w:val="num" w:pos="5823"/>
        </w:tabs>
        <w:ind w:left="5823" w:hanging="360"/>
      </w:pPr>
      <w:rPr>
        <w:rFonts w:ascii="Courier New" w:hAnsi="Courier New" w:cs="Arial Narrow" w:hint="default"/>
      </w:rPr>
    </w:lvl>
    <w:lvl w:ilvl="8" w:tplc="04090005" w:tentative="1">
      <w:start w:val="1"/>
      <w:numFmt w:val="bullet"/>
      <w:lvlText w:val=""/>
      <w:lvlJc w:val="left"/>
      <w:pPr>
        <w:tabs>
          <w:tab w:val="num" w:pos="6543"/>
        </w:tabs>
        <w:ind w:left="6543" w:hanging="360"/>
      </w:pPr>
      <w:rPr>
        <w:rFonts w:ascii="Wingdings" w:hAnsi="Wingdings" w:hint="default"/>
      </w:rPr>
    </w:lvl>
  </w:abstractNum>
  <w:abstractNum w:abstractNumId="33" w15:restartNumberingAfterBreak="0">
    <w:nsid w:val="3BE1561C"/>
    <w:multiLevelType w:val="hybridMultilevel"/>
    <w:tmpl w:val="440AA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0540D59"/>
    <w:multiLevelType w:val="hybridMultilevel"/>
    <w:tmpl w:val="9E9EA3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36829A3"/>
    <w:multiLevelType w:val="multilevel"/>
    <w:tmpl w:val="7B7E05AC"/>
    <w:lvl w:ilvl="0">
      <w:start w:val="1"/>
      <w:numFmt w:val="decimal"/>
      <w:suff w:val="space"/>
      <w:lvlText w:val="Chapter %1 - "/>
      <w:lvlJc w:val="left"/>
      <w:pPr>
        <w:ind w:left="360" w:hanging="360"/>
      </w:pPr>
      <w:rPr>
        <w:rFonts w:ascii="Arial" w:hAnsi="Arial" w:hint="default"/>
        <w:b/>
        <w:i w:val="0"/>
        <w:caps w:val="0"/>
        <w:strike w:val="0"/>
        <w:dstrike w:val="0"/>
        <w:vanish w:val="0"/>
        <w:color w:val="000000"/>
        <w:spacing w:val="0"/>
        <w:kern w:val="0"/>
        <w:position w:val="0"/>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ascii="Arial" w:hAnsi="Arial" w:hint="default"/>
        <w:b/>
        <w:i w:val="0"/>
        <w:caps w:val="0"/>
        <w:strike w:val="0"/>
        <w:dstrike w:val="0"/>
        <w:vanish w:val="0"/>
        <w:color w:val="000000"/>
        <w:spacing w:val="0"/>
        <w:kern w:val="0"/>
        <w:position w:val="0"/>
        <w:sz w:val="2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
      <w:lvlJc w:val="left"/>
      <w:pPr>
        <w:ind w:left="1440" w:hanging="144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43A427EB"/>
    <w:multiLevelType w:val="hybridMultilevel"/>
    <w:tmpl w:val="14A42086"/>
    <w:lvl w:ilvl="0" w:tplc="D5769DF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2F15E3"/>
    <w:multiLevelType w:val="multilevel"/>
    <w:tmpl w:val="BEF07414"/>
    <w:lvl w:ilvl="0">
      <w:start w:val="1"/>
      <w:numFmt w:val="decimal"/>
      <w:pStyle w:val="Heading1"/>
      <w:lvlText w:val="%1."/>
      <w:lvlJc w:val="left"/>
      <w:pPr>
        <w:ind w:left="360" w:hanging="360"/>
      </w:pPr>
      <w:rPr>
        <w:rFonts w:hint="default"/>
        <w:b/>
        <w:i w:val="0"/>
        <w:caps w:val="0"/>
        <w:strike w:val="0"/>
        <w:dstrike w:val="0"/>
        <w:vanish w:val="0"/>
        <w:color w:val="000000"/>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ascii="Times New Roman" w:hAnsi="Times New Roman" w:hint="default"/>
        <w:b/>
        <w:i w:val="0"/>
        <w:caps w:val="0"/>
        <w:strike w:val="0"/>
        <w:dstrike w:val="0"/>
        <w:vanish w:val="0"/>
        <w:color w:val="000000"/>
        <w:spacing w:val="0"/>
        <w:kern w:val="0"/>
        <w:position w:val="0"/>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
      <w:lvlJc w:val="left"/>
      <w:pPr>
        <w:ind w:left="1440" w:hanging="144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4F913489"/>
    <w:multiLevelType w:val="hybridMultilevel"/>
    <w:tmpl w:val="6E262348"/>
    <w:lvl w:ilvl="0" w:tplc="0409000F">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9" w15:restartNumberingAfterBreak="0">
    <w:nsid w:val="50BD2BA5"/>
    <w:multiLevelType w:val="multilevel"/>
    <w:tmpl w:val="B03206DA"/>
    <w:lvl w:ilvl="0">
      <w:start w:val="1"/>
      <w:numFmt w:val="decimal"/>
      <w:suff w:val="space"/>
      <w:lvlText w:val="Chapter %1 - "/>
      <w:lvlJc w:val="left"/>
      <w:pPr>
        <w:ind w:left="360" w:hanging="360"/>
      </w:pPr>
      <w:rPr>
        <w:rFonts w:ascii="Times New Roman" w:hAnsi="Times New Roman" w:hint="default"/>
        <w:b/>
        <w:i w:val="0"/>
        <w:caps w:val="0"/>
        <w:strike w:val="0"/>
        <w:dstrike w:val="0"/>
        <w:vanish w:val="0"/>
        <w:color w:val="000000"/>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ascii="Times New Roman" w:hAnsi="Times New Roman" w:hint="default"/>
        <w:b/>
        <w:i w:val="0"/>
        <w:caps w:val="0"/>
        <w:strike w:val="0"/>
        <w:dstrike w:val="0"/>
        <w:vanish w:val="0"/>
        <w:color w:val="000000"/>
        <w:spacing w:val="0"/>
        <w:kern w:val="0"/>
        <w:position w:val="0"/>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
      <w:lvlJc w:val="left"/>
      <w:pPr>
        <w:ind w:left="1440" w:hanging="144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510E3F7A"/>
    <w:multiLevelType w:val="hybridMultilevel"/>
    <w:tmpl w:val="F52C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9B1236"/>
    <w:multiLevelType w:val="hybridMultilevel"/>
    <w:tmpl w:val="8B6AC3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4BF5D48"/>
    <w:multiLevelType w:val="hybridMultilevel"/>
    <w:tmpl w:val="D36A00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578F4AF5"/>
    <w:multiLevelType w:val="multilevel"/>
    <w:tmpl w:val="7B7E05AC"/>
    <w:lvl w:ilvl="0">
      <w:start w:val="1"/>
      <w:numFmt w:val="decimal"/>
      <w:suff w:val="space"/>
      <w:lvlText w:val="Chapter %1 - "/>
      <w:lvlJc w:val="left"/>
      <w:pPr>
        <w:ind w:left="360" w:hanging="360"/>
      </w:pPr>
      <w:rPr>
        <w:rFonts w:ascii="Arial" w:hAnsi="Arial" w:hint="default"/>
        <w:b/>
        <w:i w:val="0"/>
        <w:caps w:val="0"/>
        <w:strike w:val="0"/>
        <w:dstrike w:val="0"/>
        <w:vanish w:val="0"/>
        <w:color w:val="000000"/>
        <w:spacing w:val="0"/>
        <w:kern w:val="0"/>
        <w:position w:val="0"/>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ascii="Arial" w:hAnsi="Arial" w:hint="default"/>
        <w:b/>
        <w:i w:val="0"/>
        <w:caps w:val="0"/>
        <w:strike w:val="0"/>
        <w:dstrike w:val="0"/>
        <w:vanish w:val="0"/>
        <w:color w:val="000000"/>
        <w:spacing w:val="0"/>
        <w:kern w:val="0"/>
        <w:position w:val="0"/>
        <w:sz w:val="2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
      <w:lvlJc w:val="left"/>
      <w:pPr>
        <w:ind w:left="1440" w:hanging="144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 w15:restartNumberingAfterBreak="0">
    <w:nsid w:val="58201F68"/>
    <w:multiLevelType w:val="hybridMultilevel"/>
    <w:tmpl w:val="09544C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8C00BA9"/>
    <w:multiLevelType w:val="hybridMultilevel"/>
    <w:tmpl w:val="75B2A4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5AE70E84"/>
    <w:multiLevelType w:val="hybridMultilevel"/>
    <w:tmpl w:val="23D2B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B602AB7"/>
    <w:multiLevelType w:val="hybridMultilevel"/>
    <w:tmpl w:val="DA0CA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C11322D"/>
    <w:multiLevelType w:val="hybridMultilevel"/>
    <w:tmpl w:val="2B0A8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D16741"/>
    <w:multiLevelType w:val="hybridMultilevel"/>
    <w:tmpl w:val="592A32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624F309F"/>
    <w:multiLevelType w:val="hybridMultilevel"/>
    <w:tmpl w:val="DD0EF7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62F93C3C"/>
    <w:multiLevelType w:val="hybridMultilevel"/>
    <w:tmpl w:val="D23E3E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64612E51"/>
    <w:multiLevelType w:val="hybridMultilevel"/>
    <w:tmpl w:val="1982E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48D338E"/>
    <w:multiLevelType w:val="hybridMultilevel"/>
    <w:tmpl w:val="F642E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B696DEA"/>
    <w:multiLevelType w:val="hybridMultilevel"/>
    <w:tmpl w:val="1696F0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C525D16"/>
    <w:multiLevelType w:val="hybridMultilevel"/>
    <w:tmpl w:val="C958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9B43A2"/>
    <w:multiLevelType w:val="hybridMultilevel"/>
    <w:tmpl w:val="0A06CB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72126E78"/>
    <w:multiLevelType w:val="hybridMultilevel"/>
    <w:tmpl w:val="6EB8F3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2556A5D"/>
    <w:multiLevelType w:val="hybridMultilevel"/>
    <w:tmpl w:val="97C010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73706FBD"/>
    <w:multiLevelType w:val="multilevel"/>
    <w:tmpl w:val="AD04E77A"/>
    <w:lvl w:ilvl="0">
      <w:start w:val="1"/>
      <w:numFmt w:val="upperLetter"/>
      <w:suff w:val="space"/>
      <w:lvlText w:val="Appendix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i w:val="0"/>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0" w15:restartNumberingAfterBreak="0">
    <w:nsid w:val="7651418F"/>
    <w:multiLevelType w:val="hybridMultilevel"/>
    <w:tmpl w:val="8716F9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77A54A0B"/>
    <w:multiLevelType w:val="hybridMultilevel"/>
    <w:tmpl w:val="38A2203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Arial Narro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Narro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Narro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2" w15:restartNumberingAfterBreak="0">
    <w:nsid w:val="77B3537A"/>
    <w:multiLevelType w:val="hybridMultilevel"/>
    <w:tmpl w:val="4B5C99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79FB5C53"/>
    <w:multiLevelType w:val="multilevel"/>
    <w:tmpl w:val="2ABE2B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15:restartNumberingAfterBreak="0">
    <w:nsid w:val="7BC86BA6"/>
    <w:multiLevelType w:val="hybridMultilevel"/>
    <w:tmpl w:val="37DE89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45"/>
  </w:num>
  <w:num w:numId="3">
    <w:abstractNumId w:val="31"/>
  </w:num>
  <w:num w:numId="4">
    <w:abstractNumId w:val="58"/>
  </w:num>
  <w:num w:numId="5">
    <w:abstractNumId w:val="50"/>
  </w:num>
  <w:num w:numId="6">
    <w:abstractNumId w:val="57"/>
  </w:num>
  <w:num w:numId="7">
    <w:abstractNumId w:val="23"/>
  </w:num>
  <w:num w:numId="8">
    <w:abstractNumId w:val="11"/>
  </w:num>
  <w:num w:numId="9">
    <w:abstractNumId w:val="30"/>
  </w:num>
  <w:num w:numId="10">
    <w:abstractNumId w:val="61"/>
  </w:num>
  <w:num w:numId="11">
    <w:abstractNumId w:val="34"/>
  </w:num>
  <w:num w:numId="12">
    <w:abstractNumId w:val="16"/>
  </w:num>
  <w:num w:numId="13">
    <w:abstractNumId w:val="51"/>
  </w:num>
  <w:num w:numId="14">
    <w:abstractNumId w:val="44"/>
  </w:num>
  <w:num w:numId="15">
    <w:abstractNumId w:val="59"/>
  </w:num>
  <w:num w:numId="16">
    <w:abstractNumId w:val="49"/>
  </w:num>
  <w:num w:numId="17">
    <w:abstractNumId w:val="54"/>
  </w:num>
  <w:num w:numId="18">
    <w:abstractNumId w:val="41"/>
  </w:num>
  <w:num w:numId="19">
    <w:abstractNumId w:val="18"/>
  </w:num>
  <w:num w:numId="20">
    <w:abstractNumId w:val="60"/>
  </w:num>
  <w:num w:numId="21">
    <w:abstractNumId w:val="13"/>
  </w:num>
  <w:num w:numId="22">
    <w:abstractNumId w:val="28"/>
  </w:num>
  <w:num w:numId="23">
    <w:abstractNumId w:val="32"/>
  </w:num>
  <w:num w:numId="24">
    <w:abstractNumId w:val="12"/>
  </w:num>
  <w:num w:numId="25">
    <w:abstractNumId w:val="26"/>
  </w:num>
  <w:num w:numId="26">
    <w:abstractNumId w:val="15"/>
  </w:num>
  <w:num w:numId="27">
    <w:abstractNumId w:val="56"/>
  </w:num>
  <w:num w:numId="28">
    <w:abstractNumId w:val="62"/>
  </w:num>
  <w:num w:numId="29">
    <w:abstractNumId w:val="64"/>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53"/>
  </w:num>
  <w:num w:numId="41">
    <w:abstractNumId w:val="27"/>
  </w:num>
  <w:num w:numId="42">
    <w:abstractNumId w:val="37"/>
  </w:num>
  <w:num w:numId="43">
    <w:abstractNumId w:val="20"/>
  </w:num>
  <w:num w:numId="44">
    <w:abstractNumId w:val="38"/>
  </w:num>
  <w:num w:numId="45">
    <w:abstractNumId w:val="43"/>
  </w:num>
  <w:num w:numId="46">
    <w:abstractNumId w:val="35"/>
  </w:num>
  <w:num w:numId="47">
    <w:abstractNumId w:val="17"/>
  </w:num>
  <w:num w:numId="48">
    <w:abstractNumId w:val="21"/>
  </w:num>
  <w:num w:numId="49">
    <w:abstractNumId w:val="39"/>
  </w:num>
  <w:num w:numId="5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0"/>
  </w:num>
  <w:num w:numId="52">
    <w:abstractNumId w:val="42"/>
  </w:num>
  <w:num w:numId="53">
    <w:abstractNumId w:val="63"/>
  </w:num>
  <w:num w:numId="54">
    <w:abstractNumId w:val="19"/>
  </w:num>
  <w:num w:numId="55">
    <w:abstractNumId w:val="47"/>
  </w:num>
  <w:num w:numId="56">
    <w:abstractNumId w:val="24"/>
  </w:num>
  <w:num w:numId="57">
    <w:abstractNumId w:val="14"/>
  </w:num>
  <w:num w:numId="58">
    <w:abstractNumId w:val="36"/>
  </w:num>
  <w:num w:numId="59">
    <w:abstractNumId w:val="22"/>
  </w:num>
  <w:num w:numId="60">
    <w:abstractNumId w:val="48"/>
  </w:num>
  <w:num w:numId="61">
    <w:abstractNumId w:val="46"/>
  </w:num>
  <w:num w:numId="62">
    <w:abstractNumId w:val="33"/>
  </w:num>
  <w:num w:numId="63">
    <w:abstractNumId w:val="55"/>
  </w:num>
  <w:num w:numId="64">
    <w:abstractNumId w:val="52"/>
  </w:num>
  <w:num w:numId="65">
    <w:abstractNumId w:val="40"/>
  </w:num>
  <w:num w:numId="66">
    <w:abstractNumId w:val="29"/>
  </w:num>
  <w:numIdMacAtCleanup w:val="6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p4">
    <w15:presenceInfo w15:providerId="None" w15:userId="mp4"/>
  </w15:person>
  <w15:person w15:author="Steven LaBelle">
    <w15:presenceInfo w15:providerId="Windows Live" w15:userId="dcb8713effff265d"/>
  </w15:person>
  <w15:person w15:author="Steven">
    <w15:presenceInfo w15:providerId="Windows Live" w15:userId="dcb8713effff26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activeWritingStyle w:appName="MSWord" w:lang="fr-FR" w:vendorID="64" w:dllVersion="131078" w:nlCheck="1" w:checkStyle="0"/>
  <w:activeWritingStyle w:appName="MSWord" w:lang="es-MX"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Biomechanical Eng&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5wf5rzd9s599yezes8xwx5r29wwtfetp0e5&quot;&gt;FEBio2&lt;record-ids&gt;&lt;item&gt;1&lt;/item&gt;&lt;item&gt;3&lt;/item&gt;&lt;item&gt;6&lt;/item&gt;&lt;item&gt;9&lt;/item&gt;&lt;item&gt;10&lt;/item&gt;&lt;item&gt;11&lt;/item&gt;&lt;item&gt;14&lt;/item&gt;&lt;item&gt;21&lt;/item&gt;&lt;item&gt;22&lt;/item&gt;&lt;item&gt;23&lt;/item&gt;&lt;item&gt;36&lt;/item&gt;&lt;item&gt;37&lt;/item&gt;&lt;item&gt;38&lt;/item&gt;&lt;item&gt;40&lt;/item&gt;&lt;item&gt;41&lt;/item&gt;&lt;item&gt;42&lt;/item&gt;&lt;item&gt;43&lt;/item&gt;&lt;item&gt;44&lt;/item&gt;&lt;item&gt;45&lt;/item&gt;&lt;item&gt;46&lt;/item&gt;&lt;item&gt;47&lt;/item&gt;&lt;item&gt;48&lt;/item&gt;&lt;item&gt;66&lt;/item&gt;&lt;item&gt;67&lt;/item&gt;&lt;item&gt;68&lt;/item&gt;&lt;item&gt;69&lt;/item&gt;&lt;item&gt;72&lt;/item&gt;&lt;item&gt;73&lt;/item&gt;&lt;/record-ids&gt;&lt;/item&gt;&lt;/Libraries&gt;"/>
  </w:docVars>
  <w:rsids>
    <w:rsidRoot w:val="000F5F8E"/>
    <w:rsid w:val="00000761"/>
    <w:rsid w:val="000021D4"/>
    <w:rsid w:val="000058C1"/>
    <w:rsid w:val="00005BBD"/>
    <w:rsid w:val="00007BE4"/>
    <w:rsid w:val="00010012"/>
    <w:rsid w:val="0001143F"/>
    <w:rsid w:val="000140F2"/>
    <w:rsid w:val="00015049"/>
    <w:rsid w:val="0001540A"/>
    <w:rsid w:val="00015A48"/>
    <w:rsid w:val="00016C10"/>
    <w:rsid w:val="0002349F"/>
    <w:rsid w:val="00026B51"/>
    <w:rsid w:val="00027BA5"/>
    <w:rsid w:val="00031F52"/>
    <w:rsid w:val="0003271B"/>
    <w:rsid w:val="00032B72"/>
    <w:rsid w:val="000333A6"/>
    <w:rsid w:val="0003388B"/>
    <w:rsid w:val="000347E5"/>
    <w:rsid w:val="00034AEE"/>
    <w:rsid w:val="000351A5"/>
    <w:rsid w:val="00035A1C"/>
    <w:rsid w:val="00042F45"/>
    <w:rsid w:val="00044C75"/>
    <w:rsid w:val="0004522F"/>
    <w:rsid w:val="00045D5D"/>
    <w:rsid w:val="00047403"/>
    <w:rsid w:val="00050662"/>
    <w:rsid w:val="00050D38"/>
    <w:rsid w:val="00051B3C"/>
    <w:rsid w:val="00051B9D"/>
    <w:rsid w:val="000525CD"/>
    <w:rsid w:val="0005554B"/>
    <w:rsid w:val="000555A7"/>
    <w:rsid w:val="00055A8E"/>
    <w:rsid w:val="000577B9"/>
    <w:rsid w:val="00061F56"/>
    <w:rsid w:val="00063045"/>
    <w:rsid w:val="000668D8"/>
    <w:rsid w:val="000679A3"/>
    <w:rsid w:val="00067B59"/>
    <w:rsid w:val="000707A9"/>
    <w:rsid w:val="00070B9B"/>
    <w:rsid w:val="000715A3"/>
    <w:rsid w:val="00071AE2"/>
    <w:rsid w:val="00073AB7"/>
    <w:rsid w:val="00073C1F"/>
    <w:rsid w:val="00075A7F"/>
    <w:rsid w:val="00076BE7"/>
    <w:rsid w:val="000825FD"/>
    <w:rsid w:val="00082BD0"/>
    <w:rsid w:val="000839AF"/>
    <w:rsid w:val="000839BA"/>
    <w:rsid w:val="00083C4A"/>
    <w:rsid w:val="0008484A"/>
    <w:rsid w:val="0008532F"/>
    <w:rsid w:val="00085758"/>
    <w:rsid w:val="000867B8"/>
    <w:rsid w:val="00087307"/>
    <w:rsid w:val="00087FBE"/>
    <w:rsid w:val="00091059"/>
    <w:rsid w:val="00091C5B"/>
    <w:rsid w:val="00092447"/>
    <w:rsid w:val="000924AA"/>
    <w:rsid w:val="000927DF"/>
    <w:rsid w:val="00093595"/>
    <w:rsid w:val="00093E83"/>
    <w:rsid w:val="00094DCD"/>
    <w:rsid w:val="00095F12"/>
    <w:rsid w:val="000A3859"/>
    <w:rsid w:val="000A70D2"/>
    <w:rsid w:val="000B062D"/>
    <w:rsid w:val="000B10C9"/>
    <w:rsid w:val="000B1DEA"/>
    <w:rsid w:val="000B1FC8"/>
    <w:rsid w:val="000B27AD"/>
    <w:rsid w:val="000B3370"/>
    <w:rsid w:val="000B4F19"/>
    <w:rsid w:val="000B57A4"/>
    <w:rsid w:val="000B5C6C"/>
    <w:rsid w:val="000B6332"/>
    <w:rsid w:val="000B6E3A"/>
    <w:rsid w:val="000B74AB"/>
    <w:rsid w:val="000B7D9C"/>
    <w:rsid w:val="000C13D5"/>
    <w:rsid w:val="000C24E2"/>
    <w:rsid w:val="000C345C"/>
    <w:rsid w:val="000C3BCA"/>
    <w:rsid w:val="000C4066"/>
    <w:rsid w:val="000C6476"/>
    <w:rsid w:val="000C6D02"/>
    <w:rsid w:val="000C7A06"/>
    <w:rsid w:val="000C7FD9"/>
    <w:rsid w:val="000D1207"/>
    <w:rsid w:val="000D16F3"/>
    <w:rsid w:val="000D2D04"/>
    <w:rsid w:val="000D2DED"/>
    <w:rsid w:val="000D2EC3"/>
    <w:rsid w:val="000D3927"/>
    <w:rsid w:val="000D6D03"/>
    <w:rsid w:val="000D6E2D"/>
    <w:rsid w:val="000D7CEC"/>
    <w:rsid w:val="000E15BB"/>
    <w:rsid w:val="000E3C27"/>
    <w:rsid w:val="000E48F1"/>
    <w:rsid w:val="000E49B9"/>
    <w:rsid w:val="000E507A"/>
    <w:rsid w:val="000E542A"/>
    <w:rsid w:val="000F0061"/>
    <w:rsid w:val="000F020C"/>
    <w:rsid w:val="000F12D8"/>
    <w:rsid w:val="000F2452"/>
    <w:rsid w:val="000F379E"/>
    <w:rsid w:val="000F3B0E"/>
    <w:rsid w:val="000F5924"/>
    <w:rsid w:val="000F5F8E"/>
    <w:rsid w:val="001014CB"/>
    <w:rsid w:val="00101966"/>
    <w:rsid w:val="00103DE6"/>
    <w:rsid w:val="00105AB3"/>
    <w:rsid w:val="001079E9"/>
    <w:rsid w:val="00111486"/>
    <w:rsid w:val="00111717"/>
    <w:rsid w:val="00112554"/>
    <w:rsid w:val="001139D3"/>
    <w:rsid w:val="00114DC8"/>
    <w:rsid w:val="00117875"/>
    <w:rsid w:val="00120952"/>
    <w:rsid w:val="00121748"/>
    <w:rsid w:val="00122AA2"/>
    <w:rsid w:val="00122D40"/>
    <w:rsid w:val="0012456E"/>
    <w:rsid w:val="00126A97"/>
    <w:rsid w:val="00130E05"/>
    <w:rsid w:val="001311A7"/>
    <w:rsid w:val="0013212E"/>
    <w:rsid w:val="001338ED"/>
    <w:rsid w:val="001362F8"/>
    <w:rsid w:val="001364AA"/>
    <w:rsid w:val="00141575"/>
    <w:rsid w:val="0014452C"/>
    <w:rsid w:val="00146C1F"/>
    <w:rsid w:val="00147151"/>
    <w:rsid w:val="00150D27"/>
    <w:rsid w:val="00152AB9"/>
    <w:rsid w:val="00154C40"/>
    <w:rsid w:val="00160751"/>
    <w:rsid w:val="00161A31"/>
    <w:rsid w:val="00162C39"/>
    <w:rsid w:val="00162CCE"/>
    <w:rsid w:val="0016320C"/>
    <w:rsid w:val="00163254"/>
    <w:rsid w:val="001639AF"/>
    <w:rsid w:val="00165740"/>
    <w:rsid w:val="00165B12"/>
    <w:rsid w:val="00167B84"/>
    <w:rsid w:val="00172A53"/>
    <w:rsid w:val="00174D5C"/>
    <w:rsid w:val="00175A35"/>
    <w:rsid w:val="0017701E"/>
    <w:rsid w:val="00181CF0"/>
    <w:rsid w:val="001821DF"/>
    <w:rsid w:val="0018254C"/>
    <w:rsid w:val="00182A67"/>
    <w:rsid w:val="00182D2C"/>
    <w:rsid w:val="00183AC8"/>
    <w:rsid w:val="00184399"/>
    <w:rsid w:val="0018477D"/>
    <w:rsid w:val="001875BA"/>
    <w:rsid w:val="001902F0"/>
    <w:rsid w:val="001905FA"/>
    <w:rsid w:val="00191C9F"/>
    <w:rsid w:val="001930E2"/>
    <w:rsid w:val="00194632"/>
    <w:rsid w:val="00195038"/>
    <w:rsid w:val="0019668F"/>
    <w:rsid w:val="001966F9"/>
    <w:rsid w:val="00196AE3"/>
    <w:rsid w:val="001973A1"/>
    <w:rsid w:val="0019748C"/>
    <w:rsid w:val="0019783C"/>
    <w:rsid w:val="001A051F"/>
    <w:rsid w:val="001A0B85"/>
    <w:rsid w:val="001A0C56"/>
    <w:rsid w:val="001A1619"/>
    <w:rsid w:val="001A1F06"/>
    <w:rsid w:val="001A238B"/>
    <w:rsid w:val="001A30D6"/>
    <w:rsid w:val="001A31D2"/>
    <w:rsid w:val="001A4817"/>
    <w:rsid w:val="001A4C16"/>
    <w:rsid w:val="001A5F88"/>
    <w:rsid w:val="001A7B22"/>
    <w:rsid w:val="001B13CD"/>
    <w:rsid w:val="001B1DAD"/>
    <w:rsid w:val="001B2299"/>
    <w:rsid w:val="001B24EE"/>
    <w:rsid w:val="001B33E2"/>
    <w:rsid w:val="001B40DE"/>
    <w:rsid w:val="001B59A4"/>
    <w:rsid w:val="001B6021"/>
    <w:rsid w:val="001B60F0"/>
    <w:rsid w:val="001B7BC4"/>
    <w:rsid w:val="001B7C6D"/>
    <w:rsid w:val="001B7FCB"/>
    <w:rsid w:val="001C0986"/>
    <w:rsid w:val="001C1097"/>
    <w:rsid w:val="001C3E71"/>
    <w:rsid w:val="001C3ED5"/>
    <w:rsid w:val="001C4812"/>
    <w:rsid w:val="001C613C"/>
    <w:rsid w:val="001D2633"/>
    <w:rsid w:val="001D2FD3"/>
    <w:rsid w:val="001D481A"/>
    <w:rsid w:val="001D671F"/>
    <w:rsid w:val="001D6CB8"/>
    <w:rsid w:val="001D7D9C"/>
    <w:rsid w:val="001E0B1D"/>
    <w:rsid w:val="001E42B2"/>
    <w:rsid w:val="001E487C"/>
    <w:rsid w:val="001E4AB6"/>
    <w:rsid w:val="001E5168"/>
    <w:rsid w:val="001E5564"/>
    <w:rsid w:val="001E58E6"/>
    <w:rsid w:val="001F09E5"/>
    <w:rsid w:val="001F1A55"/>
    <w:rsid w:val="001F1DE6"/>
    <w:rsid w:val="001F2408"/>
    <w:rsid w:val="001F271C"/>
    <w:rsid w:val="001F2F7F"/>
    <w:rsid w:val="001F31B6"/>
    <w:rsid w:val="001F334A"/>
    <w:rsid w:val="001F3518"/>
    <w:rsid w:val="001F3D22"/>
    <w:rsid w:val="001F4D5D"/>
    <w:rsid w:val="001F67BD"/>
    <w:rsid w:val="00201E98"/>
    <w:rsid w:val="0020391B"/>
    <w:rsid w:val="00204648"/>
    <w:rsid w:val="002053EA"/>
    <w:rsid w:val="002056D7"/>
    <w:rsid w:val="00211A75"/>
    <w:rsid w:val="00211D8C"/>
    <w:rsid w:val="00213D31"/>
    <w:rsid w:val="00214464"/>
    <w:rsid w:val="00214BC8"/>
    <w:rsid w:val="00214C54"/>
    <w:rsid w:val="00214C80"/>
    <w:rsid w:val="002155C4"/>
    <w:rsid w:val="00216706"/>
    <w:rsid w:val="002204C3"/>
    <w:rsid w:val="00220659"/>
    <w:rsid w:val="002226E1"/>
    <w:rsid w:val="002239E9"/>
    <w:rsid w:val="00223A3F"/>
    <w:rsid w:val="002243B6"/>
    <w:rsid w:val="002245EB"/>
    <w:rsid w:val="00224F89"/>
    <w:rsid w:val="002264EB"/>
    <w:rsid w:val="002265E7"/>
    <w:rsid w:val="00227D2F"/>
    <w:rsid w:val="00230C58"/>
    <w:rsid w:val="00233060"/>
    <w:rsid w:val="00233085"/>
    <w:rsid w:val="00233809"/>
    <w:rsid w:val="002339B2"/>
    <w:rsid w:val="00233EA1"/>
    <w:rsid w:val="00233F22"/>
    <w:rsid w:val="00234587"/>
    <w:rsid w:val="00234658"/>
    <w:rsid w:val="00234A1A"/>
    <w:rsid w:val="002357E5"/>
    <w:rsid w:val="00235934"/>
    <w:rsid w:val="00236B70"/>
    <w:rsid w:val="00241579"/>
    <w:rsid w:val="00241B41"/>
    <w:rsid w:val="002429B0"/>
    <w:rsid w:val="002431F4"/>
    <w:rsid w:val="0024384F"/>
    <w:rsid w:val="002446F7"/>
    <w:rsid w:val="00245C70"/>
    <w:rsid w:val="00245D34"/>
    <w:rsid w:val="00250F26"/>
    <w:rsid w:val="002512D4"/>
    <w:rsid w:val="002528E9"/>
    <w:rsid w:val="00253426"/>
    <w:rsid w:val="00254EB0"/>
    <w:rsid w:val="00256922"/>
    <w:rsid w:val="00257EC3"/>
    <w:rsid w:val="00261612"/>
    <w:rsid w:val="002631BE"/>
    <w:rsid w:val="002638E5"/>
    <w:rsid w:val="00264AD0"/>
    <w:rsid w:val="00265D40"/>
    <w:rsid w:val="00265E57"/>
    <w:rsid w:val="00267E03"/>
    <w:rsid w:val="0027074C"/>
    <w:rsid w:val="00270CFB"/>
    <w:rsid w:val="00271408"/>
    <w:rsid w:val="00273D0B"/>
    <w:rsid w:val="002758B1"/>
    <w:rsid w:val="00275F94"/>
    <w:rsid w:val="00277EE6"/>
    <w:rsid w:val="00280032"/>
    <w:rsid w:val="00280403"/>
    <w:rsid w:val="002825A1"/>
    <w:rsid w:val="0028349D"/>
    <w:rsid w:val="0028632C"/>
    <w:rsid w:val="00290B17"/>
    <w:rsid w:val="002911A9"/>
    <w:rsid w:val="00294085"/>
    <w:rsid w:val="00294CAE"/>
    <w:rsid w:val="00297805"/>
    <w:rsid w:val="00297A89"/>
    <w:rsid w:val="002A0E4F"/>
    <w:rsid w:val="002A1FA3"/>
    <w:rsid w:val="002A3815"/>
    <w:rsid w:val="002A4545"/>
    <w:rsid w:val="002A4911"/>
    <w:rsid w:val="002A60BB"/>
    <w:rsid w:val="002A6C1C"/>
    <w:rsid w:val="002A6D1A"/>
    <w:rsid w:val="002B5AC7"/>
    <w:rsid w:val="002B7C91"/>
    <w:rsid w:val="002C2AEB"/>
    <w:rsid w:val="002C392F"/>
    <w:rsid w:val="002D1B6A"/>
    <w:rsid w:val="002D29D7"/>
    <w:rsid w:val="002D5305"/>
    <w:rsid w:val="002D6A44"/>
    <w:rsid w:val="002D70D0"/>
    <w:rsid w:val="002D7B30"/>
    <w:rsid w:val="002E1E5D"/>
    <w:rsid w:val="002E23A8"/>
    <w:rsid w:val="002E4164"/>
    <w:rsid w:val="002E67D1"/>
    <w:rsid w:val="002E79D7"/>
    <w:rsid w:val="002F00ED"/>
    <w:rsid w:val="002F0A23"/>
    <w:rsid w:val="002F1005"/>
    <w:rsid w:val="002F15F4"/>
    <w:rsid w:val="002F271D"/>
    <w:rsid w:val="002F3E0F"/>
    <w:rsid w:val="002F490F"/>
    <w:rsid w:val="003015D2"/>
    <w:rsid w:val="0030237E"/>
    <w:rsid w:val="003032CC"/>
    <w:rsid w:val="00303704"/>
    <w:rsid w:val="00303F07"/>
    <w:rsid w:val="003041CA"/>
    <w:rsid w:val="00304BE5"/>
    <w:rsid w:val="00315459"/>
    <w:rsid w:val="003154FC"/>
    <w:rsid w:val="00320310"/>
    <w:rsid w:val="003209F4"/>
    <w:rsid w:val="00321DFB"/>
    <w:rsid w:val="00323FCB"/>
    <w:rsid w:val="00324F2E"/>
    <w:rsid w:val="003263D7"/>
    <w:rsid w:val="00327896"/>
    <w:rsid w:val="00327967"/>
    <w:rsid w:val="00327C00"/>
    <w:rsid w:val="00327EE3"/>
    <w:rsid w:val="00331E2F"/>
    <w:rsid w:val="00331EB7"/>
    <w:rsid w:val="00332104"/>
    <w:rsid w:val="00333FEF"/>
    <w:rsid w:val="00334045"/>
    <w:rsid w:val="00337051"/>
    <w:rsid w:val="00340BE6"/>
    <w:rsid w:val="00340DD9"/>
    <w:rsid w:val="00341905"/>
    <w:rsid w:val="003439E1"/>
    <w:rsid w:val="00343B64"/>
    <w:rsid w:val="0034656E"/>
    <w:rsid w:val="0034745A"/>
    <w:rsid w:val="0034747B"/>
    <w:rsid w:val="00347522"/>
    <w:rsid w:val="00350D5F"/>
    <w:rsid w:val="00350F04"/>
    <w:rsid w:val="003529C4"/>
    <w:rsid w:val="00353E28"/>
    <w:rsid w:val="00353F88"/>
    <w:rsid w:val="00354FDB"/>
    <w:rsid w:val="003556EE"/>
    <w:rsid w:val="003572AD"/>
    <w:rsid w:val="0035788C"/>
    <w:rsid w:val="00360647"/>
    <w:rsid w:val="00362F4C"/>
    <w:rsid w:val="00363CC1"/>
    <w:rsid w:val="003674E0"/>
    <w:rsid w:val="0037078A"/>
    <w:rsid w:val="00370D1D"/>
    <w:rsid w:val="0037104E"/>
    <w:rsid w:val="003718E4"/>
    <w:rsid w:val="00373631"/>
    <w:rsid w:val="003758C4"/>
    <w:rsid w:val="00376BD9"/>
    <w:rsid w:val="00377E44"/>
    <w:rsid w:val="0038031C"/>
    <w:rsid w:val="00380391"/>
    <w:rsid w:val="00382EEB"/>
    <w:rsid w:val="0038349E"/>
    <w:rsid w:val="003841F2"/>
    <w:rsid w:val="0038493E"/>
    <w:rsid w:val="00385DCA"/>
    <w:rsid w:val="003862C6"/>
    <w:rsid w:val="00386764"/>
    <w:rsid w:val="0038681D"/>
    <w:rsid w:val="0038770A"/>
    <w:rsid w:val="00394462"/>
    <w:rsid w:val="003961E8"/>
    <w:rsid w:val="00396AED"/>
    <w:rsid w:val="00397274"/>
    <w:rsid w:val="003977FB"/>
    <w:rsid w:val="003978BC"/>
    <w:rsid w:val="003A2EFE"/>
    <w:rsid w:val="003A52D5"/>
    <w:rsid w:val="003A5BDE"/>
    <w:rsid w:val="003A6A1E"/>
    <w:rsid w:val="003B12B3"/>
    <w:rsid w:val="003B2A3B"/>
    <w:rsid w:val="003B58FB"/>
    <w:rsid w:val="003B6679"/>
    <w:rsid w:val="003B6917"/>
    <w:rsid w:val="003C1843"/>
    <w:rsid w:val="003C259B"/>
    <w:rsid w:val="003C546C"/>
    <w:rsid w:val="003D22EB"/>
    <w:rsid w:val="003D2303"/>
    <w:rsid w:val="003D553C"/>
    <w:rsid w:val="003D7BA1"/>
    <w:rsid w:val="003D7F48"/>
    <w:rsid w:val="003E04D5"/>
    <w:rsid w:val="003E362D"/>
    <w:rsid w:val="003E383F"/>
    <w:rsid w:val="003E6252"/>
    <w:rsid w:val="003E71E4"/>
    <w:rsid w:val="003E7817"/>
    <w:rsid w:val="003E78C4"/>
    <w:rsid w:val="003F0958"/>
    <w:rsid w:val="003F0FB9"/>
    <w:rsid w:val="003F173F"/>
    <w:rsid w:val="003F28E1"/>
    <w:rsid w:val="003F2CC8"/>
    <w:rsid w:val="003F321D"/>
    <w:rsid w:val="003F6BF1"/>
    <w:rsid w:val="003F7193"/>
    <w:rsid w:val="003F7C2A"/>
    <w:rsid w:val="00401971"/>
    <w:rsid w:val="004036E7"/>
    <w:rsid w:val="004064CF"/>
    <w:rsid w:val="00407DD0"/>
    <w:rsid w:val="00410B08"/>
    <w:rsid w:val="00410C4F"/>
    <w:rsid w:val="0041246E"/>
    <w:rsid w:val="004178C2"/>
    <w:rsid w:val="00417DA6"/>
    <w:rsid w:val="00422C54"/>
    <w:rsid w:val="00422E9E"/>
    <w:rsid w:val="00423899"/>
    <w:rsid w:val="00424566"/>
    <w:rsid w:val="00424D65"/>
    <w:rsid w:val="00427178"/>
    <w:rsid w:val="004275BE"/>
    <w:rsid w:val="0043048B"/>
    <w:rsid w:val="00430A2B"/>
    <w:rsid w:val="00432202"/>
    <w:rsid w:val="00432E39"/>
    <w:rsid w:val="0043321D"/>
    <w:rsid w:val="00436E4E"/>
    <w:rsid w:val="00440628"/>
    <w:rsid w:val="004407EC"/>
    <w:rsid w:val="0044192A"/>
    <w:rsid w:val="00442A53"/>
    <w:rsid w:val="00443331"/>
    <w:rsid w:val="0044636E"/>
    <w:rsid w:val="0045012B"/>
    <w:rsid w:val="0045227D"/>
    <w:rsid w:val="004540D2"/>
    <w:rsid w:val="0045690A"/>
    <w:rsid w:val="004569DF"/>
    <w:rsid w:val="004602BB"/>
    <w:rsid w:val="00460F66"/>
    <w:rsid w:val="00461476"/>
    <w:rsid w:val="00461B50"/>
    <w:rsid w:val="00462323"/>
    <w:rsid w:val="00465CC4"/>
    <w:rsid w:val="004668AA"/>
    <w:rsid w:val="00470C94"/>
    <w:rsid w:val="00473134"/>
    <w:rsid w:val="0047350B"/>
    <w:rsid w:val="00473EE6"/>
    <w:rsid w:val="00476C4E"/>
    <w:rsid w:val="00480951"/>
    <w:rsid w:val="004816A2"/>
    <w:rsid w:val="00481AAC"/>
    <w:rsid w:val="004825E4"/>
    <w:rsid w:val="004837ED"/>
    <w:rsid w:val="00486F0B"/>
    <w:rsid w:val="00492E6C"/>
    <w:rsid w:val="00494B5F"/>
    <w:rsid w:val="004953CF"/>
    <w:rsid w:val="00495989"/>
    <w:rsid w:val="00495E10"/>
    <w:rsid w:val="004963F6"/>
    <w:rsid w:val="0049646D"/>
    <w:rsid w:val="0049739C"/>
    <w:rsid w:val="004A1056"/>
    <w:rsid w:val="004A24F0"/>
    <w:rsid w:val="004A4869"/>
    <w:rsid w:val="004A4C86"/>
    <w:rsid w:val="004A6CDC"/>
    <w:rsid w:val="004A7278"/>
    <w:rsid w:val="004B0EFF"/>
    <w:rsid w:val="004B0FC6"/>
    <w:rsid w:val="004B2907"/>
    <w:rsid w:val="004B4148"/>
    <w:rsid w:val="004B4D95"/>
    <w:rsid w:val="004B71B6"/>
    <w:rsid w:val="004C25E6"/>
    <w:rsid w:val="004C2BFB"/>
    <w:rsid w:val="004C48D6"/>
    <w:rsid w:val="004C4F02"/>
    <w:rsid w:val="004C5B33"/>
    <w:rsid w:val="004C6C3A"/>
    <w:rsid w:val="004D26B9"/>
    <w:rsid w:val="004D2965"/>
    <w:rsid w:val="004D4718"/>
    <w:rsid w:val="004D6585"/>
    <w:rsid w:val="004D7328"/>
    <w:rsid w:val="004E0293"/>
    <w:rsid w:val="004E0BB1"/>
    <w:rsid w:val="004E1BA7"/>
    <w:rsid w:val="004E1DDD"/>
    <w:rsid w:val="004E3BD3"/>
    <w:rsid w:val="004E423A"/>
    <w:rsid w:val="004E562C"/>
    <w:rsid w:val="004E62C2"/>
    <w:rsid w:val="004E6471"/>
    <w:rsid w:val="004E734D"/>
    <w:rsid w:val="004F0767"/>
    <w:rsid w:val="004F1CE8"/>
    <w:rsid w:val="004F25E3"/>
    <w:rsid w:val="004F447E"/>
    <w:rsid w:val="004F4FD7"/>
    <w:rsid w:val="004F610C"/>
    <w:rsid w:val="004F7D03"/>
    <w:rsid w:val="005005CC"/>
    <w:rsid w:val="00501D27"/>
    <w:rsid w:val="0050318E"/>
    <w:rsid w:val="00503D2F"/>
    <w:rsid w:val="005042AC"/>
    <w:rsid w:val="005046DD"/>
    <w:rsid w:val="0050600D"/>
    <w:rsid w:val="0050600E"/>
    <w:rsid w:val="005068C5"/>
    <w:rsid w:val="00510FDC"/>
    <w:rsid w:val="00511B5E"/>
    <w:rsid w:val="00512033"/>
    <w:rsid w:val="00512963"/>
    <w:rsid w:val="00512B03"/>
    <w:rsid w:val="00514278"/>
    <w:rsid w:val="005148E2"/>
    <w:rsid w:val="00515AE8"/>
    <w:rsid w:val="0051614E"/>
    <w:rsid w:val="00516E0F"/>
    <w:rsid w:val="00521E23"/>
    <w:rsid w:val="0052239D"/>
    <w:rsid w:val="00524804"/>
    <w:rsid w:val="00525EB6"/>
    <w:rsid w:val="00530032"/>
    <w:rsid w:val="00530FFD"/>
    <w:rsid w:val="00531FAC"/>
    <w:rsid w:val="005344E5"/>
    <w:rsid w:val="00537785"/>
    <w:rsid w:val="00537B6C"/>
    <w:rsid w:val="0054073B"/>
    <w:rsid w:val="00541FBD"/>
    <w:rsid w:val="005428E7"/>
    <w:rsid w:val="005433DC"/>
    <w:rsid w:val="0054365B"/>
    <w:rsid w:val="005467AD"/>
    <w:rsid w:val="00546831"/>
    <w:rsid w:val="00546C1D"/>
    <w:rsid w:val="00547CDE"/>
    <w:rsid w:val="0055364C"/>
    <w:rsid w:val="00554341"/>
    <w:rsid w:val="00554A5C"/>
    <w:rsid w:val="00554CD7"/>
    <w:rsid w:val="0055509B"/>
    <w:rsid w:val="0055631E"/>
    <w:rsid w:val="005569A6"/>
    <w:rsid w:val="00557A13"/>
    <w:rsid w:val="005613EB"/>
    <w:rsid w:val="005643DB"/>
    <w:rsid w:val="00570944"/>
    <w:rsid w:val="00570E2F"/>
    <w:rsid w:val="00572F41"/>
    <w:rsid w:val="005734EE"/>
    <w:rsid w:val="00574997"/>
    <w:rsid w:val="0058106C"/>
    <w:rsid w:val="00581770"/>
    <w:rsid w:val="005824B2"/>
    <w:rsid w:val="0058310B"/>
    <w:rsid w:val="005849A6"/>
    <w:rsid w:val="00585E5A"/>
    <w:rsid w:val="005860A8"/>
    <w:rsid w:val="00587723"/>
    <w:rsid w:val="0058797B"/>
    <w:rsid w:val="00590133"/>
    <w:rsid w:val="0059032E"/>
    <w:rsid w:val="00590E67"/>
    <w:rsid w:val="00592AD5"/>
    <w:rsid w:val="00592EF0"/>
    <w:rsid w:val="00594983"/>
    <w:rsid w:val="005973CC"/>
    <w:rsid w:val="005A1EA1"/>
    <w:rsid w:val="005A265C"/>
    <w:rsid w:val="005A3D9B"/>
    <w:rsid w:val="005A4B5E"/>
    <w:rsid w:val="005B1E13"/>
    <w:rsid w:val="005B22B0"/>
    <w:rsid w:val="005B234F"/>
    <w:rsid w:val="005C00F4"/>
    <w:rsid w:val="005C2ACA"/>
    <w:rsid w:val="005C40B1"/>
    <w:rsid w:val="005C4F2D"/>
    <w:rsid w:val="005C7BE5"/>
    <w:rsid w:val="005D1779"/>
    <w:rsid w:val="005D67B4"/>
    <w:rsid w:val="005D68D6"/>
    <w:rsid w:val="005D6A47"/>
    <w:rsid w:val="005D6D99"/>
    <w:rsid w:val="005E0BF9"/>
    <w:rsid w:val="005E1D73"/>
    <w:rsid w:val="005E2787"/>
    <w:rsid w:val="005E3FC1"/>
    <w:rsid w:val="005E4883"/>
    <w:rsid w:val="005E4916"/>
    <w:rsid w:val="005E542A"/>
    <w:rsid w:val="005E5753"/>
    <w:rsid w:val="005E5B55"/>
    <w:rsid w:val="005E74C3"/>
    <w:rsid w:val="005F013B"/>
    <w:rsid w:val="005F0A21"/>
    <w:rsid w:val="005F3B8D"/>
    <w:rsid w:val="005F3E61"/>
    <w:rsid w:val="005F45C7"/>
    <w:rsid w:val="005F474E"/>
    <w:rsid w:val="005F5D29"/>
    <w:rsid w:val="006007B2"/>
    <w:rsid w:val="006010B3"/>
    <w:rsid w:val="006019BA"/>
    <w:rsid w:val="00602043"/>
    <w:rsid w:val="00602A42"/>
    <w:rsid w:val="0060538A"/>
    <w:rsid w:val="00606D2D"/>
    <w:rsid w:val="00610747"/>
    <w:rsid w:val="00610F62"/>
    <w:rsid w:val="0061325F"/>
    <w:rsid w:val="00613749"/>
    <w:rsid w:val="0061443E"/>
    <w:rsid w:val="00614E41"/>
    <w:rsid w:val="0061621E"/>
    <w:rsid w:val="00620C02"/>
    <w:rsid w:val="006229B3"/>
    <w:rsid w:val="00624378"/>
    <w:rsid w:val="00625837"/>
    <w:rsid w:val="00625B48"/>
    <w:rsid w:val="00626292"/>
    <w:rsid w:val="0062693B"/>
    <w:rsid w:val="00626A02"/>
    <w:rsid w:val="00630A21"/>
    <w:rsid w:val="0063128F"/>
    <w:rsid w:val="0063263E"/>
    <w:rsid w:val="00632B4A"/>
    <w:rsid w:val="00632EDA"/>
    <w:rsid w:val="00633873"/>
    <w:rsid w:val="00634552"/>
    <w:rsid w:val="0063500B"/>
    <w:rsid w:val="00640932"/>
    <w:rsid w:val="00640D31"/>
    <w:rsid w:val="00640EBF"/>
    <w:rsid w:val="00641629"/>
    <w:rsid w:val="00642181"/>
    <w:rsid w:val="006424ED"/>
    <w:rsid w:val="00642A3B"/>
    <w:rsid w:val="00645169"/>
    <w:rsid w:val="00645EA5"/>
    <w:rsid w:val="0064674A"/>
    <w:rsid w:val="00651716"/>
    <w:rsid w:val="00651D45"/>
    <w:rsid w:val="00654971"/>
    <w:rsid w:val="00654DB0"/>
    <w:rsid w:val="00654F68"/>
    <w:rsid w:val="0065701F"/>
    <w:rsid w:val="006579C8"/>
    <w:rsid w:val="00661C81"/>
    <w:rsid w:val="00662F80"/>
    <w:rsid w:val="00663993"/>
    <w:rsid w:val="00666F10"/>
    <w:rsid w:val="006719DB"/>
    <w:rsid w:val="006725EB"/>
    <w:rsid w:val="00674BE5"/>
    <w:rsid w:val="00680916"/>
    <w:rsid w:val="006823A2"/>
    <w:rsid w:val="00682951"/>
    <w:rsid w:val="00684D64"/>
    <w:rsid w:val="006861E8"/>
    <w:rsid w:val="00687432"/>
    <w:rsid w:val="00690EBC"/>
    <w:rsid w:val="00692077"/>
    <w:rsid w:val="00693466"/>
    <w:rsid w:val="00693A10"/>
    <w:rsid w:val="00693A71"/>
    <w:rsid w:val="00695B3C"/>
    <w:rsid w:val="0069696C"/>
    <w:rsid w:val="00696CC4"/>
    <w:rsid w:val="00697228"/>
    <w:rsid w:val="006A08ED"/>
    <w:rsid w:val="006A0BC1"/>
    <w:rsid w:val="006A2E31"/>
    <w:rsid w:val="006A3B65"/>
    <w:rsid w:val="006A4A2D"/>
    <w:rsid w:val="006B0482"/>
    <w:rsid w:val="006B2258"/>
    <w:rsid w:val="006B31F2"/>
    <w:rsid w:val="006B3452"/>
    <w:rsid w:val="006B4462"/>
    <w:rsid w:val="006B5FD7"/>
    <w:rsid w:val="006B7F2C"/>
    <w:rsid w:val="006C0F30"/>
    <w:rsid w:val="006C2049"/>
    <w:rsid w:val="006C22C7"/>
    <w:rsid w:val="006C49B3"/>
    <w:rsid w:val="006C5D58"/>
    <w:rsid w:val="006C7F23"/>
    <w:rsid w:val="006D096E"/>
    <w:rsid w:val="006D10A3"/>
    <w:rsid w:val="006D1AD2"/>
    <w:rsid w:val="006D5CF2"/>
    <w:rsid w:val="006D6355"/>
    <w:rsid w:val="006D6A53"/>
    <w:rsid w:val="006D6A78"/>
    <w:rsid w:val="006D6FC2"/>
    <w:rsid w:val="006D7007"/>
    <w:rsid w:val="006D770B"/>
    <w:rsid w:val="006E076D"/>
    <w:rsid w:val="006E3A74"/>
    <w:rsid w:val="006E42CB"/>
    <w:rsid w:val="006E4ECE"/>
    <w:rsid w:val="006E5C42"/>
    <w:rsid w:val="006F1025"/>
    <w:rsid w:val="006F5FF4"/>
    <w:rsid w:val="006F62CE"/>
    <w:rsid w:val="006F63C5"/>
    <w:rsid w:val="006F720E"/>
    <w:rsid w:val="006F7A12"/>
    <w:rsid w:val="006F7C2B"/>
    <w:rsid w:val="006F7DE5"/>
    <w:rsid w:val="006F7F75"/>
    <w:rsid w:val="00701F72"/>
    <w:rsid w:val="007021B3"/>
    <w:rsid w:val="007036C1"/>
    <w:rsid w:val="00711A1D"/>
    <w:rsid w:val="00715B88"/>
    <w:rsid w:val="00720475"/>
    <w:rsid w:val="007211B7"/>
    <w:rsid w:val="00721D1B"/>
    <w:rsid w:val="00722043"/>
    <w:rsid w:val="00722A73"/>
    <w:rsid w:val="00722FD2"/>
    <w:rsid w:val="00725014"/>
    <w:rsid w:val="00726C43"/>
    <w:rsid w:val="00731676"/>
    <w:rsid w:val="00731741"/>
    <w:rsid w:val="00732F8D"/>
    <w:rsid w:val="00733AEF"/>
    <w:rsid w:val="007349A0"/>
    <w:rsid w:val="00735D56"/>
    <w:rsid w:val="00735D61"/>
    <w:rsid w:val="007361B8"/>
    <w:rsid w:val="00737738"/>
    <w:rsid w:val="00737BD4"/>
    <w:rsid w:val="00737D9E"/>
    <w:rsid w:val="007420F2"/>
    <w:rsid w:val="007426E0"/>
    <w:rsid w:val="00743D18"/>
    <w:rsid w:val="00743ED2"/>
    <w:rsid w:val="00743F99"/>
    <w:rsid w:val="00744247"/>
    <w:rsid w:val="00744BB0"/>
    <w:rsid w:val="00744FD9"/>
    <w:rsid w:val="00747E92"/>
    <w:rsid w:val="00750CE9"/>
    <w:rsid w:val="0075341C"/>
    <w:rsid w:val="00753CC3"/>
    <w:rsid w:val="0075557C"/>
    <w:rsid w:val="00763E53"/>
    <w:rsid w:val="00764CFE"/>
    <w:rsid w:val="007659BB"/>
    <w:rsid w:val="007703D7"/>
    <w:rsid w:val="00773890"/>
    <w:rsid w:val="00773AFD"/>
    <w:rsid w:val="00774E5E"/>
    <w:rsid w:val="00777BDF"/>
    <w:rsid w:val="00781BB2"/>
    <w:rsid w:val="00787834"/>
    <w:rsid w:val="00792A77"/>
    <w:rsid w:val="00792F5D"/>
    <w:rsid w:val="007949F9"/>
    <w:rsid w:val="007960DE"/>
    <w:rsid w:val="00796167"/>
    <w:rsid w:val="0079685C"/>
    <w:rsid w:val="00797839"/>
    <w:rsid w:val="007A05B4"/>
    <w:rsid w:val="007A1972"/>
    <w:rsid w:val="007A2C2F"/>
    <w:rsid w:val="007A5936"/>
    <w:rsid w:val="007A7E80"/>
    <w:rsid w:val="007B076C"/>
    <w:rsid w:val="007B0B87"/>
    <w:rsid w:val="007B0B91"/>
    <w:rsid w:val="007B2F60"/>
    <w:rsid w:val="007B34E8"/>
    <w:rsid w:val="007B3A59"/>
    <w:rsid w:val="007B44DC"/>
    <w:rsid w:val="007B5A03"/>
    <w:rsid w:val="007B5FF8"/>
    <w:rsid w:val="007B6A14"/>
    <w:rsid w:val="007B79C8"/>
    <w:rsid w:val="007C1ECD"/>
    <w:rsid w:val="007C264E"/>
    <w:rsid w:val="007C3777"/>
    <w:rsid w:val="007C3E62"/>
    <w:rsid w:val="007C5CB4"/>
    <w:rsid w:val="007C668E"/>
    <w:rsid w:val="007C718F"/>
    <w:rsid w:val="007D08D3"/>
    <w:rsid w:val="007D1093"/>
    <w:rsid w:val="007D189B"/>
    <w:rsid w:val="007D3C17"/>
    <w:rsid w:val="007D6F0D"/>
    <w:rsid w:val="007D7B22"/>
    <w:rsid w:val="007E10EF"/>
    <w:rsid w:val="007E2409"/>
    <w:rsid w:val="007E5477"/>
    <w:rsid w:val="007E6082"/>
    <w:rsid w:val="007E7104"/>
    <w:rsid w:val="007F0EA8"/>
    <w:rsid w:val="007F1573"/>
    <w:rsid w:val="007F2961"/>
    <w:rsid w:val="007F2E04"/>
    <w:rsid w:val="007F51A5"/>
    <w:rsid w:val="007F5C53"/>
    <w:rsid w:val="007F5DCC"/>
    <w:rsid w:val="007F6669"/>
    <w:rsid w:val="008007CB"/>
    <w:rsid w:val="00800BDF"/>
    <w:rsid w:val="0080262E"/>
    <w:rsid w:val="00803A2F"/>
    <w:rsid w:val="00804D29"/>
    <w:rsid w:val="00805F85"/>
    <w:rsid w:val="00806BC8"/>
    <w:rsid w:val="0080725D"/>
    <w:rsid w:val="0081221D"/>
    <w:rsid w:val="00812AB5"/>
    <w:rsid w:val="0081424C"/>
    <w:rsid w:val="00815363"/>
    <w:rsid w:val="0081547A"/>
    <w:rsid w:val="0082021A"/>
    <w:rsid w:val="00820249"/>
    <w:rsid w:val="008211C8"/>
    <w:rsid w:val="00821A16"/>
    <w:rsid w:val="00821D0C"/>
    <w:rsid w:val="00824244"/>
    <w:rsid w:val="00824292"/>
    <w:rsid w:val="008245CF"/>
    <w:rsid w:val="00824D37"/>
    <w:rsid w:val="00825022"/>
    <w:rsid w:val="00825D09"/>
    <w:rsid w:val="0083207B"/>
    <w:rsid w:val="0083420E"/>
    <w:rsid w:val="00835BFE"/>
    <w:rsid w:val="008372D0"/>
    <w:rsid w:val="00841651"/>
    <w:rsid w:val="00843CB3"/>
    <w:rsid w:val="00845BA2"/>
    <w:rsid w:val="0084663C"/>
    <w:rsid w:val="00846C62"/>
    <w:rsid w:val="00847068"/>
    <w:rsid w:val="00847D37"/>
    <w:rsid w:val="00847E07"/>
    <w:rsid w:val="008500D8"/>
    <w:rsid w:val="0085038F"/>
    <w:rsid w:val="00852621"/>
    <w:rsid w:val="0085292A"/>
    <w:rsid w:val="0085430D"/>
    <w:rsid w:val="00860308"/>
    <w:rsid w:val="00860559"/>
    <w:rsid w:val="008609BA"/>
    <w:rsid w:val="008613FC"/>
    <w:rsid w:val="00863FD5"/>
    <w:rsid w:val="00865805"/>
    <w:rsid w:val="00867D3E"/>
    <w:rsid w:val="008700F3"/>
    <w:rsid w:val="00872FCE"/>
    <w:rsid w:val="00873D59"/>
    <w:rsid w:val="00874A9D"/>
    <w:rsid w:val="00874FA3"/>
    <w:rsid w:val="0087594C"/>
    <w:rsid w:val="00877700"/>
    <w:rsid w:val="00877A7F"/>
    <w:rsid w:val="00877FB5"/>
    <w:rsid w:val="00880D9C"/>
    <w:rsid w:val="00881583"/>
    <w:rsid w:val="008826A0"/>
    <w:rsid w:val="00883026"/>
    <w:rsid w:val="00883422"/>
    <w:rsid w:val="00884421"/>
    <w:rsid w:val="00884C42"/>
    <w:rsid w:val="00885FB0"/>
    <w:rsid w:val="00886013"/>
    <w:rsid w:val="00890FDC"/>
    <w:rsid w:val="00891956"/>
    <w:rsid w:val="00891BAD"/>
    <w:rsid w:val="0089373F"/>
    <w:rsid w:val="00893C7C"/>
    <w:rsid w:val="00894941"/>
    <w:rsid w:val="00895565"/>
    <w:rsid w:val="00895A66"/>
    <w:rsid w:val="0089700F"/>
    <w:rsid w:val="008A07EB"/>
    <w:rsid w:val="008A0DA9"/>
    <w:rsid w:val="008A3B5E"/>
    <w:rsid w:val="008A509F"/>
    <w:rsid w:val="008A609B"/>
    <w:rsid w:val="008A6E23"/>
    <w:rsid w:val="008B0CCB"/>
    <w:rsid w:val="008B2170"/>
    <w:rsid w:val="008B2763"/>
    <w:rsid w:val="008B53FE"/>
    <w:rsid w:val="008B690D"/>
    <w:rsid w:val="008B6E10"/>
    <w:rsid w:val="008B729E"/>
    <w:rsid w:val="008B734C"/>
    <w:rsid w:val="008C20E4"/>
    <w:rsid w:val="008C442D"/>
    <w:rsid w:val="008C6399"/>
    <w:rsid w:val="008C7540"/>
    <w:rsid w:val="008D1531"/>
    <w:rsid w:val="008D2088"/>
    <w:rsid w:val="008D24CE"/>
    <w:rsid w:val="008D3860"/>
    <w:rsid w:val="008D4804"/>
    <w:rsid w:val="008E1C4D"/>
    <w:rsid w:val="008E1F4A"/>
    <w:rsid w:val="008E3003"/>
    <w:rsid w:val="008E3DBE"/>
    <w:rsid w:val="008E4E1D"/>
    <w:rsid w:val="008E4FCF"/>
    <w:rsid w:val="008E586E"/>
    <w:rsid w:val="008E7ABE"/>
    <w:rsid w:val="008F2AEF"/>
    <w:rsid w:val="008F4091"/>
    <w:rsid w:val="008F5E37"/>
    <w:rsid w:val="008F65F3"/>
    <w:rsid w:val="008F6B44"/>
    <w:rsid w:val="00900A5F"/>
    <w:rsid w:val="00901B3C"/>
    <w:rsid w:val="00901BF1"/>
    <w:rsid w:val="00905B05"/>
    <w:rsid w:val="00911B09"/>
    <w:rsid w:val="0091292C"/>
    <w:rsid w:val="0091444A"/>
    <w:rsid w:val="0091676C"/>
    <w:rsid w:val="00916967"/>
    <w:rsid w:val="00916D6E"/>
    <w:rsid w:val="00916FD3"/>
    <w:rsid w:val="0092152E"/>
    <w:rsid w:val="00925632"/>
    <w:rsid w:val="009275CC"/>
    <w:rsid w:val="00930904"/>
    <w:rsid w:val="0093099B"/>
    <w:rsid w:val="00930B5E"/>
    <w:rsid w:val="00930EE4"/>
    <w:rsid w:val="00932DC2"/>
    <w:rsid w:val="009334EE"/>
    <w:rsid w:val="009339D1"/>
    <w:rsid w:val="009360AC"/>
    <w:rsid w:val="0094044A"/>
    <w:rsid w:val="00940A59"/>
    <w:rsid w:val="00941062"/>
    <w:rsid w:val="009421F4"/>
    <w:rsid w:val="009440DA"/>
    <w:rsid w:val="0094490B"/>
    <w:rsid w:val="00944F81"/>
    <w:rsid w:val="00946248"/>
    <w:rsid w:val="00946845"/>
    <w:rsid w:val="00951798"/>
    <w:rsid w:val="009519C2"/>
    <w:rsid w:val="009525CF"/>
    <w:rsid w:val="0095305A"/>
    <w:rsid w:val="009541D3"/>
    <w:rsid w:val="0095496A"/>
    <w:rsid w:val="00954D13"/>
    <w:rsid w:val="00956B4E"/>
    <w:rsid w:val="0096055A"/>
    <w:rsid w:val="00960879"/>
    <w:rsid w:val="009632B3"/>
    <w:rsid w:val="009632E4"/>
    <w:rsid w:val="00963E4A"/>
    <w:rsid w:val="0096667C"/>
    <w:rsid w:val="00966EC0"/>
    <w:rsid w:val="009674C5"/>
    <w:rsid w:val="00973685"/>
    <w:rsid w:val="00975E1B"/>
    <w:rsid w:val="00976811"/>
    <w:rsid w:val="00976D6B"/>
    <w:rsid w:val="00976FA5"/>
    <w:rsid w:val="0098023B"/>
    <w:rsid w:val="00984085"/>
    <w:rsid w:val="009870D8"/>
    <w:rsid w:val="0098757B"/>
    <w:rsid w:val="00987F25"/>
    <w:rsid w:val="0099145F"/>
    <w:rsid w:val="00991A2C"/>
    <w:rsid w:val="00993D96"/>
    <w:rsid w:val="00993E3A"/>
    <w:rsid w:val="00997C6C"/>
    <w:rsid w:val="009A09E2"/>
    <w:rsid w:val="009A232C"/>
    <w:rsid w:val="009A35E3"/>
    <w:rsid w:val="009A48DF"/>
    <w:rsid w:val="009A4A94"/>
    <w:rsid w:val="009A5698"/>
    <w:rsid w:val="009B2CA8"/>
    <w:rsid w:val="009B58A9"/>
    <w:rsid w:val="009B5B64"/>
    <w:rsid w:val="009B5B8D"/>
    <w:rsid w:val="009B6C2C"/>
    <w:rsid w:val="009B7DA4"/>
    <w:rsid w:val="009C1A64"/>
    <w:rsid w:val="009C4722"/>
    <w:rsid w:val="009C4FB8"/>
    <w:rsid w:val="009C51CE"/>
    <w:rsid w:val="009C637A"/>
    <w:rsid w:val="009C6B6C"/>
    <w:rsid w:val="009D2F34"/>
    <w:rsid w:val="009D3C80"/>
    <w:rsid w:val="009D5A10"/>
    <w:rsid w:val="009E1898"/>
    <w:rsid w:val="009E32A4"/>
    <w:rsid w:val="009E4B4B"/>
    <w:rsid w:val="009E6B89"/>
    <w:rsid w:val="009E7456"/>
    <w:rsid w:val="009E788C"/>
    <w:rsid w:val="009F06C2"/>
    <w:rsid w:val="009F0789"/>
    <w:rsid w:val="009F2D41"/>
    <w:rsid w:val="009F383F"/>
    <w:rsid w:val="009F3CBC"/>
    <w:rsid w:val="009F510E"/>
    <w:rsid w:val="009F52EB"/>
    <w:rsid w:val="009F619D"/>
    <w:rsid w:val="009F703A"/>
    <w:rsid w:val="00A00270"/>
    <w:rsid w:val="00A0145B"/>
    <w:rsid w:val="00A06947"/>
    <w:rsid w:val="00A0697D"/>
    <w:rsid w:val="00A100F1"/>
    <w:rsid w:val="00A10B80"/>
    <w:rsid w:val="00A11A70"/>
    <w:rsid w:val="00A16055"/>
    <w:rsid w:val="00A1636E"/>
    <w:rsid w:val="00A165C7"/>
    <w:rsid w:val="00A21D16"/>
    <w:rsid w:val="00A2261A"/>
    <w:rsid w:val="00A231E8"/>
    <w:rsid w:val="00A23771"/>
    <w:rsid w:val="00A24A65"/>
    <w:rsid w:val="00A2540A"/>
    <w:rsid w:val="00A2605F"/>
    <w:rsid w:val="00A30DB3"/>
    <w:rsid w:val="00A31FD7"/>
    <w:rsid w:val="00A32BE1"/>
    <w:rsid w:val="00A337F1"/>
    <w:rsid w:val="00A34D5E"/>
    <w:rsid w:val="00A35CD6"/>
    <w:rsid w:val="00A36718"/>
    <w:rsid w:val="00A37014"/>
    <w:rsid w:val="00A4172B"/>
    <w:rsid w:val="00A4452F"/>
    <w:rsid w:val="00A456E8"/>
    <w:rsid w:val="00A45EDE"/>
    <w:rsid w:val="00A464C1"/>
    <w:rsid w:val="00A500BA"/>
    <w:rsid w:val="00A535E4"/>
    <w:rsid w:val="00A536C3"/>
    <w:rsid w:val="00A53912"/>
    <w:rsid w:val="00A53997"/>
    <w:rsid w:val="00A53B0C"/>
    <w:rsid w:val="00A53BAD"/>
    <w:rsid w:val="00A544CE"/>
    <w:rsid w:val="00A574E7"/>
    <w:rsid w:val="00A603D5"/>
    <w:rsid w:val="00A60A12"/>
    <w:rsid w:val="00A60FB3"/>
    <w:rsid w:val="00A61269"/>
    <w:rsid w:val="00A62945"/>
    <w:rsid w:val="00A63C14"/>
    <w:rsid w:val="00A63E5B"/>
    <w:rsid w:val="00A64DB8"/>
    <w:rsid w:val="00A678EF"/>
    <w:rsid w:val="00A70663"/>
    <w:rsid w:val="00A71810"/>
    <w:rsid w:val="00A7259F"/>
    <w:rsid w:val="00A73162"/>
    <w:rsid w:val="00A73996"/>
    <w:rsid w:val="00A73D38"/>
    <w:rsid w:val="00A742D2"/>
    <w:rsid w:val="00A75604"/>
    <w:rsid w:val="00A75DF0"/>
    <w:rsid w:val="00A77AB0"/>
    <w:rsid w:val="00A80B76"/>
    <w:rsid w:val="00A82E93"/>
    <w:rsid w:val="00A84000"/>
    <w:rsid w:val="00A845A4"/>
    <w:rsid w:val="00A8510B"/>
    <w:rsid w:val="00A86128"/>
    <w:rsid w:val="00A867E4"/>
    <w:rsid w:val="00A86BF4"/>
    <w:rsid w:val="00A92C16"/>
    <w:rsid w:val="00A93565"/>
    <w:rsid w:val="00A94E17"/>
    <w:rsid w:val="00A951A8"/>
    <w:rsid w:val="00A96145"/>
    <w:rsid w:val="00A965E6"/>
    <w:rsid w:val="00A9772D"/>
    <w:rsid w:val="00AA22A3"/>
    <w:rsid w:val="00AA3C06"/>
    <w:rsid w:val="00AA6727"/>
    <w:rsid w:val="00AB0B1B"/>
    <w:rsid w:val="00AB11BF"/>
    <w:rsid w:val="00AB33FD"/>
    <w:rsid w:val="00AB593C"/>
    <w:rsid w:val="00AB6367"/>
    <w:rsid w:val="00AC0373"/>
    <w:rsid w:val="00AC04E1"/>
    <w:rsid w:val="00AC155B"/>
    <w:rsid w:val="00AC1D74"/>
    <w:rsid w:val="00AC2591"/>
    <w:rsid w:val="00AC4665"/>
    <w:rsid w:val="00AC56AD"/>
    <w:rsid w:val="00AC66DB"/>
    <w:rsid w:val="00AD0D2A"/>
    <w:rsid w:val="00AD3B08"/>
    <w:rsid w:val="00AD3C88"/>
    <w:rsid w:val="00AD4793"/>
    <w:rsid w:val="00AD5DDB"/>
    <w:rsid w:val="00AD7001"/>
    <w:rsid w:val="00AD7BC7"/>
    <w:rsid w:val="00AE38BC"/>
    <w:rsid w:val="00AE4F2E"/>
    <w:rsid w:val="00AE5BD5"/>
    <w:rsid w:val="00AE609C"/>
    <w:rsid w:val="00AE6184"/>
    <w:rsid w:val="00AE6F48"/>
    <w:rsid w:val="00AF04AB"/>
    <w:rsid w:val="00AF2221"/>
    <w:rsid w:val="00AF42AE"/>
    <w:rsid w:val="00AF4453"/>
    <w:rsid w:val="00AF4F8A"/>
    <w:rsid w:val="00AF60F1"/>
    <w:rsid w:val="00AF645A"/>
    <w:rsid w:val="00AF653F"/>
    <w:rsid w:val="00AF6DDA"/>
    <w:rsid w:val="00AF72F3"/>
    <w:rsid w:val="00AF7F76"/>
    <w:rsid w:val="00B01B5E"/>
    <w:rsid w:val="00B01EFA"/>
    <w:rsid w:val="00B023D7"/>
    <w:rsid w:val="00B030AD"/>
    <w:rsid w:val="00B03C35"/>
    <w:rsid w:val="00B046D7"/>
    <w:rsid w:val="00B047AD"/>
    <w:rsid w:val="00B04CF0"/>
    <w:rsid w:val="00B04D93"/>
    <w:rsid w:val="00B0716D"/>
    <w:rsid w:val="00B12F37"/>
    <w:rsid w:val="00B13B2A"/>
    <w:rsid w:val="00B14D35"/>
    <w:rsid w:val="00B155F6"/>
    <w:rsid w:val="00B201E3"/>
    <w:rsid w:val="00B20296"/>
    <w:rsid w:val="00B21E17"/>
    <w:rsid w:val="00B22D36"/>
    <w:rsid w:val="00B2391B"/>
    <w:rsid w:val="00B24D85"/>
    <w:rsid w:val="00B24DAD"/>
    <w:rsid w:val="00B2508D"/>
    <w:rsid w:val="00B25BC4"/>
    <w:rsid w:val="00B2605C"/>
    <w:rsid w:val="00B26C38"/>
    <w:rsid w:val="00B277B1"/>
    <w:rsid w:val="00B3164D"/>
    <w:rsid w:val="00B3513E"/>
    <w:rsid w:val="00B368CC"/>
    <w:rsid w:val="00B371F1"/>
    <w:rsid w:val="00B37A5F"/>
    <w:rsid w:val="00B37EFF"/>
    <w:rsid w:val="00B4168D"/>
    <w:rsid w:val="00B41830"/>
    <w:rsid w:val="00B4198C"/>
    <w:rsid w:val="00B43073"/>
    <w:rsid w:val="00B439BF"/>
    <w:rsid w:val="00B46D6E"/>
    <w:rsid w:val="00B47983"/>
    <w:rsid w:val="00B47DB8"/>
    <w:rsid w:val="00B50762"/>
    <w:rsid w:val="00B515AA"/>
    <w:rsid w:val="00B5260C"/>
    <w:rsid w:val="00B52E82"/>
    <w:rsid w:val="00B578EA"/>
    <w:rsid w:val="00B603A6"/>
    <w:rsid w:val="00B61FE0"/>
    <w:rsid w:val="00B63010"/>
    <w:rsid w:val="00B63126"/>
    <w:rsid w:val="00B66230"/>
    <w:rsid w:val="00B67C99"/>
    <w:rsid w:val="00B70A33"/>
    <w:rsid w:val="00B71C6E"/>
    <w:rsid w:val="00B7277A"/>
    <w:rsid w:val="00B7359E"/>
    <w:rsid w:val="00B740EE"/>
    <w:rsid w:val="00B819CE"/>
    <w:rsid w:val="00B82B9F"/>
    <w:rsid w:val="00B82DE2"/>
    <w:rsid w:val="00B8332D"/>
    <w:rsid w:val="00B87C84"/>
    <w:rsid w:val="00B87DFF"/>
    <w:rsid w:val="00B908BB"/>
    <w:rsid w:val="00B90FC5"/>
    <w:rsid w:val="00B936B0"/>
    <w:rsid w:val="00B93935"/>
    <w:rsid w:val="00B951E2"/>
    <w:rsid w:val="00B9707B"/>
    <w:rsid w:val="00BA03FC"/>
    <w:rsid w:val="00BA1628"/>
    <w:rsid w:val="00BA26CD"/>
    <w:rsid w:val="00BA44FB"/>
    <w:rsid w:val="00BA4535"/>
    <w:rsid w:val="00BA491B"/>
    <w:rsid w:val="00BA4B9B"/>
    <w:rsid w:val="00BA4E8C"/>
    <w:rsid w:val="00BA5353"/>
    <w:rsid w:val="00BA5379"/>
    <w:rsid w:val="00BA56CB"/>
    <w:rsid w:val="00BB02DD"/>
    <w:rsid w:val="00BB1707"/>
    <w:rsid w:val="00BB1F29"/>
    <w:rsid w:val="00BB26D4"/>
    <w:rsid w:val="00BB3663"/>
    <w:rsid w:val="00BB472E"/>
    <w:rsid w:val="00BB56A6"/>
    <w:rsid w:val="00BB6336"/>
    <w:rsid w:val="00BB6F29"/>
    <w:rsid w:val="00BB7680"/>
    <w:rsid w:val="00BC0BB1"/>
    <w:rsid w:val="00BC136F"/>
    <w:rsid w:val="00BC30CE"/>
    <w:rsid w:val="00BC340D"/>
    <w:rsid w:val="00BC3EEF"/>
    <w:rsid w:val="00BC460F"/>
    <w:rsid w:val="00BC495E"/>
    <w:rsid w:val="00BC58C7"/>
    <w:rsid w:val="00BC6272"/>
    <w:rsid w:val="00BD0B80"/>
    <w:rsid w:val="00BD1552"/>
    <w:rsid w:val="00BD1B67"/>
    <w:rsid w:val="00BD3F86"/>
    <w:rsid w:val="00BD43AA"/>
    <w:rsid w:val="00BD6672"/>
    <w:rsid w:val="00BD6A8B"/>
    <w:rsid w:val="00BE1285"/>
    <w:rsid w:val="00BE6010"/>
    <w:rsid w:val="00BE6769"/>
    <w:rsid w:val="00BE7040"/>
    <w:rsid w:val="00BF2488"/>
    <w:rsid w:val="00BF32C5"/>
    <w:rsid w:val="00BF3803"/>
    <w:rsid w:val="00BF5BC8"/>
    <w:rsid w:val="00BF5FE2"/>
    <w:rsid w:val="00BF794E"/>
    <w:rsid w:val="00BF7C9F"/>
    <w:rsid w:val="00C00DDA"/>
    <w:rsid w:val="00C023B7"/>
    <w:rsid w:val="00C02B92"/>
    <w:rsid w:val="00C04528"/>
    <w:rsid w:val="00C05D21"/>
    <w:rsid w:val="00C100DE"/>
    <w:rsid w:val="00C11FEE"/>
    <w:rsid w:val="00C1289F"/>
    <w:rsid w:val="00C12F60"/>
    <w:rsid w:val="00C138A7"/>
    <w:rsid w:val="00C13A4C"/>
    <w:rsid w:val="00C13B13"/>
    <w:rsid w:val="00C14B72"/>
    <w:rsid w:val="00C14F13"/>
    <w:rsid w:val="00C16501"/>
    <w:rsid w:val="00C17CE2"/>
    <w:rsid w:val="00C23285"/>
    <w:rsid w:val="00C258C3"/>
    <w:rsid w:val="00C278DA"/>
    <w:rsid w:val="00C30FA5"/>
    <w:rsid w:val="00C33149"/>
    <w:rsid w:val="00C34B1B"/>
    <w:rsid w:val="00C34F8D"/>
    <w:rsid w:val="00C35947"/>
    <w:rsid w:val="00C360AC"/>
    <w:rsid w:val="00C37AB4"/>
    <w:rsid w:val="00C4198A"/>
    <w:rsid w:val="00C41BFD"/>
    <w:rsid w:val="00C41E2B"/>
    <w:rsid w:val="00C41EFB"/>
    <w:rsid w:val="00C42253"/>
    <w:rsid w:val="00C43812"/>
    <w:rsid w:val="00C43F5A"/>
    <w:rsid w:val="00C44072"/>
    <w:rsid w:val="00C440BB"/>
    <w:rsid w:val="00C441C5"/>
    <w:rsid w:val="00C44CEE"/>
    <w:rsid w:val="00C45145"/>
    <w:rsid w:val="00C4766E"/>
    <w:rsid w:val="00C47E71"/>
    <w:rsid w:val="00C52231"/>
    <w:rsid w:val="00C534AF"/>
    <w:rsid w:val="00C57862"/>
    <w:rsid w:val="00C57C5B"/>
    <w:rsid w:val="00C614BE"/>
    <w:rsid w:val="00C65327"/>
    <w:rsid w:val="00C669AA"/>
    <w:rsid w:val="00C67F27"/>
    <w:rsid w:val="00C72BAD"/>
    <w:rsid w:val="00C7478A"/>
    <w:rsid w:val="00C75DA9"/>
    <w:rsid w:val="00C76963"/>
    <w:rsid w:val="00C7777E"/>
    <w:rsid w:val="00C80F4A"/>
    <w:rsid w:val="00C8225D"/>
    <w:rsid w:val="00C83549"/>
    <w:rsid w:val="00C83DD5"/>
    <w:rsid w:val="00C84958"/>
    <w:rsid w:val="00C849CE"/>
    <w:rsid w:val="00C85A5A"/>
    <w:rsid w:val="00C86863"/>
    <w:rsid w:val="00C9035F"/>
    <w:rsid w:val="00C90979"/>
    <w:rsid w:val="00C90D03"/>
    <w:rsid w:val="00C94D52"/>
    <w:rsid w:val="00C95FA6"/>
    <w:rsid w:val="00CA1008"/>
    <w:rsid w:val="00CA2D19"/>
    <w:rsid w:val="00CA2D25"/>
    <w:rsid w:val="00CA3246"/>
    <w:rsid w:val="00CA5347"/>
    <w:rsid w:val="00CA5DEE"/>
    <w:rsid w:val="00CA62DC"/>
    <w:rsid w:val="00CA7335"/>
    <w:rsid w:val="00CB06D8"/>
    <w:rsid w:val="00CB1DEC"/>
    <w:rsid w:val="00CB2C5B"/>
    <w:rsid w:val="00CB665F"/>
    <w:rsid w:val="00CC080E"/>
    <w:rsid w:val="00CC29DC"/>
    <w:rsid w:val="00CC3843"/>
    <w:rsid w:val="00CC3B94"/>
    <w:rsid w:val="00CC61FF"/>
    <w:rsid w:val="00CC6A59"/>
    <w:rsid w:val="00CD1734"/>
    <w:rsid w:val="00CD3EF4"/>
    <w:rsid w:val="00CD68AB"/>
    <w:rsid w:val="00CD738B"/>
    <w:rsid w:val="00CD76BB"/>
    <w:rsid w:val="00CD7BD9"/>
    <w:rsid w:val="00CE09D5"/>
    <w:rsid w:val="00CE350F"/>
    <w:rsid w:val="00CE3D9C"/>
    <w:rsid w:val="00CE4276"/>
    <w:rsid w:val="00CE56BF"/>
    <w:rsid w:val="00CE6676"/>
    <w:rsid w:val="00CE6D72"/>
    <w:rsid w:val="00CE73D3"/>
    <w:rsid w:val="00CE798E"/>
    <w:rsid w:val="00CF0159"/>
    <w:rsid w:val="00CF0B6E"/>
    <w:rsid w:val="00CF0C41"/>
    <w:rsid w:val="00CF168E"/>
    <w:rsid w:val="00CF1778"/>
    <w:rsid w:val="00CF1DE5"/>
    <w:rsid w:val="00CF22C0"/>
    <w:rsid w:val="00CF305E"/>
    <w:rsid w:val="00CF3801"/>
    <w:rsid w:val="00CF3CDA"/>
    <w:rsid w:val="00CF3DE0"/>
    <w:rsid w:val="00CF4396"/>
    <w:rsid w:val="00CF5CFC"/>
    <w:rsid w:val="00CF7269"/>
    <w:rsid w:val="00CF79F5"/>
    <w:rsid w:val="00D0053D"/>
    <w:rsid w:val="00D0206A"/>
    <w:rsid w:val="00D03A2A"/>
    <w:rsid w:val="00D03C25"/>
    <w:rsid w:val="00D055EC"/>
    <w:rsid w:val="00D1270F"/>
    <w:rsid w:val="00D153DC"/>
    <w:rsid w:val="00D16F78"/>
    <w:rsid w:val="00D23804"/>
    <w:rsid w:val="00D31FDA"/>
    <w:rsid w:val="00D34721"/>
    <w:rsid w:val="00D3541E"/>
    <w:rsid w:val="00D35DCB"/>
    <w:rsid w:val="00D36111"/>
    <w:rsid w:val="00D3698A"/>
    <w:rsid w:val="00D40C73"/>
    <w:rsid w:val="00D423CA"/>
    <w:rsid w:val="00D435F4"/>
    <w:rsid w:val="00D43B68"/>
    <w:rsid w:val="00D44713"/>
    <w:rsid w:val="00D4569E"/>
    <w:rsid w:val="00D46062"/>
    <w:rsid w:val="00D510DD"/>
    <w:rsid w:val="00D51AA8"/>
    <w:rsid w:val="00D51B77"/>
    <w:rsid w:val="00D524C5"/>
    <w:rsid w:val="00D53458"/>
    <w:rsid w:val="00D53E06"/>
    <w:rsid w:val="00D54F50"/>
    <w:rsid w:val="00D5528C"/>
    <w:rsid w:val="00D609DF"/>
    <w:rsid w:val="00D60B97"/>
    <w:rsid w:val="00D61699"/>
    <w:rsid w:val="00D62258"/>
    <w:rsid w:val="00D635CE"/>
    <w:rsid w:val="00D63650"/>
    <w:rsid w:val="00D6379F"/>
    <w:rsid w:val="00D638C7"/>
    <w:rsid w:val="00D70493"/>
    <w:rsid w:val="00D71BBF"/>
    <w:rsid w:val="00D72AAE"/>
    <w:rsid w:val="00D72CD4"/>
    <w:rsid w:val="00D730B1"/>
    <w:rsid w:val="00D742D1"/>
    <w:rsid w:val="00D7594F"/>
    <w:rsid w:val="00D765AB"/>
    <w:rsid w:val="00D76AC5"/>
    <w:rsid w:val="00D81602"/>
    <w:rsid w:val="00D81A3D"/>
    <w:rsid w:val="00D81E07"/>
    <w:rsid w:val="00D82141"/>
    <w:rsid w:val="00D832B9"/>
    <w:rsid w:val="00D867F7"/>
    <w:rsid w:val="00D909E1"/>
    <w:rsid w:val="00D92FC0"/>
    <w:rsid w:val="00D942B3"/>
    <w:rsid w:val="00D958A4"/>
    <w:rsid w:val="00D96278"/>
    <w:rsid w:val="00DA02C3"/>
    <w:rsid w:val="00DA03E8"/>
    <w:rsid w:val="00DA0B3C"/>
    <w:rsid w:val="00DA1876"/>
    <w:rsid w:val="00DA22DD"/>
    <w:rsid w:val="00DA4325"/>
    <w:rsid w:val="00DA74AF"/>
    <w:rsid w:val="00DB0343"/>
    <w:rsid w:val="00DB09C5"/>
    <w:rsid w:val="00DB12E7"/>
    <w:rsid w:val="00DB4F6B"/>
    <w:rsid w:val="00DB69A3"/>
    <w:rsid w:val="00DC27E6"/>
    <w:rsid w:val="00DC70E9"/>
    <w:rsid w:val="00DD1326"/>
    <w:rsid w:val="00DD1875"/>
    <w:rsid w:val="00DD1D2C"/>
    <w:rsid w:val="00DD233C"/>
    <w:rsid w:val="00DD2AC4"/>
    <w:rsid w:val="00DD3DFB"/>
    <w:rsid w:val="00DD4D5A"/>
    <w:rsid w:val="00DE002A"/>
    <w:rsid w:val="00DE0BD4"/>
    <w:rsid w:val="00DE1D8A"/>
    <w:rsid w:val="00DE1F11"/>
    <w:rsid w:val="00DE22D8"/>
    <w:rsid w:val="00DE23F6"/>
    <w:rsid w:val="00DE2D89"/>
    <w:rsid w:val="00DE34C0"/>
    <w:rsid w:val="00DE564C"/>
    <w:rsid w:val="00DE723C"/>
    <w:rsid w:val="00DF0872"/>
    <w:rsid w:val="00DF1A47"/>
    <w:rsid w:val="00DF35A6"/>
    <w:rsid w:val="00DF4687"/>
    <w:rsid w:val="00DF47B1"/>
    <w:rsid w:val="00DF6207"/>
    <w:rsid w:val="00DF7BCC"/>
    <w:rsid w:val="00E02942"/>
    <w:rsid w:val="00E04BE3"/>
    <w:rsid w:val="00E063E4"/>
    <w:rsid w:val="00E0644D"/>
    <w:rsid w:val="00E07A73"/>
    <w:rsid w:val="00E11A4B"/>
    <w:rsid w:val="00E11CA7"/>
    <w:rsid w:val="00E13C93"/>
    <w:rsid w:val="00E13D09"/>
    <w:rsid w:val="00E15755"/>
    <w:rsid w:val="00E158CB"/>
    <w:rsid w:val="00E1608D"/>
    <w:rsid w:val="00E16571"/>
    <w:rsid w:val="00E1686C"/>
    <w:rsid w:val="00E16D7C"/>
    <w:rsid w:val="00E20944"/>
    <w:rsid w:val="00E21124"/>
    <w:rsid w:val="00E21305"/>
    <w:rsid w:val="00E21F07"/>
    <w:rsid w:val="00E2228B"/>
    <w:rsid w:val="00E22760"/>
    <w:rsid w:val="00E22B10"/>
    <w:rsid w:val="00E22D89"/>
    <w:rsid w:val="00E24B2D"/>
    <w:rsid w:val="00E24C5F"/>
    <w:rsid w:val="00E32A66"/>
    <w:rsid w:val="00E340C1"/>
    <w:rsid w:val="00E345DB"/>
    <w:rsid w:val="00E346BB"/>
    <w:rsid w:val="00E3554F"/>
    <w:rsid w:val="00E3586F"/>
    <w:rsid w:val="00E35B62"/>
    <w:rsid w:val="00E35CAB"/>
    <w:rsid w:val="00E363B0"/>
    <w:rsid w:val="00E41934"/>
    <w:rsid w:val="00E434EE"/>
    <w:rsid w:val="00E4453D"/>
    <w:rsid w:val="00E474DA"/>
    <w:rsid w:val="00E47BC5"/>
    <w:rsid w:val="00E500AC"/>
    <w:rsid w:val="00E507F3"/>
    <w:rsid w:val="00E54187"/>
    <w:rsid w:val="00E54325"/>
    <w:rsid w:val="00E54C47"/>
    <w:rsid w:val="00E552F9"/>
    <w:rsid w:val="00E5740F"/>
    <w:rsid w:val="00E61BF4"/>
    <w:rsid w:val="00E62DD1"/>
    <w:rsid w:val="00E645B6"/>
    <w:rsid w:val="00E65D78"/>
    <w:rsid w:val="00E67588"/>
    <w:rsid w:val="00E67A22"/>
    <w:rsid w:val="00E70383"/>
    <w:rsid w:val="00E70A64"/>
    <w:rsid w:val="00E71089"/>
    <w:rsid w:val="00E72145"/>
    <w:rsid w:val="00E73FAE"/>
    <w:rsid w:val="00E76A0D"/>
    <w:rsid w:val="00E77609"/>
    <w:rsid w:val="00E80391"/>
    <w:rsid w:val="00E811CD"/>
    <w:rsid w:val="00E82095"/>
    <w:rsid w:val="00E82815"/>
    <w:rsid w:val="00E82C3F"/>
    <w:rsid w:val="00E8520E"/>
    <w:rsid w:val="00E85919"/>
    <w:rsid w:val="00E85DE4"/>
    <w:rsid w:val="00E914B5"/>
    <w:rsid w:val="00E918A0"/>
    <w:rsid w:val="00E91C59"/>
    <w:rsid w:val="00E92B2B"/>
    <w:rsid w:val="00E92B95"/>
    <w:rsid w:val="00E93219"/>
    <w:rsid w:val="00E94206"/>
    <w:rsid w:val="00E9638B"/>
    <w:rsid w:val="00E9689B"/>
    <w:rsid w:val="00E9698F"/>
    <w:rsid w:val="00EA138E"/>
    <w:rsid w:val="00EA141A"/>
    <w:rsid w:val="00EA184D"/>
    <w:rsid w:val="00EA1ADB"/>
    <w:rsid w:val="00EA2313"/>
    <w:rsid w:val="00EA66AD"/>
    <w:rsid w:val="00EA74A6"/>
    <w:rsid w:val="00EA763C"/>
    <w:rsid w:val="00EA7ED5"/>
    <w:rsid w:val="00EB0B52"/>
    <w:rsid w:val="00EB23E8"/>
    <w:rsid w:val="00EB2522"/>
    <w:rsid w:val="00EB40E8"/>
    <w:rsid w:val="00EB44F0"/>
    <w:rsid w:val="00EB6090"/>
    <w:rsid w:val="00EB6356"/>
    <w:rsid w:val="00EB7075"/>
    <w:rsid w:val="00EC03BD"/>
    <w:rsid w:val="00EC1EFE"/>
    <w:rsid w:val="00EC20EC"/>
    <w:rsid w:val="00EC3265"/>
    <w:rsid w:val="00EC4535"/>
    <w:rsid w:val="00EC4647"/>
    <w:rsid w:val="00EC4DB5"/>
    <w:rsid w:val="00EC534E"/>
    <w:rsid w:val="00EC57C2"/>
    <w:rsid w:val="00EC5F36"/>
    <w:rsid w:val="00ED140A"/>
    <w:rsid w:val="00ED255D"/>
    <w:rsid w:val="00ED3BF9"/>
    <w:rsid w:val="00ED6161"/>
    <w:rsid w:val="00ED646C"/>
    <w:rsid w:val="00ED7D6A"/>
    <w:rsid w:val="00EE0723"/>
    <w:rsid w:val="00EE3AB5"/>
    <w:rsid w:val="00EE45D5"/>
    <w:rsid w:val="00EE6190"/>
    <w:rsid w:val="00EE7403"/>
    <w:rsid w:val="00EF0752"/>
    <w:rsid w:val="00EF4D49"/>
    <w:rsid w:val="00EF52C0"/>
    <w:rsid w:val="00EF70EE"/>
    <w:rsid w:val="00F01095"/>
    <w:rsid w:val="00F01177"/>
    <w:rsid w:val="00F01187"/>
    <w:rsid w:val="00F021F8"/>
    <w:rsid w:val="00F07FC7"/>
    <w:rsid w:val="00F1027E"/>
    <w:rsid w:val="00F10F62"/>
    <w:rsid w:val="00F11BA7"/>
    <w:rsid w:val="00F142E4"/>
    <w:rsid w:val="00F1446C"/>
    <w:rsid w:val="00F14AF7"/>
    <w:rsid w:val="00F1782C"/>
    <w:rsid w:val="00F20597"/>
    <w:rsid w:val="00F2162C"/>
    <w:rsid w:val="00F2174D"/>
    <w:rsid w:val="00F22C2C"/>
    <w:rsid w:val="00F238A7"/>
    <w:rsid w:val="00F24A6A"/>
    <w:rsid w:val="00F25218"/>
    <w:rsid w:val="00F25313"/>
    <w:rsid w:val="00F253D0"/>
    <w:rsid w:val="00F271F8"/>
    <w:rsid w:val="00F304F2"/>
    <w:rsid w:val="00F31D00"/>
    <w:rsid w:val="00F31F57"/>
    <w:rsid w:val="00F3287C"/>
    <w:rsid w:val="00F33339"/>
    <w:rsid w:val="00F33D37"/>
    <w:rsid w:val="00F353E9"/>
    <w:rsid w:val="00F37F02"/>
    <w:rsid w:val="00F402F8"/>
    <w:rsid w:val="00F41128"/>
    <w:rsid w:val="00F41373"/>
    <w:rsid w:val="00F4139F"/>
    <w:rsid w:val="00F41DD8"/>
    <w:rsid w:val="00F41E9A"/>
    <w:rsid w:val="00F41FE9"/>
    <w:rsid w:val="00F44A9F"/>
    <w:rsid w:val="00F450DE"/>
    <w:rsid w:val="00F47A31"/>
    <w:rsid w:val="00F47E93"/>
    <w:rsid w:val="00F505B5"/>
    <w:rsid w:val="00F5175B"/>
    <w:rsid w:val="00F52878"/>
    <w:rsid w:val="00F53772"/>
    <w:rsid w:val="00F54548"/>
    <w:rsid w:val="00F55FEF"/>
    <w:rsid w:val="00F57161"/>
    <w:rsid w:val="00F6065F"/>
    <w:rsid w:val="00F60C6B"/>
    <w:rsid w:val="00F61671"/>
    <w:rsid w:val="00F639D9"/>
    <w:rsid w:val="00F65896"/>
    <w:rsid w:val="00F66AF6"/>
    <w:rsid w:val="00F67882"/>
    <w:rsid w:val="00F70990"/>
    <w:rsid w:val="00F71EA3"/>
    <w:rsid w:val="00F72458"/>
    <w:rsid w:val="00F72A94"/>
    <w:rsid w:val="00F7409E"/>
    <w:rsid w:val="00F7597F"/>
    <w:rsid w:val="00F81144"/>
    <w:rsid w:val="00F82D36"/>
    <w:rsid w:val="00F82F09"/>
    <w:rsid w:val="00F84740"/>
    <w:rsid w:val="00F84EC6"/>
    <w:rsid w:val="00F91BBE"/>
    <w:rsid w:val="00F91EAF"/>
    <w:rsid w:val="00F9253D"/>
    <w:rsid w:val="00F94C91"/>
    <w:rsid w:val="00F95406"/>
    <w:rsid w:val="00F958DC"/>
    <w:rsid w:val="00F97DD9"/>
    <w:rsid w:val="00FA0E4B"/>
    <w:rsid w:val="00FA2B27"/>
    <w:rsid w:val="00FA2E2E"/>
    <w:rsid w:val="00FA354B"/>
    <w:rsid w:val="00FA64A5"/>
    <w:rsid w:val="00FB3A77"/>
    <w:rsid w:val="00FB3AD6"/>
    <w:rsid w:val="00FB56CC"/>
    <w:rsid w:val="00FB7B8D"/>
    <w:rsid w:val="00FB7F18"/>
    <w:rsid w:val="00FC084D"/>
    <w:rsid w:val="00FC0DE5"/>
    <w:rsid w:val="00FC1FA0"/>
    <w:rsid w:val="00FC2DFE"/>
    <w:rsid w:val="00FC4009"/>
    <w:rsid w:val="00FC47C3"/>
    <w:rsid w:val="00FC64D8"/>
    <w:rsid w:val="00FC6649"/>
    <w:rsid w:val="00FC6EB7"/>
    <w:rsid w:val="00FC7827"/>
    <w:rsid w:val="00FC7A51"/>
    <w:rsid w:val="00FD2D7B"/>
    <w:rsid w:val="00FD3A84"/>
    <w:rsid w:val="00FD648A"/>
    <w:rsid w:val="00FE00A6"/>
    <w:rsid w:val="00FE2F90"/>
    <w:rsid w:val="00FE3C56"/>
    <w:rsid w:val="00FE3C5F"/>
    <w:rsid w:val="00FE77F1"/>
    <w:rsid w:val="00FF09AD"/>
    <w:rsid w:val="00FF17FC"/>
    <w:rsid w:val="00FF1D5C"/>
    <w:rsid w:val="00FF2925"/>
    <w:rsid w:val="00FF3019"/>
    <w:rsid w:val="00FF3697"/>
    <w:rsid w:val="00FF45B0"/>
    <w:rsid w:val="00FF595E"/>
    <w:rsid w:val="00FF76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7D50D6"/>
  <w15:docId w15:val="{8CB77777-955D-45C0-911E-2FD63985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641"/>
    <w:pPr>
      <w:jc w:val="both"/>
    </w:pPr>
    <w:rPr>
      <w:sz w:val="24"/>
      <w:szCs w:val="24"/>
    </w:rPr>
  </w:style>
  <w:style w:type="paragraph" w:styleId="Heading1">
    <w:name w:val="heading 1"/>
    <w:aliases w:val="Chapter"/>
    <w:basedOn w:val="Normal"/>
    <w:next w:val="Normal"/>
    <w:autoRedefine/>
    <w:uiPriority w:val="9"/>
    <w:qFormat/>
    <w:rsid w:val="00CA5347"/>
    <w:pPr>
      <w:keepNext/>
      <w:numPr>
        <w:numId w:val="42"/>
      </w:numPr>
      <w:spacing w:before="240" w:after="60"/>
      <w:outlineLvl w:val="0"/>
    </w:pPr>
    <w:rPr>
      <w:rFonts w:cs="Arial"/>
      <w:b/>
      <w:bCs/>
      <w:kern w:val="32"/>
      <w:sz w:val="40"/>
      <w:szCs w:val="32"/>
    </w:rPr>
  </w:style>
  <w:style w:type="paragraph" w:styleId="Heading2">
    <w:name w:val="heading 2"/>
    <w:basedOn w:val="Normal"/>
    <w:next w:val="Normal"/>
    <w:uiPriority w:val="9"/>
    <w:qFormat/>
    <w:rsid w:val="00BD2C8C"/>
    <w:pPr>
      <w:keepNext/>
      <w:numPr>
        <w:ilvl w:val="1"/>
        <w:numId w:val="42"/>
      </w:numPr>
      <w:spacing w:before="240" w:after="60"/>
      <w:outlineLvl w:val="1"/>
    </w:pPr>
    <w:rPr>
      <w:rFonts w:cs="Arial"/>
      <w:b/>
      <w:bCs/>
      <w:iCs/>
      <w:sz w:val="36"/>
      <w:szCs w:val="28"/>
    </w:rPr>
  </w:style>
  <w:style w:type="paragraph" w:styleId="Heading3">
    <w:name w:val="heading 3"/>
    <w:basedOn w:val="Normal"/>
    <w:next w:val="Normal"/>
    <w:link w:val="Heading3Char"/>
    <w:uiPriority w:val="9"/>
    <w:qFormat/>
    <w:rsid w:val="00793EA8"/>
    <w:pPr>
      <w:keepNext/>
      <w:numPr>
        <w:ilvl w:val="2"/>
        <w:numId w:val="42"/>
      </w:numPr>
      <w:spacing w:before="240" w:after="60"/>
      <w:outlineLvl w:val="2"/>
    </w:pPr>
    <w:rPr>
      <w:rFonts w:cs="Arial"/>
      <w:b/>
      <w:bCs/>
      <w:sz w:val="32"/>
      <w:szCs w:val="26"/>
    </w:rPr>
  </w:style>
  <w:style w:type="paragraph" w:styleId="Heading4">
    <w:name w:val="heading 4"/>
    <w:basedOn w:val="Normal"/>
    <w:next w:val="Normal"/>
    <w:link w:val="Heading4Char"/>
    <w:uiPriority w:val="9"/>
    <w:qFormat/>
    <w:rsid w:val="00793EA8"/>
    <w:pPr>
      <w:keepNext/>
      <w:numPr>
        <w:ilvl w:val="3"/>
        <w:numId w:val="42"/>
      </w:numPr>
      <w:spacing w:before="240" w:after="60"/>
      <w:outlineLvl w:val="3"/>
    </w:pPr>
    <w:rPr>
      <w:b/>
      <w:bCs/>
      <w:sz w:val="28"/>
      <w:szCs w:val="28"/>
    </w:rPr>
  </w:style>
  <w:style w:type="paragraph" w:styleId="Heading5">
    <w:name w:val="heading 5"/>
    <w:basedOn w:val="Normal"/>
    <w:next w:val="Normal"/>
    <w:qFormat/>
    <w:rsid w:val="00B27FE9"/>
    <w:pPr>
      <w:outlineLvl w:val="4"/>
    </w:pPr>
    <w:rPr>
      <w:bCs/>
      <w:i/>
      <w:iCs/>
      <w:szCs w:val="26"/>
    </w:rPr>
  </w:style>
  <w:style w:type="paragraph" w:styleId="Heading6">
    <w:name w:val="heading 6"/>
    <w:basedOn w:val="Normal"/>
    <w:next w:val="Normal"/>
    <w:qFormat/>
    <w:rsid w:val="00B973D2"/>
    <w:pPr>
      <w:spacing w:before="240" w:after="60"/>
      <w:outlineLvl w:val="5"/>
    </w:pPr>
    <w:rPr>
      <w:b/>
      <w:bCs/>
      <w:sz w:val="22"/>
      <w:szCs w:val="22"/>
    </w:rPr>
  </w:style>
  <w:style w:type="paragraph" w:styleId="Heading7">
    <w:name w:val="heading 7"/>
    <w:basedOn w:val="Normal"/>
    <w:next w:val="Normal"/>
    <w:qFormat/>
    <w:rsid w:val="00B973D2"/>
    <w:pPr>
      <w:spacing w:before="240" w:after="60"/>
      <w:outlineLvl w:val="6"/>
    </w:pPr>
  </w:style>
  <w:style w:type="paragraph" w:styleId="Heading8">
    <w:name w:val="heading 8"/>
    <w:basedOn w:val="Normal"/>
    <w:next w:val="Normal"/>
    <w:qFormat/>
    <w:rsid w:val="00B973D2"/>
    <w:pPr>
      <w:spacing w:before="240" w:after="60"/>
      <w:outlineLvl w:val="7"/>
    </w:pPr>
    <w:rPr>
      <w:i/>
      <w:iCs/>
    </w:rPr>
  </w:style>
  <w:style w:type="paragraph" w:styleId="Heading9">
    <w:name w:val="heading 9"/>
    <w:basedOn w:val="Normal"/>
    <w:next w:val="Normal"/>
    <w:qFormat/>
    <w:rsid w:val="00B973D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rsid w:val="00B27FE9"/>
    <w:pPr>
      <w:tabs>
        <w:tab w:val="left" w:pos="720"/>
        <w:tab w:val="left" w:pos="1440"/>
        <w:tab w:val="left" w:pos="2160"/>
        <w:tab w:val="left" w:pos="2880"/>
        <w:tab w:val="left" w:pos="3600"/>
        <w:tab w:val="left" w:pos="4320"/>
        <w:tab w:val="left" w:pos="5040"/>
        <w:tab w:val="left" w:pos="5760"/>
        <w:tab w:val="left" w:pos="6480"/>
        <w:tab w:val="left" w:pos="7200"/>
      </w:tabs>
    </w:pPr>
    <w:rPr>
      <w:rFonts w:ascii="Courier New" w:hAnsi="Courier New"/>
      <w:sz w:val="22"/>
    </w:rPr>
  </w:style>
  <w:style w:type="paragraph" w:customStyle="1" w:styleId="MTDisplayEquation">
    <w:name w:val="MTDisplayEquation"/>
    <w:basedOn w:val="Normal"/>
    <w:next w:val="Normal"/>
    <w:rsid w:val="00C95D61"/>
    <w:pPr>
      <w:tabs>
        <w:tab w:val="center" w:pos="4320"/>
        <w:tab w:val="right" w:pos="8640"/>
      </w:tabs>
    </w:pPr>
  </w:style>
  <w:style w:type="paragraph" w:styleId="TOC1">
    <w:name w:val="toc 1"/>
    <w:basedOn w:val="Normal"/>
    <w:next w:val="Normal"/>
    <w:autoRedefine/>
    <w:uiPriority w:val="39"/>
    <w:rsid w:val="003B6B3B"/>
    <w:pPr>
      <w:spacing w:before="120" w:after="120"/>
    </w:pPr>
    <w:rPr>
      <w:b/>
      <w:bCs/>
      <w:caps/>
      <w:sz w:val="20"/>
      <w:szCs w:val="20"/>
    </w:rPr>
  </w:style>
  <w:style w:type="paragraph" w:styleId="TOC2">
    <w:name w:val="toc 2"/>
    <w:basedOn w:val="Normal"/>
    <w:next w:val="Normal"/>
    <w:autoRedefine/>
    <w:uiPriority w:val="39"/>
    <w:rsid w:val="00B43EB8"/>
    <w:pPr>
      <w:ind w:left="240"/>
    </w:pPr>
    <w:rPr>
      <w:smallCaps/>
      <w:sz w:val="20"/>
      <w:szCs w:val="20"/>
    </w:rPr>
  </w:style>
  <w:style w:type="character" w:styleId="Hyperlink">
    <w:name w:val="Hyperlink"/>
    <w:uiPriority w:val="99"/>
    <w:rsid w:val="00B43EB8"/>
    <w:rPr>
      <w:color w:val="0000FF"/>
      <w:u w:val="single"/>
    </w:rPr>
  </w:style>
  <w:style w:type="paragraph" w:styleId="Header">
    <w:name w:val="header"/>
    <w:basedOn w:val="Normal"/>
    <w:rsid w:val="006F3324"/>
    <w:pPr>
      <w:tabs>
        <w:tab w:val="center" w:pos="4320"/>
        <w:tab w:val="right" w:pos="8640"/>
      </w:tabs>
    </w:pPr>
  </w:style>
  <w:style w:type="character" w:styleId="PageNumber">
    <w:name w:val="page number"/>
    <w:basedOn w:val="DefaultParagraphFont"/>
    <w:rsid w:val="006F3324"/>
  </w:style>
  <w:style w:type="paragraph" w:styleId="BalloonText">
    <w:name w:val="Balloon Text"/>
    <w:basedOn w:val="Normal"/>
    <w:semiHidden/>
    <w:rsid w:val="00F435E1"/>
    <w:rPr>
      <w:rFonts w:ascii="Tahoma" w:hAnsi="Tahoma" w:cs="Tahoma"/>
      <w:sz w:val="16"/>
      <w:szCs w:val="16"/>
    </w:rPr>
  </w:style>
  <w:style w:type="table" w:styleId="TableGrid">
    <w:name w:val="Table Grid"/>
    <w:basedOn w:val="TableNormal"/>
    <w:uiPriority w:val="59"/>
    <w:rsid w:val="001E06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7532C"/>
    <w:pPr>
      <w:jc w:val="center"/>
    </w:pPr>
    <w:rPr>
      <w:b/>
      <w:bCs/>
      <w:sz w:val="20"/>
      <w:szCs w:val="20"/>
    </w:rPr>
  </w:style>
  <w:style w:type="paragraph" w:customStyle="1" w:styleId="Equation">
    <w:name w:val="Equation"/>
    <w:basedOn w:val="Normal"/>
    <w:next w:val="Normal"/>
    <w:rsid w:val="00904E0B"/>
    <w:pPr>
      <w:tabs>
        <w:tab w:val="center" w:pos="4680"/>
        <w:tab w:val="right" w:pos="9360"/>
      </w:tabs>
      <w:spacing w:line="480" w:lineRule="auto"/>
    </w:pPr>
    <w:rPr>
      <w:rFonts w:eastAsia="Times"/>
      <w:szCs w:val="20"/>
    </w:rPr>
  </w:style>
  <w:style w:type="character" w:styleId="FollowedHyperlink">
    <w:name w:val="FollowedHyperlink"/>
    <w:rsid w:val="00011160"/>
    <w:rPr>
      <w:color w:val="800080"/>
      <w:u w:val="single"/>
    </w:rPr>
  </w:style>
  <w:style w:type="character" w:customStyle="1" w:styleId="codeChar">
    <w:name w:val="code Char"/>
    <w:link w:val="code"/>
    <w:rsid w:val="00B27FE9"/>
    <w:rPr>
      <w:rFonts w:ascii="Courier New" w:hAnsi="Courier New"/>
      <w:sz w:val="22"/>
      <w:szCs w:val="24"/>
      <w:lang w:val="en-US" w:eastAsia="en-US" w:bidi="ar-SA"/>
    </w:rPr>
  </w:style>
  <w:style w:type="paragraph" w:styleId="TOC3">
    <w:name w:val="toc 3"/>
    <w:basedOn w:val="Normal"/>
    <w:next w:val="Normal"/>
    <w:autoRedefine/>
    <w:uiPriority w:val="39"/>
    <w:rsid w:val="0070143A"/>
    <w:pPr>
      <w:ind w:left="480"/>
    </w:pPr>
    <w:rPr>
      <w:i/>
      <w:iCs/>
      <w:sz w:val="20"/>
      <w:szCs w:val="20"/>
    </w:rPr>
  </w:style>
  <w:style w:type="character" w:customStyle="1" w:styleId="MTEquationSection">
    <w:name w:val="MTEquationSection"/>
    <w:rsid w:val="000D04A9"/>
    <w:rPr>
      <w:vanish/>
      <w:color w:val="FF0000"/>
    </w:rPr>
  </w:style>
  <w:style w:type="paragraph" w:styleId="TOC4">
    <w:name w:val="toc 4"/>
    <w:basedOn w:val="Normal"/>
    <w:next w:val="Normal"/>
    <w:autoRedefine/>
    <w:uiPriority w:val="39"/>
    <w:rsid w:val="00EF5020"/>
    <w:pPr>
      <w:ind w:left="720"/>
    </w:pPr>
    <w:rPr>
      <w:sz w:val="18"/>
      <w:szCs w:val="18"/>
    </w:rPr>
  </w:style>
  <w:style w:type="paragraph" w:styleId="TOC5">
    <w:name w:val="toc 5"/>
    <w:basedOn w:val="Normal"/>
    <w:next w:val="Normal"/>
    <w:autoRedefine/>
    <w:uiPriority w:val="39"/>
    <w:rsid w:val="00EF5020"/>
    <w:pPr>
      <w:ind w:left="960"/>
    </w:pPr>
    <w:rPr>
      <w:sz w:val="18"/>
      <w:szCs w:val="18"/>
    </w:rPr>
  </w:style>
  <w:style w:type="paragraph" w:styleId="TOC6">
    <w:name w:val="toc 6"/>
    <w:basedOn w:val="Normal"/>
    <w:next w:val="Normal"/>
    <w:autoRedefine/>
    <w:uiPriority w:val="39"/>
    <w:rsid w:val="00EF5020"/>
    <w:pPr>
      <w:ind w:left="1200"/>
    </w:pPr>
    <w:rPr>
      <w:sz w:val="18"/>
      <w:szCs w:val="18"/>
    </w:rPr>
  </w:style>
  <w:style w:type="paragraph" w:styleId="TOC7">
    <w:name w:val="toc 7"/>
    <w:basedOn w:val="Normal"/>
    <w:next w:val="Normal"/>
    <w:autoRedefine/>
    <w:uiPriority w:val="39"/>
    <w:rsid w:val="00EF5020"/>
    <w:pPr>
      <w:ind w:left="1440"/>
    </w:pPr>
    <w:rPr>
      <w:sz w:val="18"/>
      <w:szCs w:val="18"/>
    </w:rPr>
  </w:style>
  <w:style w:type="paragraph" w:styleId="TOC8">
    <w:name w:val="toc 8"/>
    <w:basedOn w:val="Normal"/>
    <w:next w:val="Normal"/>
    <w:autoRedefine/>
    <w:uiPriority w:val="39"/>
    <w:rsid w:val="00EF5020"/>
    <w:pPr>
      <w:ind w:left="1680"/>
    </w:pPr>
    <w:rPr>
      <w:sz w:val="18"/>
      <w:szCs w:val="18"/>
    </w:rPr>
  </w:style>
  <w:style w:type="paragraph" w:styleId="TOC9">
    <w:name w:val="toc 9"/>
    <w:basedOn w:val="Normal"/>
    <w:next w:val="Normal"/>
    <w:autoRedefine/>
    <w:uiPriority w:val="39"/>
    <w:rsid w:val="00EF5020"/>
    <w:pPr>
      <w:ind w:left="1920"/>
    </w:pPr>
    <w:rPr>
      <w:sz w:val="18"/>
      <w:szCs w:val="18"/>
    </w:rPr>
  </w:style>
  <w:style w:type="paragraph" w:styleId="FootnoteText">
    <w:name w:val="footnote text"/>
    <w:basedOn w:val="Normal"/>
    <w:semiHidden/>
    <w:rsid w:val="00112C98"/>
    <w:rPr>
      <w:sz w:val="20"/>
      <w:szCs w:val="20"/>
    </w:rPr>
  </w:style>
  <w:style w:type="character" w:styleId="FootnoteReference">
    <w:name w:val="footnote reference"/>
    <w:semiHidden/>
    <w:rsid w:val="00112C98"/>
    <w:rPr>
      <w:vertAlign w:val="superscript"/>
    </w:rPr>
  </w:style>
  <w:style w:type="paragraph" w:customStyle="1" w:styleId="NormalJustified">
    <w:name w:val="Normal + Justified"/>
    <w:aliases w:val="Left:  0.5&quot;"/>
    <w:basedOn w:val="Normal"/>
    <w:rsid w:val="00156F06"/>
    <w:pPr>
      <w:ind w:left="720"/>
    </w:pPr>
  </w:style>
  <w:style w:type="character" w:styleId="CommentReference">
    <w:name w:val="annotation reference"/>
    <w:semiHidden/>
    <w:rsid w:val="00323D29"/>
    <w:rPr>
      <w:sz w:val="16"/>
      <w:szCs w:val="16"/>
    </w:rPr>
  </w:style>
  <w:style w:type="paragraph" w:styleId="CommentText">
    <w:name w:val="annotation text"/>
    <w:basedOn w:val="Normal"/>
    <w:semiHidden/>
    <w:rsid w:val="00323D29"/>
    <w:rPr>
      <w:sz w:val="20"/>
      <w:szCs w:val="20"/>
    </w:rPr>
  </w:style>
  <w:style w:type="paragraph" w:styleId="CommentSubject">
    <w:name w:val="annotation subject"/>
    <w:basedOn w:val="CommentText"/>
    <w:next w:val="CommentText"/>
    <w:semiHidden/>
    <w:rsid w:val="00323D29"/>
    <w:rPr>
      <w:b/>
      <w:bCs/>
    </w:rPr>
  </w:style>
  <w:style w:type="paragraph" w:styleId="DocumentMap">
    <w:name w:val="Document Map"/>
    <w:basedOn w:val="Normal"/>
    <w:semiHidden/>
    <w:rsid w:val="000F6F04"/>
    <w:pPr>
      <w:shd w:val="clear" w:color="auto" w:fill="000080"/>
    </w:pPr>
    <w:rPr>
      <w:rFonts w:ascii="Tahoma" w:hAnsi="Tahoma" w:cs="Tahoma"/>
      <w:sz w:val="20"/>
      <w:szCs w:val="20"/>
    </w:rPr>
  </w:style>
  <w:style w:type="character" w:customStyle="1" w:styleId="MTConvertedEquation">
    <w:name w:val="MTConvertedEquation"/>
    <w:basedOn w:val="DefaultParagraphFont"/>
    <w:rsid w:val="0082531F"/>
  </w:style>
  <w:style w:type="paragraph" w:styleId="BlockText">
    <w:name w:val="Block Text"/>
    <w:basedOn w:val="Normal"/>
    <w:rsid w:val="00B973D2"/>
    <w:pPr>
      <w:spacing w:after="120"/>
      <w:ind w:left="1440" w:right="1440"/>
    </w:pPr>
  </w:style>
  <w:style w:type="paragraph" w:styleId="BodyText">
    <w:name w:val="Body Text"/>
    <w:basedOn w:val="Normal"/>
    <w:rsid w:val="00B973D2"/>
    <w:pPr>
      <w:spacing w:after="120"/>
    </w:pPr>
  </w:style>
  <w:style w:type="paragraph" w:styleId="BodyText2">
    <w:name w:val="Body Text 2"/>
    <w:basedOn w:val="Normal"/>
    <w:rsid w:val="00B973D2"/>
    <w:pPr>
      <w:spacing w:after="120" w:line="480" w:lineRule="auto"/>
    </w:pPr>
  </w:style>
  <w:style w:type="paragraph" w:styleId="BodyText3">
    <w:name w:val="Body Text 3"/>
    <w:basedOn w:val="Normal"/>
    <w:rsid w:val="00B973D2"/>
    <w:pPr>
      <w:spacing w:after="120"/>
    </w:pPr>
    <w:rPr>
      <w:sz w:val="16"/>
      <w:szCs w:val="16"/>
    </w:rPr>
  </w:style>
  <w:style w:type="paragraph" w:styleId="BodyTextFirstIndent">
    <w:name w:val="Body Text First Indent"/>
    <w:basedOn w:val="BodyText"/>
    <w:rsid w:val="00B973D2"/>
    <w:pPr>
      <w:ind w:firstLine="210"/>
    </w:pPr>
  </w:style>
  <w:style w:type="paragraph" w:styleId="BodyTextIndent">
    <w:name w:val="Body Text Indent"/>
    <w:basedOn w:val="Normal"/>
    <w:rsid w:val="00B973D2"/>
    <w:pPr>
      <w:spacing w:after="120"/>
      <w:ind w:left="360"/>
    </w:pPr>
  </w:style>
  <w:style w:type="paragraph" w:styleId="BodyTextFirstIndent2">
    <w:name w:val="Body Text First Indent 2"/>
    <w:basedOn w:val="BodyTextIndent"/>
    <w:rsid w:val="00B973D2"/>
    <w:pPr>
      <w:ind w:firstLine="210"/>
    </w:pPr>
  </w:style>
  <w:style w:type="paragraph" w:styleId="BodyTextIndent2">
    <w:name w:val="Body Text Indent 2"/>
    <w:basedOn w:val="Normal"/>
    <w:rsid w:val="00B973D2"/>
    <w:pPr>
      <w:spacing w:after="120" w:line="480" w:lineRule="auto"/>
      <w:ind w:left="360"/>
    </w:pPr>
  </w:style>
  <w:style w:type="paragraph" w:styleId="BodyTextIndent3">
    <w:name w:val="Body Text Indent 3"/>
    <w:basedOn w:val="Normal"/>
    <w:rsid w:val="00B973D2"/>
    <w:pPr>
      <w:spacing w:after="120"/>
      <w:ind w:left="360"/>
    </w:pPr>
    <w:rPr>
      <w:sz w:val="16"/>
      <w:szCs w:val="16"/>
    </w:rPr>
  </w:style>
  <w:style w:type="paragraph" w:styleId="Closing">
    <w:name w:val="Closing"/>
    <w:basedOn w:val="Normal"/>
    <w:rsid w:val="00B973D2"/>
    <w:pPr>
      <w:ind w:left="4320"/>
    </w:pPr>
  </w:style>
  <w:style w:type="paragraph" w:styleId="Date">
    <w:name w:val="Date"/>
    <w:basedOn w:val="Normal"/>
    <w:next w:val="Normal"/>
    <w:rsid w:val="00B973D2"/>
  </w:style>
  <w:style w:type="paragraph" w:styleId="E-mailSignature">
    <w:name w:val="E-mail Signature"/>
    <w:basedOn w:val="Normal"/>
    <w:rsid w:val="00B973D2"/>
  </w:style>
  <w:style w:type="paragraph" w:styleId="EndnoteText">
    <w:name w:val="endnote text"/>
    <w:basedOn w:val="Normal"/>
    <w:semiHidden/>
    <w:rsid w:val="00B973D2"/>
    <w:rPr>
      <w:sz w:val="20"/>
      <w:szCs w:val="20"/>
    </w:rPr>
  </w:style>
  <w:style w:type="paragraph" w:styleId="EnvelopeAddress">
    <w:name w:val="envelope address"/>
    <w:basedOn w:val="Normal"/>
    <w:rsid w:val="00B973D2"/>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973D2"/>
    <w:rPr>
      <w:rFonts w:ascii="Arial" w:hAnsi="Arial" w:cs="Arial"/>
      <w:sz w:val="20"/>
      <w:szCs w:val="20"/>
    </w:rPr>
  </w:style>
  <w:style w:type="paragraph" w:styleId="Footer">
    <w:name w:val="footer"/>
    <w:basedOn w:val="Normal"/>
    <w:rsid w:val="00B973D2"/>
    <w:pPr>
      <w:tabs>
        <w:tab w:val="center" w:pos="4320"/>
        <w:tab w:val="right" w:pos="8640"/>
      </w:tabs>
    </w:pPr>
  </w:style>
  <w:style w:type="paragraph" w:styleId="HTMLAddress">
    <w:name w:val="HTML Address"/>
    <w:basedOn w:val="Normal"/>
    <w:rsid w:val="00B973D2"/>
    <w:rPr>
      <w:i/>
      <w:iCs/>
    </w:rPr>
  </w:style>
  <w:style w:type="paragraph" w:styleId="HTMLPreformatted">
    <w:name w:val="HTML Preformatted"/>
    <w:basedOn w:val="Normal"/>
    <w:rsid w:val="00B973D2"/>
    <w:rPr>
      <w:rFonts w:ascii="Courier New" w:hAnsi="Courier New" w:cs="Courier New"/>
      <w:sz w:val="20"/>
      <w:szCs w:val="20"/>
    </w:rPr>
  </w:style>
  <w:style w:type="paragraph" w:styleId="Index1">
    <w:name w:val="index 1"/>
    <w:basedOn w:val="Normal"/>
    <w:next w:val="Normal"/>
    <w:autoRedefine/>
    <w:semiHidden/>
    <w:rsid w:val="00B973D2"/>
    <w:pPr>
      <w:ind w:left="240" w:hanging="240"/>
    </w:pPr>
  </w:style>
  <w:style w:type="paragraph" w:styleId="Index2">
    <w:name w:val="index 2"/>
    <w:basedOn w:val="Normal"/>
    <w:next w:val="Normal"/>
    <w:autoRedefine/>
    <w:semiHidden/>
    <w:rsid w:val="00B973D2"/>
    <w:pPr>
      <w:ind w:left="480" w:hanging="240"/>
    </w:pPr>
  </w:style>
  <w:style w:type="paragraph" w:styleId="Index3">
    <w:name w:val="index 3"/>
    <w:basedOn w:val="Normal"/>
    <w:next w:val="Normal"/>
    <w:autoRedefine/>
    <w:semiHidden/>
    <w:rsid w:val="00B973D2"/>
    <w:pPr>
      <w:ind w:left="720" w:hanging="240"/>
    </w:pPr>
  </w:style>
  <w:style w:type="paragraph" w:styleId="Index4">
    <w:name w:val="index 4"/>
    <w:basedOn w:val="Normal"/>
    <w:next w:val="Normal"/>
    <w:autoRedefine/>
    <w:semiHidden/>
    <w:rsid w:val="00B973D2"/>
    <w:pPr>
      <w:ind w:left="960" w:hanging="240"/>
    </w:pPr>
  </w:style>
  <w:style w:type="paragraph" w:styleId="Index5">
    <w:name w:val="index 5"/>
    <w:basedOn w:val="Normal"/>
    <w:next w:val="Normal"/>
    <w:autoRedefine/>
    <w:semiHidden/>
    <w:rsid w:val="00B973D2"/>
    <w:pPr>
      <w:ind w:left="1200" w:hanging="240"/>
    </w:pPr>
  </w:style>
  <w:style w:type="paragraph" w:styleId="Index6">
    <w:name w:val="index 6"/>
    <w:basedOn w:val="Normal"/>
    <w:next w:val="Normal"/>
    <w:autoRedefine/>
    <w:semiHidden/>
    <w:rsid w:val="00B973D2"/>
    <w:pPr>
      <w:ind w:left="1440" w:hanging="240"/>
    </w:pPr>
  </w:style>
  <w:style w:type="paragraph" w:styleId="Index7">
    <w:name w:val="index 7"/>
    <w:basedOn w:val="Normal"/>
    <w:next w:val="Normal"/>
    <w:autoRedefine/>
    <w:semiHidden/>
    <w:rsid w:val="00B973D2"/>
    <w:pPr>
      <w:ind w:left="1680" w:hanging="240"/>
    </w:pPr>
  </w:style>
  <w:style w:type="paragraph" w:styleId="Index8">
    <w:name w:val="index 8"/>
    <w:basedOn w:val="Normal"/>
    <w:next w:val="Normal"/>
    <w:autoRedefine/>
    <w:semiHidden/>
    <w:rsid w:val="00B973D2"/>
    <w:pPr>
      <w:ind w:left="1920" w:hanging="240"/>
    </w:pPr>
  </w:style>
  <w:style w:type="paragraph" w:styleId="Index9">
    <w:name w:val="index 9"/>
    <w:basedOn w:val="Normal"/>
    <w:next w:val="Normal"/>
    <w:autoRedefine/>
    <w:semiHidden/>
    <w:rsid w:val="00B973D2"/>
    <w:pPr>
      <w:ind w:left="2160" w:hanging="240"/>
    </w:pPr>
  </w:style>
  <w:style w:type="paragraph" w:styleId="IndexHeading">
    <w:name w:val="index heading"/>
    <w:basedOn w:val="Normal"/>
    <w:next w:val="Index1"/>
    <w:semiHidden/>
    <w:rsid w:val="00B973D2"/>
    <w:rPr>
      <w:rFonts w:ascii="Arial" w:hAnsi="Arial" w:cs="Arial"/>
      <w:b/>
      <w:bCs/>
    </w:rPr>
  </w:style>
  <w:style w:type="paragraph" w:styleId="List">
    <w:name w:val="List"/>
    <w:basedOn w:val="Normal"/>
    <w:rsid w:val="00B973D2"/>
    <w:pPr>
      <w:ind w:left="360" w:hanging="360"/>
    </w:pPr>
  </w:style>
  <w:style w:type="paragraph" w:styleId="List2">
    <w:name w:val="List 2"/>
    <w:basedOn w:val="Normal"/>
    <w:rsid w:val="00B973D2"/>
    <w:pPr>
      <w:ind w:left="720" w:hanging="360"/>
    </w:pPr>
  </w:style>
  <w:style w:type="paragraph" w:styleId="List3">
    <w:name w:val="List 3"/>
    <w:basedOn w:val="Normal"/>
    <w:rsid w:val="00B973D2"/>
    <w:pPr>
      <w:ind w:left="1080" w:hanging="360"/>
    </w:pPr>
  </w:style>
  <w:style w:type="paragraph" w:styleId="List4">
    <w:name w:val="List 4"/>
    <w:basedOn w:val="Normal"/>
    <w:rsid w:val="00B973D2"/>
    <w:pPr>
      <w:ind w:left="1440" w:hanging="360"/>
    </w:pPr>
  </w:style>
  <w:style w:type="paragraph" w:styleId="List5">
    <w:name w:val="List 5"/>
    <w:basedOn w:val="Normal"/>
    <w:rsid w:val="00B973D2"/>
    <w:pPr>
      <w:ind w:left="1800" w:hanging="360"/>
    </w:pPr>
  </w:style>
  <w:style w:type="paragraph" w:styleId="ListBullet">
    <w:name w:val="List Bullet"/>
    <w:basedOn w:val="Normal"/>
    <w:rsid w:val="00B973D2"/>
    <w:pPr>
      <w:numPr>
        <w:numId w:val="30"/>
      </w:numPr>
    </w:pPr>
  </w:style>
  <w:style w:type="paragraph" w:styleId="ListBullet2">
    <w:name w:val="List Bullet 2"/>
    <w:basedOn w:val="Normal"/>
    <w:rsid w:val="00B973D2"/>
    <w:pPr>
      <w:numPr>
        <w:numId w:val="31"/>
      </w:numPr>
    </w:pPr>
  </w:style>
  <w:style w:type="paragraph" w:styleId="ListBullet3">
    <w:name w:val="List Bullet 3"/>
    <w:basedOn w:val="Normal"/>
    <w:rsid w:val="00B973D2"/>
    <w:pPr>
      <w:numPr>
        <w:numId w:val="32"/>
      </w:numPr>
    </w:pPr>
  </w:style>
  <w:style w:type="paragraph" w:styleId="ListBullet4">
    <w:name w:val="List Bullet 4"/>
    <w:basedOn w:val="Normal"/>
    <w:rsid w:val="00B973D2"/>
    <w:pPr>
      <w:numPr>
        <w:numId w:val="33"/>
      </w:numPr>
    </w:pPr>
  </w:style>
  <w:style w:type="paragraph" w:styleId="ListBullet5">
    <w:name w:val="List Bullet 5"/>
    <w:basedOn w:val="Normal"/>
    <w:rsid w:val="00B973D2"/>
    <w:pPr>
      <w:numPr>
        <w:numId w:val="34"/>
      </w:numPr>
    </w:pPr>
  </w:style>
  <w:style w:type="paragraph" w:styleId="ListContinue">
    <w:name w:val="List Continue"/>
    <w:basedOn w:val="Normal"/>
    <w:rsid w:val="00B973D2"/>
    <w:pPr>
      <w:spacing w:after="120"/>
      <w:ind w:left="360"/>
    </w:pPr>
  </w:style>
  <w:style w:type="paragraph" w:styleId="ListContinue2">
    <w:name w:val="List Continue 2"/>
    <w:basedOn w:val="Normal"/>
    <w:rsid w:val="00B973D2"/>
    <w:pPr>
      <w:spacing w:after="120"/>
      <w:ind w:left="720"/>
    </w:pPr>
  </w:style>
  <w:style w:type="paragraph" w:styleId="ListContinue3">
    <w:name w:val="List Continue 3"/>
    <w:basedOn w:val="Normal"/>
    <w:rsid w:val="00B973D2"/>
    <w:pPr>
      <w:spacing w:after="120"/>
      <w:ind w:left="1080"/>
    </w:pPr>
  </w:style>
  <w:style w:type="paragraph" w:styleId="ListContinue4">
    <w:name w:val="List Continue 4"/>
    <w:basedOn w:val="Normal"/>
    <w:rsid w:val="00B973D2"/>
    <w:pPr>
      <w:spacing w:after="120"/>
      <w:ind w:left="1440"/>
    </w:pPr>
  </w:style>
  <w:style w:type="paragraph" w:styleId="ListContinue5">
    <w:name w:val="List Continue 5"/>
    <w:basedOn w:val="Normal"/>
    <w:rsid w:val="00B973D2"/>
    <w:pPr>
      <w:spacing w:after="120"/>
      <w:ind w:left="1800"/>
    </w:pPr>
  </w:style>
  <w:style w:type="paragraph" w:styleId="ListNumber">
    <w:name w:val="List Number"/>
    <w:basedOn w:val="Normal"/>
    <w:rsid w:val="00B973D2"/>
    <w:pPr>
      <w:numPr>
        <w:numId w:val="35"/>
      </w:numPr>
    </w:pPr>
  </w:style>
  <w:style w:type="paragraph" w:styleId="ListNumber2">
    <w:name w:val="List Number 2"/>
    <w:basedOn w:val="Normal"/>
    <w:rsid w:val="00B973D2"/>
    <w:pPr>
      <w:numPr>
        <w:numId w:val="36"/>
      </w:numPr>
    </w:pPr>
  </w:style>
  <w:style w:type="paragraph" w:styleId="ListNumber3">
    <w:name w:val="List Number 3"/>
    <w:basedOn w:val="Normal"/>
    <w:rsid w:val="00B973D2"/>
    <w:pPr>
      <w:numPr>
        <w:numId w:val="37"/>
      </w:numPr>
    </w:pPr>
  </w:style>
  <w:style w:type="paragraph" w:styleId="ListNumber4">
    <w:name w:val="List Number 4"/>
    <w:basedOn w:val="Normal"/>
    <w:rsid w:val="00B973D2"/>
    <w:pPr>
      <w:numPr>
        <w:numId w:val="38"/>
      </w:numPr>
    </w:pPr>
  </w:style>
  <w:style w:type="paragraph" w:styleId="ListNumber5">
    <w:name w:val="List Number 5"/>
    <w:basedOn w:val="Normal"/>
    <w:rsid w:val="00B973D2"/>
    <w:pPr>
      <w:numPr>
        <w:numId w:val="39"/>
      </w:numPr>
    </w:pPr>
  </w:style>
  <w:style w:type="paragraph" w:styleId="MacroText">
    <w:name w:val="macro"/>
    <w:semiHidden/>
    <w:rsid w:val="00B973D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73D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B973D2"/>
  </w:style>
  <w:style w:type="paragraph" w:styleId="NormalIndent">
    <w:name w:val="Normal Indent"/>
    <w:basedOn w:val="Normal"/>
    <w:rsid w:val="00B973D2"/>
    <w:pPr>
      <w:ind w:left="720"/>
    </w:pPr>
  </w:style>
  <w:style w:type="paragraph" w:styleId="NoteHeading">
    <w:name w:val="Note Heading"/>
    <w:basedOn w:val="Normal"/>
    <w:next w:val="Normal"/>
    <w:rsid w:val="00B973D2"/>
  </w:style>
  <w:style w:type="paragraph" w:styleId="PlainText">
    <w:name w:val="Plain Text"/>
    <w:basedOn w:val="Normal"/>
    <w:rsid w:val="00B973D2"/>
    <w:rPr>
      <w:rFonts w:ascii="Courier New" w:hAnsi="Courier New" w:cs="Courier New"/>
      <w:sz w:val="20"/>
      <w:szCs w:val="20"/>
    </w:rPr>
  </w:style>
  <w:style w:type="paragraph" w:styleId="Salutation">
    <w:name w:val="Salutation"/>
    <w:basedOn w:val="Normal"/>
    <w:next w:val="Normal"/>
    <w:rsid w:val="00B973D2"/>
  </w:style>
  <w:style w:type="paragraph" w:styleId="Signature">
    <w:name w:val="Signature"/>
    <w:basedOn w:val="Normal"/>
    <w:rsid w:val="00B973D2"/>
    <w:pPr>
      <w:ind w:left="4320"/>
    </w:pPr>
  </w:style>
  <w:style w:type="paragraph" w:styleId="Subtitle">
    <w:name w:val="Subtitle"/>
    <w:basedOn w:val="Normal"/>
    <w:qFormat/>
    <w:rsid w:val="00B973D2"/>
    <w:pPr>
      <w:spacing w:after="60"/>
      <w:jc w:val="center"/>
      <w:outlineLvl w:val="1"/>
    </w:pPr>
    <w:rPr>
      <w:rFonts w:ascii="Arial" w:hAnsi="Arial" w:cs="Arial"/>
    </w:rPr>
  </w:style>
  <w:style w:type="paragraph" w:styleId="TableofAuthorities">
    <w:name w:val="table of authorities"/>
    <w:basedOn w:val="Normal"/>
    <w:next w:val="Normal"/>
    <w:semiHidden/>
    <w:rsid w:val="00B973D2"/>
    <w:pPr>
      <w:ind w:left="240" w:hanging="240"/>
    </w:pPr>
  </w:style>
  <w:style w:type="paragraph" w:styleId="TableofFigures">
    <w:name w:val="table of figures"/>
    <w:basedOn w:val="Normal"/>
    <w:next w:val="Normal"/>
    <w:semiHidden/>
    <w:rsid w:val="00B973D2"/>
  </w:style>
  <w:style w:type="paragraph" w:styleId="Title">
    <w:name w:val="Title"/>
    <w:basedOn w:val="Normal"/>
    <w:qFormat/>
    <w:rsid w:val="00B973D2"/>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73D2"/>
    <w:pPr>
      <w:spacing w:before="120"/>
    </w:pPr>
    <w:rPr>
      <w:rFonts w:ascii="Arial" w:hAnsi="Arial" w:cs="Arial"/>
      <w:b/>
      <w:bCs/>
    </w:rPr>
  </w:style>
  <w:style w:type="character" w:customStyle="1" w:styleId="Heading4Char">
    <w:name w:val="Heading 4 Char"/>
    <w:link w:val="Heading4"/>
    <w:uiPriority w:val="9"/>
    <w:rsid w:val="00F304F2"/>
    <w:rPr>
      <w:b/>
      <w:bCs/>
      <w:sz w:val="28"/>
      <w:szCs w:val="28"/>
    </w:rPr>
  </w:style>
  <w:style w:type="paragraph" w:customStyle="1" w:styleId="Example">
    <w:name w:val="Example"/>
    <w:basedOn w:val="Normal"/>
    <w:next w:val="Normal"/>
    <w:rsid w:val="00B27FE9"/>
    <w:rPr>
      <w:i/>
    </w:rPr>
  </w:style>
  <w:style w:type="paragraph" w:customStyle="1" w:styleId="ColorfulShading-Accent11">
    <w:name w:val="Colorful Shading - Accent 11"/>
    <w:hidden/>
    <w:uiPriority w:val="99"/>
    <w:semiHidden/>
    <w:rsid w:val="006F720E"/>
    <w:rPr>
      <w:sz w:val="24"/>
      <w:szCs w:val="24"/>
    </w:rPr>
  </w:style>
  <w:style w:type="paragraph" w:styleId="ListParagraph">
    <w:name w:val="List Paragraph"/>
    <w:basedOn w:val="Normal"/>
    <w:uiPriority w:val="34"/>
    <w:qFormat/>
    <w:rsid w:val="006B4462"/>
    <w:pPr>
      <w:ind w:left="720"/>
      <w:contextualSpacing/>
    </w:pPr>
  </w:style>
  <w:style w:type="paragraph" w:styleId="Revision">
    <w:name w:val="Revision"/>
    <w:hidden/>
    <w:uiPriority w:val="99"/>
    <w:semiHidden/>
    <w:rsid w:val="00A535E4"/>
    <w:rPr>
      <w:sz w:val="24"/>
      <w:szCs w:val="24"/>
    </w:rPr>
  </w:style>
  <w:style w:type="paragraph" w:customStyle="1" w:styleId="Code0">
    <w:name w:val="Code"/>
    <w:basedOn w:val="Normal"/>
    <w:link w:val="CodeChar0"/>
    <w:qFormat/>
    <w:rsid w:val="006B2258"/>
    <w:rPr>
      <w:rFonts w:ascii="Courier New" w:hAnsi="Courier New"/>
      <w:sz w:val="22"/>
    </w:rPr>
  </w:style>
  <w:style w:type="character" w:customStyle="1" w:styleId="CodeChar0">
    <w:name w:val="Code Char"/>
    <w:basedOn w:val="DefaultParagraphFont"/>
    <w:link w:val="Code0"/>
    <w:rsid w:val="006B2258"/>
    <w:rPr>
      <w:rFonts w:ascii="Courier New" w:hAnsi="Courier New"/>
      <w:sz w:val="22"/>
      <w:szCs w:val="24"/>
    </w:rPr>
  </w:style>
  <w:style w:type="character" w:styleId="EndnoteReference">
    <w:name w:val="endnote reference"/>
    <w:basedOn w:val="DefaultParagraphFont"/>
    <w:uiPriority w:val="99"/>
    <w:semiHidden/>
    <w:unhideWhenUsed/>
    <w:rsid w:val="004F447E"/>
    <w:rPr>
      <w:vertAlign w:val="superscript"/>
    </w:rPr>
  </w:style>
  <w:style w:type="paragraph" w:customStyle="1" w:styleId="EndNoteBibliographyTitle">
    <w:name w:val="EndNote Bibliography Title"/>
    <w:basedOn w:val="Normal"/>
    <w:rsid w:val="00277EE6"/>
    <w:pPr>
      <w:jc w:val="center"/>
    </w:pPr>
  </w:style>
  <w:style w:type="paragraph" w:customStyle="1" w:styleId="EndNoteBibliography">
    <w:name w:val="EndNote Bibliography"/>
    <w:basedOn w:val="Normal"/>
    <w:rsid w:val="00277EE6"/>
  </w:style>
  <w:style w:type="character" w:customStyle="1" w:styleId="Heading3Char">
    <w:name w:val="Heading 3 Char"/>
    <w:basedOn w:val="DefaultParagraphFont"/>
    <w:link w:val="Heading3"/>
    <w:uiPriority w:val="9"/>
    <w:rsid w:val="004C5B33"/>
    <w:rPr>
      <w:rFonts w:cs="Arial"/>
      <w:b/>
      <w:bCs/>
      <w:sz w:val="32"/>
      <w:szCs w:val="26"/>
    </w:rPr>
  </w:style>
  <w:style w:type="paragraph" w:customStyle="1" w:styleId="Default">
    <w:name w:val="Default"/>
    <w:rsid w:val="00F72458"/>
    <w:pPr>
      <w:autoSpaceDE w:val="0"/>
      <w:autoSpaceDN w:val="0"/>
      <w:adjustRightInd w:val="0"/>
    </w:pPr>
    <w:rPr>
      <w:rFonts w:ascii="Courier New" w:eastAsiaTheme="minorHAnsi" w:hAnsi="Courier New" w:cs="Courier New"/>
      <w:color w:val="000000"/>
      <w:sz w:val="24"/>
      <w:szCs w:val="24"/>
    </w:rPr>
  </w:style>
  <w:style w:type="character" w:styleId="PlaceholderText">
    <w:name w:val="Placeholder Text"/>
    <w:basedOn w:val="DefaultParagraphFont"/>
    <w:uiPriority w:val="99"/>
    <w:semiHidden/>
    <w:rsid w:val="00184399"/>
    <w:rPr>
      <w:color w:val="808080"/>
    </w:rPr>
  </w:style>
  <w:style w:type="character" w:customStyle="1" w:styleId="sc11">
    <w:name w:val="sc11"/>
    <w:basedOn w:val="DefaultParagraphFont"/>
    <w:rsid w:val="00EC1EFE"/>
    <w:rPr>
      <w:rFonts w:ascii="Courier New" w:hAnsi="Courier New" w:cs="Courier New" w:hint="default"/>
      <w:color w:val="0000FF"/>
      <w:sz w:val="20"/>
      <w:szCs w:val="20"/>
    </w:rPr>
  </w:style>
  <w:style w:type="character" w:customStyle="1" w:styleId="sc8">
    <w:name w:val="sc8"/>
    <w:basedOn w:val="DefaultParagraphFont"/>
    <w:rsid w:val="00EC1EFE"/>
    <w:rPr>
      <w:rFonts w:ascii="Courier New" w:hAnsi="Courier New" w:cs="Courier New" w:hint="default"/>
      <w:color w:val="000000"/>
      <w:sz w:val="20"/>
      <w:szCs w:val="20"/>
    </w:rPr>
  </w:style>
  <w:style w:type="character" w:customStyle="1" w:styleId="sc31">
    <w:name w:val="sc31"/>
    <w:basedOn w:val="DefaultParagraphFont"/>
    <w:rsid w:val="00EC1EFE"/>
    <w:rPr>
      <w:rFonts w:ascii="Courier New" w:hAnsi="Courier New" w:cs="Courier New" w:hint="default"/>
      <w:color w:val="FF0000"/>
      <w:sz w:val="20"/>
      <w:szCs w:val="20"/>
    </w:rPr>
  </w:style>
  <w:style w:type="character" w:customStyle="1" w:styleId="sc61">
    <w:name w:val="sc61"/>
    <w:basedOn w:val="DefaultParagraphFont"/>
    <w:rsid w:val="00EC1EFE"/>
    <w:rPr>
      <w:rFonts w:ascii="Courier New" w:hAnsi="Courier New" w:cs="Courier New" w:hint="default"/>
      <w:b/>
      <w:bCs/>
      <w:color w:val="8000FF"/>
      <w:sz w:val="20"/>
      <w:szCs w:val="20"/>
    </w:rPr>
  </w:style>
  <w:style w:type="character" w:customStyle="1" w:styleId="sc01">
    <w:name w:val="sc01"/>
    <w:basedOn w:val="DefaultParagraphFont"/>
    <w:rsid w:val="00EC1EFE"/>
    <w:rPr>
      <w:rFonts w:ascii="Courier New" w:hAnsi="Courier New" w:cs="Courier New" w:hint="default"/>
      <w:b/>
      <w:bCs/>
      <w:color w:val="000000"/>
      <w:sz w:val="20"/>
      <w:szCs w:val="20"/>
    </w:rPr>
  </w:style>
  <w:style w:type="character" w:customStyle="1" w:styleId="sc121">
    <w:name w:val="sc121"/>
    <w:basedOn w:val="DefaultParagraphFont"/>
    <w:rsid w:val="000525CD"/>
    <w:rPr>
      <w:rFonts w:ascii="Courier New" w:hAnsi="Courier New" w:cs="Courier New" w:hint="default"/>
      <w:color w:val="FF0000"/>
      <w:sz w:val="20"/>
      <w:szCs w:val="20"/>
      <w:shd w:val="clear" w:color="auto" w:fill="FFFF00"/>
    </w:rPr>
  </w:style>
  <w:style w:type="character" w:customStyle="1" w:styleId="sc131">
    <w:name w:val="sc131"/>
    <w:basedOn w:val="DefaultParagraphFont"/>
    <w:rsid w:val="000525CD"/>
    <w:rPr>
      <w:rFonts w:ascii="Courier New" w:hAnsi="Courier New" w:cs="Courier New" w:hint="default"/>
      <w:color w:val="FF0000"/>
      <w:sz w:val="20"/>
      <w:szCs w:val="20"/>
      <w:shd w:val="clear" w:color="auto" w:fill="FFFF00"/>
    </w:rPr>
  </w:style>
  <w:style w:type="character" w:customStyle="1" w:styleId="sc12">
    <w:name w:val="sc12"/>
    <w:basedOn w:val="DefaultParagraphFont"/>
    <w:rsid w:val="00B20296"/>
    <w:rPr>
      <w:rFonts w:ascii="Courier New" w:hAnsi="Courier New" w:cs="Courier New" w:hint="default"/>
      <w:color w:val="0000FF"/>
      <w:sz w:val="20"/>
      <w:szCs w:val="20"/>
    </w:rPr>
  </w:style>
  <w:style w:type="character" w:customStyle="1" w:styleId="sc111">
    <w:name w:val="sc111"/>
    <w:basedOn w:val="DefaultParagraphFont"/>
    <w:rsid w:val="00B20296"/>
    <w:rPr>
      <w:rFonts w:ascii="Courier New" w:hAnsi="Courier New" w:cs="Courier New" w:hint="default"/>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73964">
      <w:bodyDiv w:val="1"/>
      <w:marLeft w:val="0"/>
      <w:marRight w:val="0"/>
      <w:marTop w:val="0"/>
      <w:marBottom w:val="0"/>
      <w:divBdr>
        <w:top w:val="none" w:sz="0" w:space="0" w:color="auto"/>
        <w:left w:val="none" w:sz="0" w:space="0" w:color="auto"/>
        <w:bottom w:val="none" w:sz="0" w:space="0" w:color="auto"/>
        <w:right w:val="none" w:sz="0" w:space="0" w:color="auto"/>
      </w:divBdr>
      <w:divsChild>
        <w:div w:id="1275863986">
          <w:marLeft w:val="0"/>
          <w:marRight w:val="0"/>
          <w:marTop w:val="0"/>
          <w:marBottom w:val="0"/>
          <w:divBdr>
            <w:top w:val="none" w:sz="0" w:space="0" w:color="auto"/>
            <w:left w:val="none" w:sz="0" w:space="0" w:color="auto"/>
            <w:bottom w:val="none" w:sz="0" w:space="0" w:color="auto"/>
            <w:right w:val="none" w:sz="0" w:space="0" w:color="auto"/>
          </w:divBdr>
        </w:div>
      </w:divsChild>
    </w:div>
    <w:div w:id="71513316">
      <w:bodyDiv w:val="1"/>
      <w:marLeft w:val="0"/>
      <w:marRight w:val="0"/>
      <w:marTop w:val="0"/>
      <w:marBottom w:val="0"/>
      <w:divBdr>
        <w:top w:val="none" w:sz="0" w:space="0" w:color="auto"/>
        <w:left w:val="none" w:sz="0" w:space="0" w:color="auto"/>
        <w:bottom w:val="none" w:sz="0" w:space="0" w:color="auto"/>
        <w:right w:val="none" w:sz="0" w:space="0" w:color="auto"/>
      </w:divBdr>
      <w:divsChild>
        <w:div w:id="1975287066">
          <w:marLeft w:val="0"/>
          <w:marRight w:val="0"/>
          <w:marTop w:val="0"/>
          <w:marBottom w:val="0"/>
          <w:divBdr>
            <w:top w:val="none" w:sz="0" w:space="0" w:color="auto"/>
            <w:left w:val="none" w:sz="0" w:space="0" w:color="auto"/>
            <w:bottom w:val="none" w:sz="0" w:space="0" w:color="auto"/>
            <w:right w:val="none" w:sz="0" w:space="0" w:color="auto"/>
          </w:divBdr>
        </w:div>
      </w:divsChild>
    </w:div>
    <w:div w:id="112094402">
      <w:bodyDiv w:val="1"/>
      <w:marLeft w:val="0"/>
      <w:marRight w:val="0"/>
      <w:marTop w:val="0"/>
      <w:marBottom w:val="0"/>
      <w:divBdr>
        <w:top w:val="none" w:sz="0" w:space="0" w:color="auto"/>
        <w:left w:val="none" w:sz="0" w:space="0" w:color="auto"/>
        <w:bottom w:val="none" w:sz="0" w:space="0" w:color="auto"/>
        <w:right w:val="none" w:sz="0" w:space="0" w:color="auto"/>
      </w:divBdr>
      <w:divsChild>
        <w:div w:id="2083529220">
          <w:marLeft w:val="0"/>
          <w:marRight w:val="0"/>
          <w:marTop w:val="0"/>
          <w:marBottom w:val="0"/>
          <w:divBdr>
            <w:top w:val="none" w:sz="0" w:space="0" w:color="auto"/>
            <w:left w:val="none" w:sz="0" w:space="0" w:color="auto"/>
            <w:bottom w:val="none" w:sz="0" w:space="0" w:color="auto"/>
            <w:right w:val="none" w:sz="0" w:space="0" w:color="auto"/>
          </w:divBdr>
        </w:div>
      </w:divsChild>
    </w:div>
    <w:div w:id="196739539">
      <w:bodyDiv w:val="1"/>
      <w:marLeft w:val="0"/>
      <w:marRight w:val="0"/>
      <w:marTop w:val="0"/>
      <w:marBottom w:val="0"/>
      <w:divBdr>
        <w:top w:val="none" w:sz="0" w:space="0" w:color="auto"/>
        <w:left w:val="none" w:sz="0" w:space="0" w:color="auto"/>
        <w:bottom w:val="none" w:sz="0" w:space="0" w:color="auto"/>
        <w:right w:val="none" w:sz="0" w:space="0" w:color="auto"/>
      </w:divBdr>
      <w:divsChild>
        <w:div w:id="1667972294">
          <w:marLeft w:val="0"/>
          <w:marRight w:val="0"/>
          <w:marTop w:val="0"/>
          <w:marBottom w:val="0"/>
          <w:divBdr>
            <w:top w:val="none" w:sz="0" w:space="0" w:color="auto"/>
            <w:left w:val="none" w:sz="0" w:space="0" w:color="auto"/>
            <w:bottom w:val="none" w:sz="0" w:space="0" w:color="auto"/>
            <w:right w:val="none" w:sz="0" w:space="0" w:color="auto"/>
          </w:divBdr>
        </w:div>
      </w:divsChild>
    </w:div>
    <w:div w:id="293290102">
      <w:bodyDiv w:val="1"/>
      <w:marLeft w:val="0"/>
      <w:marRight w:val="0"/>
      <w:marTop w:val="0"/>
      <w:marBottom w:val="0"/>
      <w:divBdr>
        <w:top w:val="none" w:sz="0" w:space="0" w:color="auto"/>
        <w:left w:val="none" w:sz="0" w:space="0" w:color="auto"/>
        <w:bottom w:val="none" w:sz="0" w:space="0" w:color="auto"/>
        <w:right w:val="none" w:sz="0" w:space="0" w:color="auto"/>
      </w:divBdr>
      <w:divsChild>
        <w:div w:id="1665468130">
          <w:marLeft w:val="0"/>
          <w:marRight w:val="0"/>
          <w:marTop w:val="0"/>
          <w:marBottom w:val="0"/>
          <w:divBdr>
            <w:top w:val="none" w:sz="0" w:space="0" w:color="auto"/>
            <w:left w:val="none" w:sz="0" w:space="0" w:color="auto"/>
            <w:bottom w:val="none" w:sz="0" w:space="0" w:color="auto"/>
            <w:right w:val="none" w:sz="0" w:space="0" w:color="auto"/>
          </w:divBdr>
        </w:div>
      </w:divsChild>
    </w:div>
    <w:div w:id="328483122">
      <w:bodyDiv w:val="1"/>
      <w:marLeft w:val="0"/>
      <w:marRight w:val="0"/>
      <w:marTop w:val="0"/>
      <w:marBottom w:val="0"/>
      <w:divBdr>
        <w:top w:val="none" w:sz="0" w:space="0" w:color="auto"/>
        <w:left w:val="none" w:sz="0" w:space="0" w:color="auto"/>
        <w:bottom w:val="none" w:sz="0" w:space="0" w:color="auto"/>
        <w:right w:val="none" w:sz="0" w:space="0" w:color="auto"/>
      </w:divBdr>
      <w:divsChild>
        <w:div w:id="1582369039">
          <w:marLeft w:val="0"/>
          <w:marRight w:val="0"/>
          <w:marTop w:val="0"/>
          <w:marBottom w:val="0"/>
          <w:divBdr>
            <w:top w:val="none" w:sz="0" w:space="0" w:color="auto"/>
            <w:left w:val="none" w:sz="0" w:space="0" w:color="auto"/>
            <w:bottom w:val="none" w:sz="0" w:space="0" w:color="auto"/>
            <w:right w:val="none" w:sz="0" w:space="0" w:color="auto"/>
          </w:divBdr>
        </w:div>
      </w:divsChild>
    </w:div>
    <w:div w:id="366680961">
      <w:bodyDiv w:val="1"/>
      <w:marLeft w:val="0"/>
      <w:marRight w:val="0"/>
      <w:marTop w:val="0"/>
      <w:marBottom w:val="0"/>
      <w:divBdr>
        <w:top w:val="none" w:sz="0" w:space="0" w:color="auto"/>
        <w:left w:val="none" w:sz="0" w:space="0" w:color="auto"/>
        <w:bottom w:val="none" w:sz="0" w:space="0" w:color="auto"/>
        <w:right w:val="none" w:sz="0" w:space="0" w:color="auto"/>
      </w:divBdr>
      <w:divsChild>
        <w:div w:id="1987735243">
          <w:marLeft w:val="0"/>
          <w:marRight w:val="0"/>
          <w:marTop w:val="0"/>
          <w:marBottom w:val="0"/>
          <w:divBdr>
            <w:top w:val="none" w:sz="0" w:space="0" w:color="auto"/>
            <w:left w:val="none" w:sz="0" w:space="0" w:color="auto"/>
            <w:bottom w:val="none" w:sz="0" w:space="0" w:color="auto"/>
            <w:right w:val="none" w:sz="0" w:space="0" w:color="auto"/>
          </w:divBdr>
        </w:div>
      </w:divsChild>
    </w:div>
    <w:div w:id="369230224">
      <w:bodyDiv w:val="1"/>
      <w:marLeft w:val="0"/>
      <w:marRight w:val="0"/>
      <w:marTop w:val="0"/>
      <w:marBottom w:val="0"/>
      <w:divBdr>
        <w:top w:val="none" w:sz="0" w:space="0" w:color="auto"/>
        <w:left w:val="none" w:sz="0" w:space="0" w:color="auto"/>
        <w:bottom w:val="none" w:sz="0" w:space="0" w:color="auto"/>
        <w:right w:val="none" w:sz="0" w:space="0" w:color="auto"/>
      </w:divBdr>
      <w:divsChild>
        <w:div w:id="2079815258">
          <w:marLeft w:val="0"/>
          <w:marRight w:val="0"/>
          <w:marTop w:val="0"/>
          <w:marBottom w:val="0"/>
          <w:divBdr>
            <w:top w:val="none" w:sz="0" w:space="0" w:color="auto"/>
            <w:left w:val="none" w:sz="0" w:space="0" w:color="auto"/>
            <w:bottom w:val="none" w:sz="0" w:space="0" w:color="auto"/>
            <w:right w:val="none" w:sz="0" w:space="0" w:color="auto"/>
          </w:divBdr>
        </w:div>
      </w:divsChild>
    </w:div>
    <w:div w:id="369843082">
      <w:bodyDiv w:val="1"/>
      <w:marLeft w:val="0"/>
      <w:marRight w:val="0"/>
      <w:marTop w:val="0"/>
      <w:marBottom w:val="0"/>
      <w:divBdr>
        <w:top w:val="none" w:sz="0" w:space="0" w:color="auto"/>
        <w:left w:val="none" w:sz="0" w:space="0" w:color="auto"/>
        <w:bottom w:val="none" w:sz="0" w:space="0" w:color="auto"/>
        <w:right w:val="none" w:sz="0" w:space="0" w:color="auto"/>
      </w:divBdr>
      <w:divsChild>
        <w:div w:id="1245649782">
          <w:marLeft w:val="0"/>
          <w:marRight w:val="0"/>
          <w:marTop w:val="0"/>
          <w:marBottom w:val="0"/>
          <w:divBdr>
            <w:top w:val="none" w:sz="0" w:space="0" w:color="auto"/>
            <w:left w:val="none" w:sz="0" w:space="0" w:color="auto"/>
            <w:bottom w:val="none" w:sz="0" w:space="0" w:color="auto"/>
            <w:right w:val="none" w:sz="0" w:space="0" w:color="auto"/>
          </w:divBdr>
        </w:div>
      </w:divsChild>
    </w:div>
    <w:div w:id="373121400">
      <w:bodyDiv w:val="1"/>
      <w:marLeft w:val="0"/>
      <w:marRight w:val="0"/>
      <w:marTop w:val="0"/>
      <w:marBottom w:val="0"/>
      <w:divBdr>
        <w:top w:val="none" w:sz="0" w:space="0" w:color="auto"/>
        <w:left w:val="none" w:sz="0" w:space="0" w:color="auto"/>
        <w:bottom w:val="none" w:sz="0" w:space="0" w:color="auto"/>
        <w:right w:val="none" w:sz="0" w:space="0" w:color="auto"/>
      </w:divBdr>
      <w:divsChild>
        <w:div w:id="576013838">
          <w:marLeft w:val="0"/>
          <w:marRight w:val="0"/>
          <w:marTop w:val="0"/>
          <w:marBottom w:val="0"/>
          <w:divBdr>
            <w:top w:val="none" w:sz="0" w:space="0" w:color="auto"/>
            <w:left w:val="none" w:sz="0" w:space="0" w:color="auto"/>
            <w:bottom w:val="none" w:sz="0" w:space="0" w:color="auto"/>
            <w:right w:val="none" w:sz="0" w:space="0" w:color="auto"/>
          </w:divBdr>
        </w:div>
      </w:divsChild>
    </w:div>
    <w:div w:id="424233363">
      <w:bodyDiv w:val="1"/>
      <w:marLeft w:val="0"/>
      <w:marRight w:val="0"/>
      <w:marTop w:val="0"/>
      <w:marBottom w:val="0"/>
      <w:divBdr>
        <w:top w:val="none" w:sz="0" w:space="0" w:color="auto"/>
        <w:left w:val="none" w:sz="0" w:space="0" w:color="auto"/>
        <w:bottom w:val="none" w:sz="0" w:space="0" w:color="auto"/>
        <w:right w:val="none" w:sz="0" w:space="0" w:color="auto"/>
      </w:divBdr>
      <w:divsChild>
        <w:div w:id="1013728071">
          <w:marLeft w:val="0"/>
          <w:marRight w:val="0"/>
          <w:marTop w:val="0"/>
          <w:marBottom w:val="0"/>
          <w:divBdr>
            <w:top w:val="none" w:sz="0" w:space="0" w:color="auto"/>
            <w:left w:val="none" w:sz="0" w:space="0" w:color="auto"/>
            <w:bottom w:val="none" w:sz="0" w:space="0" w:color="auto"/>
            <w:right w:val="none" w:sz="0" w:space="0" w:color="auto"/>
          </w:divBdr>
        </w:div>
      </w:divsChild>
    </w:div>
    <w:div w:id="543909679">
      <w:bodyDiv w:val="1"/>
      <w:marLeft w:val="0"/>
      <w:marRight w:val="0"/>
      <w:marTop w:val="0"/>
      <w:marBottom w:val="0"/>
      <w:divBdr>
        <w:top w:val="none" w:sz="0" w:space="0" w:color="auto"/>
        <w:left w:val="none" w:sz="0" w:space="0" w:color="auto"/>
        <w:bottom w:val="none" w:sz="0" w:space="0" w:color="auto"/>
        <w:right w:val="none" w:sz="0" w:space="0" w:color="auto"/>
      </w:divBdr>
      <w:divsChild>
        <w:div w:id="2095543895">
          <w:marLeft w:val="0"/>
          <w:marRight w:val="0"/>
          <w:marTop w:val="0"/>
          <w:marBottom w:val="0"/>
          <w:divBdr>
            <w:top w:val="none" w:sz="0" w:space="0" w:color="auto"/>
            <w:left w:val="none" w:sz="0" w:space="0" w:color="auto"/>
            <w:bottom w:val="none" w:sz="0" w:space="0" w:color="auto"/>
            <w:right w:val="none" w:sz="0" w:space="0" w:color="auto"/>
          </w:divBdr>
        </w:div>
      </w:divsChild>
    </w:div>
    <w:div w:id="609044866">
      <w:bodyDiv w:val="1"/>
      <w:marLeft w:val="0"/>
      <w:marRight w:val="0"/>
      <w:marTop w:val="0"/>
      <w:marBottom w:val="0"/>
      <w:divBdr>
        <w:top w:val="none" w:sz="0" w:space="0" w:color="auto"/>
        <w:left w:val="none" w:sz="0" w:space="0" w:color="auto"/>
        <w:bottom w:val="none" w:sz="0" w:space="0" w:color="auto"/>
        <w:right w:val="none" w:sz="0" w:space="0" w:color="auto"/>
      </w:divBdr>
      <w:divsChild>
        <w:div w:id="2011911065">
          <w:marLeft w:val="0"/>
          <w:marRight w:val="0"/>
          <w:marTop w:val="0"/>
          <w:marBottom w:val="0"/>
          <w:divBdr>
            <w:top w:val="none" w:sz="0" w:space="0" w:color="auto"/>
            <w:left w:val="none" w:sz="0" w:space="0" w:color="auto"/>
            <w:bottom w:val="none" w:sz="0" w:space="0" w:color="auto"/>
            <w:right w:val="none" w:sz="0" w:space="0" w:color="auto"/>
          </w:divBdr>
        </w:div>
      </w:divsChild>
    </w:div>
    <w:div w:id="610940798">
      <w:bodyDiv w:val="1"/>
      <w:marLeft w:val="0"/>
      <w:marRight w:val="0"/>
      <w:marTop w:val="0"/>
      <w:marBottom w:val="0"/>
      <w:divBdr>
        <w:top w:val="none" w:sz="0" w:space="0" w:color="auto"/>
        <w:left w:val="none" w:sz="0" w:space="0" w:color="auto"/>
        <w:bottom w:val="none" w:sz="0" w:space="0" w:color="auto"/>
        <w:right w:val="none" w:sz="0" w:space="0" w:color="auto"/>
      </w:divBdr>
      <w:divsChild>
        <w:div w:id="306709435">
          <w:marLeft w:val="0"/>
          <w:marRight w:val="0"/>
          <w:marTop w:val="0"/>
          <w:marBottom w:val="0"/>
          <w:divBdr>
            <w:top w:val="none" w:sz="0" w:space="0" w:color="auto"/>
            <w:left w:val="none" w:sz="0" w:space="0" w:color="auto"/>
            <w:bottom w:val="none" w:sz="0" w:space="0" w:color="auto"/>
            <w:right w:val="none" w:sz="0" w:space="0" w:color="auto"/>
          </w:divBdr>
        </w:div>
      </w:divsChild>
    </w:div>
    <w:div w:id="611404560">
      <w:bodyDiv w:val="1"/>
      <w:marLeft w:val="0"/>
      <w:marRight w:val="0"/>
      <w:marTop w:val="0"/>
      <w:marBottom w:val="0"/>
      <w:divBdr>
        <w:top w:val="none" w:sz="0" w:space="0" w:color="auto"/>
        <w:left w:val="none" w:sz="0" w:space="0" w:color="auto"/>
        <w:bottom w:val="none" w:sz="0" w:space="0" w:color="auto"/>
        <w:right w:val="none" w:sz="0" w:space="0" w:color="auto"/>
      </w:divBdr>
      <w:divsChild>
        <w:div w:id="611593437">
          <w:marLeft w:val="0"/>
          <w:marRight w:val="0"/>
          <w:marTop w:val="0"/>
          <w:marBottom w:val="0"/>
          <w:divBdr>
            <w:top w:val="none" w:sz="0" w:space="0" w:color="auto"/>
            <w:left w:val="none" w:sz="0" w:space="0" w:color="auto"/>
            <w:bottom w:val="none" w:sz="0" w:space="0" w:color="auto"/>
            <w:right w:val="none" w:sz="0" w:space="0" w:color="auto"/>
          </w:divBdr>
        </w:div>
      </w:divsChild>
    </w:div>
    <w:div w:id="652830230">
      <w:bodyDiv w:val="1"/>
      <w:marLeft w:val="0"/>
      <w:marRight w:val="0"/>
      <w:marTop w:val="0"/>
      <w:marBottom w:val="0"/>
      <w:divBdr>
        <w:top w:val="none" w:sz="0" w:space="0" w:color="auto"/>
        <w:left w:val="none" w:sz="0" w:space="0" w:color="auto"/>
        <w:bottom w:val="none" w:sz="0" w:space="0" w:color="auto"/>
        <w:right w:val="none" w:sz="0" w:space="0" w:color="auto"/>
      </w:divBdr>
      <w:divsChild>
        <w:div w:id="63770906">
          <w:marLeft w:val="0"/>
          <w:marRight w:val="0"/>
          <w:marTop w:val="0"/>
          <w:marBottom w:val="0"/>
          <w:divBdr>
            <w:top w:val="none" w:sz="0" w:space="0" w:color="auto"/>
            <w:left w:val="none" w:sz="0" w:space="0" w:color="auto"/>
            <w:bottom w:val="none" w:sz="0" w:space="0" w:color="auto"/>
            <w:right w:val="none" w:sz="0" w:space="0" w:color="auto"/>
          </w:divBdr>
        </w:div>
      </w:divsChild>
    </w:div>
    <w:div w:id="781413507">
      <w:bodyDiv w:val="1"/>
      <w:marLeft w:val="0"/>
      <w:marRight w:val="0"/>
      <w:marTop w:val="0"/>
      <w:marBottom w:val="0"/>
      <w:divBdr>
        <w:top w:val="none" w:sz="0" w:space="0" w:color="auto"/>
        <w:left w:val="none" w:sz="0" w:space="0" w:color="auto"/>
        <w:bottom w:val="none" w:sz="0" w:space="0" w:color="auto"/>
        <w:right w:val="none" w:sz="0" w:space="0" w:color="auto"/>
      </w:divBdr>
      <w:divsChild>
        <w:div w:id="414858008">
          <w:marLeft w:val="0"/>
          <w:marRight w:val="0"/>
          <w:marTop w:val="0"/>
          <w:marBottom w:val="0"/>
          <w:divBdr>
            <w:top w:val="none" w:sz="0" w:space="0" w:color="auto"/>
            <w:left w:val="none" w:sz="0" w:space="0" w:color="auto"/>
            <w:bottom w:val="none" w:sz="0" w:space="0" w:color="auto"/>
            <w:right w:val="none" w:sz="0" w:space="0" w:color="auto"/>
          </w:divBdr>
        </w:div>
      </w:divsChild>
    </w:div>
    <w:div w:id="821778608">
      <w:bodyDiv w:val="1"/>
      <w:marLeft w:val="0"/>
      <w:marRight w:val="0"/>
      <w:marTop w:val="0"/>
      <w:marBottom w:val="0"/>
      <w:divBdr>
        <w:top w:val="none" w:sz="0" w:space="0" w:color="auto"/>
        <w:left w:val="none" w:sz="0" w:space="0" w:color="auto"/>
        <w:bottom w:val="none" w:sz="0" w:space="0" w:color="auto"/>
        <w:right w:val="none" w:sz="0" w:space="0" w:color="auto"/>
      </w:divBdr>
      <w:divsChild>
        <w:div w:id="1401758066">
          <w:marLeft w:val="0"/>
          <w:marRight w:val="0"/>
          <w:marTop w:val="0"/>
          <w:marBottom w:val="0"/>
          <w:divBdr>
            <w:top w:val="none" w:sz="0" w:space="0" w:color="auto"/>
            <w:left w:val="none" w:sz="0" w:space="0" w:color="auto"/>
            <w:bottom w:val="none" w:sz="0" w:space="0" w:color="auto"/>
            <w:right w:val="none" w:sz="0" w:space="0" w:color="auto"/>
          </w:divBdr>
        </w:div>
      </w:divsChild>
    </w:div>
    <w:div w:id="835847320">
      <w:bodyDiv w:val="1"/>
      <w:marLeft w:val="0"/>
      <w:marRight w:val="0"/>
      <w:marTop w:val="0"/>
      <w:marBottom w:val="0"/>
      <w:divBdr>
        <w:top w:val="none" w:sz="0" w:space="0" w:color="auto"/>
        <w:left w:val="none" w:sz="0" w:space="0" w:color="auto"/>
        <w:bottom w:val="none" w:sz="0" w:space="0" w:color="auto"/>
        <w:right w:val="none" w:sz="0" w:space="0" w:color="auto"/>
      </w:divBdr>
      <w:divsChild>
        <w:div w:id="339628976">
          <w:marLeft w:val="0"/>
          <w:marRight w:val="0"/>
          <w:marTop w:val="0"/>
          <w:marBottom w:val="0"/>
          <w:divBdr>
            <w:top w:val="none" w:sz="0" w:space="0" w:color="auto"/>
            <w:left w:val="none" w:sz="0" w:space="0" w:color="auto"/>
            <w:bottom w:val="none" w:sz="0" w:space="0" w:color="auto"/>
            <w:right w:val="none" w:sz="0" w:space="0" w:color="auto"/>
          </w:divBdr>
        </w:div>
      </w:divsChild>
    </w:div>
    <w:div w:id="837160157">
      <w:bodyDiv w:val="1"/>
      <w:marLeft w:val="0"/>
      <w:marRight w:val="0"/>
      <w:marTop w:val="0"/>
      <w:marBottom w:val="0"/>
      <w:divBdr>
        <w:top w:val="none" w:sz="0" w:space="0" w:color="auto"/>
        <w:left w:val="none" w:sz="0" w:space="0" w:color="auto"/>
        <w:bottom w:val="none" w:sz="0" w:space="0" w:color="auto"/>
        <w:right w:val="none" w:sz="0" w:space="0" w:color="auto"/>
      </w:divBdr>
      <w:divsChild>
        <w:div w:id="742335915">
          <w:marLeft w:val="0"/>
          <w:marRight w:val="0"/>
          <w:marTop w:val="0"/>
          <w:marBottom w:val="0"/>
          <w:divBdr>
            <w:top w:val="none" w:sz="0" w:space="0" w:color="auto"/>
            <w:left w:val="none" w:sz="0" w:space="0" w:color="auto"/>
            <w:bottom w:val="none" w:sz="0" w:space="0" w:color="auto"/>
            <w:right w:val="none" w:sz="0" w:space="0" w:color="auto"/>
          </w:divBdr>
        </w:div>
      </w:divsChild>
    </w:div>
    <w:div w:id="946616119">
      <w:bodyDiv w:val="1"/>
      <w:marLeft w:val="0"/>
      <w:marRight w:val="0"/>
      <w:marTop w:val="0"/>
      <w:marBottom w:val="0"/>
      <w:divBdr>
        <w:top w:val="none" w:sz="0" w:space="0" w:color="auto"/>
        <w:left w:val="none" w:sz="0" w:space="0" w:color="auto"/>
        <w:bottom w:val="none" w:sz="0" w:space="0" w:color="auto"/>
        <w:right w:val="none" w:sz="0" w:space="0" w:color="auto"/>
      </w:divBdr>
      <w:divsChild>
        <w:div w:id="1600404015">
          <w:marLeft w:val="0"/>
          <w:marRight w:val="0"/>
          <w:marTop w:val="0"/>
          <w:marBottom w:val="0"/>
          <w:divBdr>
            <w:top w:val="none" w:sz="0" w:space="0" w:color="auto"/>
            <w:left w:val="none" w:sz="0" w:space="0" w:color="auto"/>
            <w:bottom w:val="none" w:sz="0" w:space="0" w:color="auto"/>
            <w:right w:val="none" w:sz="0" w:space="0" w:color="auto"/>
          </w:divBdr>
        </w:div>
      </w:divsChild>
    </w:div>
    <w:div w:id="949779513">
      <w:bodyDiv w:val="1"/>
      <w:marLeft w:val="0"/>
      <w:marRight w:val="0"/>
      <w:marTop w:val="0"/>
      <w:marBottom w:val="0"/>
      <w:divBdr>
        <w:top w:val="none" w:sz="0" w:space="0" w:color="auto"/>
        <w:left w:val="none" w:sz="0" w:space="0" w:color="auto"/>
        <w:bottom w:val="none" w:sz="0" w:space="0" w:color="auto"/>
        <w:right w:val="none" w:sz="0" w:space="0" w:color="auto"/>
      </w:divBdr>
      <w:divsChild>
        <w:div w:id="289241278">
          <w:marLeft w:val="0"/>
          <w:marRight w:val="0"/>
          <w:marTop w:val="0"/>
          <w:marBottom w:val="0"/>
          <w:divBdr>
            <w:top w:val="none" w:sz="0" w:space="0" w:color="auto"/>
            <w:left w:val="none" w:sz="0" w:space="0" w:color="auto"/>
            <w:bottom w:val="none" w:sz="0" w:space="0" w:color="auto"/>
            <w:right w:val="none" w:sz="0" w:space="0" w:color="auto"/>
          </w:divBdr>
        </w:div>
      </w:divsChild>
    </w:div>
    <w:div w:id="962153460">
      <w:bodyDiv w:val="1"/>
      <w:marLeft w:val="0"/>
      <w:marRight w:val="0"/>
      <w:marTop w:val="0"/>
      <w:marBottom w:val="0"/>
      <w:divBdr>
        <w:top w:val="none" w:sz="0" w:space="0" w:color="auto"/>
        <w:left w:val="none" w:sz="0" w:space="0" w:color="auto"/>
        <w:bottom w:val="none" w:sz="0" w:space="0" w:color="auto"/>
        <w:right w:val="none" w:sz="0" w:space="0" w:color="auto"/>
      </w:divBdr>
      <w:divsChild>
        <w:div w:id="1186403494">
          <w:marLeft w:val="0"/>
          <w:marRight w:val="0"/>
          <w:marTop w:val="0"/>
          <w:marBottom w:val="0"/>
          <w:divBdr>
            <w:top w:val="none" w:sz="0" w:space="0" w:color="auto"/>
            <w:left w:val="none" w:sz="0" w:space="0" w:color="auto"/>
            <w:bottom w:val="none" w:sz="0" w:space="0" w:color="auto"/>
            <w:right w:val="none" w:sz="0" w:space="0" w:color="auto"/>
          </w:divBdr>
        </w:div>
      </w:divsChild>
    </w:div>
    <w:div w:id="1001735074">
      <w:bodyDiv w:val="1"/>
      <w:marLeft w:val="0"/>
      <w:marRight w:val="0"/>
      <w:marTop w:val="0"/>
      <w:marBottom w:val="0"/>
      <w:divBdr>
        <w:top w:val="none" w:sz="0" w:space="0" w:color="auto"/>
        <w:left w:val="none" w:sz="0" w:space="0" w:color="auto"/>
        <w:bottom w:val="none" w:sz="0" w:space="0" w:color="auto"/>
        <w:right w:val="none" w:sz="0" w:space="0" w:color="auto"/>
      </w:divBdr>
      <w:divsChild>
        <w:div w:id="1912231059">
          <w:marLeft w:val="0"/>
          <w:marRight w:val="0"/>
          <w:marTop w:val="0"/>
          <w:marBottom w:val="0"/>
          <w:divBdr>
            <w:top w:val="none" w:sz="0" w:space="0" w:color="auto"/>
            <w:left w:val="none" w:sz="0" w:space="0" w:color="auto"/>
            <w:bottom w:val="none" w:sz="0" w:space="0" w:color="auto"/>
            <w:right w:val="none" w:sz="0" w:space="0" w:color="auto"/>
          </w:divBdr>
        </w:div>
      </w:divsChild>
    </w:div>
    <w:div w:id="1039663651">
      <w:bodyDiv w:val="1"/>
      <w:marLeft w:val="0"/>
      <w:marRight w:val="0"/>
      <w:marTop w:val="0"/>
      <w:marBottom w:val="0"/>
      <w:divBdr>
        <w:top w:val="none" w:sz="0" w:space="0" w:color="auto"/>
        <w:left w:val="none" w:sz="0" w:space="0" w:color="auto"/>
        <w:bottom w:val="none" w:sz="0" w:space="0" w:color="auto"/>
        <w:right w:val="none" w:sz="0" w:space="0" w:color="auto"/>
      </w:divBdr>
      <w:divsChild>
        <w:div w:id="1397701334">
          <w:marLeft w:val="0"/>
          <w:marRight w:val="0"/>
          <w:marTop w:val="0"/>
          <w:marBottom w:val="0"/>
          <w:divBdr>
            <w:top w:val="none" w:sz="0" w:space="0" w:color="auto"/>
            <w:left w:val="none" w:sz="0" w:space="0" w:color="auto"/>
            <w:bottom w:val="none" w:sz="0" w:space="0" w:color="auto"/>
            <w:right w:val="none" w:sz="0" w:space="0" w:color="auto"/>
          </w:divBdr>
        </w:div>
      </w:divsChild>
    </w:div>
    <w:div w:id="1085961294">
      <w:bodyDiv w:val="1"/>
      <w:marLeft w:val="0"/>
      <w:marRight w:val="0"/>
      <w:marTop w:val="0"/>
      <w:marBottom w:val="0"/>
      <w:divBdr>
        <w:top w:val="none" w:sz="0" w:space="0" w:color="auto"/>
        <w:left w:val="none" w:sz="0" w:space="0" w:color="auto"/>
        <w:bottom w:val="none" w:sz="0" w:space="0" w:color="auto"/>
        <w:right w:val="none" w:sz="0" w:space="0" w:color="auto"/>
      </w:divBdr>
      <w:divsChild>
        <w:div w:id="372117160">
          <w:marLeft w:val="0"/>
          <w:marRight w:val="0"/>
          <w:marTop w:val="0"/>
          <w:marBottom w:val="0"/>
          <w:divBdr>
            <w:top w:val="none" w:sz="0" w:space="0" w:color="auto"/>
            <w:left w:val="none" w:sz="0" w:space="0" w:color="auto"/>
            <w:bottom w:val="none" w:sz="0" w:space="0" w:color="auto"/>
            <w:right w:val="none" w:sz="0" w:space="0" w:color="auto"/>
          </w:divBdr>
        </w:div>
      </w:divsChild>
    </w:div>
    <w:div w:id="1100756021">
      <w:bodyDiv w:val="1"/>
      <w:marLeft w:val="0"/>
      <w:marRight w:val="0"/>
      <w:marTop w:val="0"/>
      <w:marBottom w:val="0"/>
      <w:divBdr>
        <w:top w:val="none" w:sz="0" w:space="0" w:color="auto"/>
        <w:left w:val="none" w:sz="0" w:space="0" w:color="auto"/>
        <w:bottom w:val="none" w:sz="0" w:space="0" w:color="auto"/>
        <w:right w:val="none" w:sz="0" w:space="0" w:color="auto"/>
      </w:divBdr>
      <w:divsChild>
        <w:div w:id="1804806202">
          <w:marLeft w:val="0"/>
          <w:marRight w:val="0"/>
          <w:marTop w:val="0"/>
          <w:marBottom w:val="0"/>
          <w:divBdr>
            <w:top w:val="none" w:sz="0" w:space="0" w:color="auto"/>
            <w:left w:val="none" w:sz="0" w:space="0" w:color="auto"/>
            <w:bottom w:val="none" w:sz="0" w:space="0" w:color="auto"/>
            <w:right w:val="none" w:sz="0" w:space="0" w:color="auto"/>
          </w:divBdr>
        </w:div>
      </w:divsChild>
    </w:div>
    <w:div w:id="1135106305">
      <w:bodyDiv w:val="1"/>
      <w:marLeft w:val="0"/>
      <w:marRight w:val="0"/>
      <w:marTop w:val="0"/>
      <w:marBottom w:val="0"/>
      <w:divBdr>
        <w:top w:val="none" w:sz="0" w:space="0" w:color="auto"/>
        <w:left w:val="none" w:sz="0" w:space="0" w:color="auto"/>
        <w:bottom w:val="none" w:sz="0" w:space="0" w:color="auto"/>
        <w:right w:val="none" w:sz="0" w:space="0" w:color="auto"/>
      </w:divBdr>
      <w:divsChild>
        <w:div w:id="1068573380">
          <w:marLeft w:val="0"/>
          <w:marRight w:val="0"/>
          <w:marTop w:val="0"/>
          <w:marBottom w:val="0"/>
          <w:divBdr>
            <w:top w:val="none" w:sz="0" w:space="0" w:color="auto"/>
            <w:left w:val="none" w:sz="0" w:space="0" w:color="auto"/>
            <w:bottom w:val="none" w:sz="0" w:space="0" w:color="auto"/>
            <w:right w:val="none" w:sz="0" w:space="0" w:color="auto"/>
          </w:divBdr>
        </w:div>
      </w:divsChild>
    </w:div>
    <w:div w:id="1168639750">
      <w:bodyDiv w:val="1"/>
      <w:marLeft w:val="0"/>
      <w:marRight w:val="0"/>
      <w:marTop w:val="0"/>
      <w:marBottom w:val="0"/>
      <w:divBdr>
        <w:top w:val="none" w:sz="0" w:space="0" w:color="auto"/>
        <w:left w:val="none" w:sz="0" w:space="0" w:color="auto"/>
        <w:bottom w:val="none" w:sz="0" w:space="0" w:color="auto"/>
        <w:right w:val="none" w:sz="0" w:space="0" w:color="auto"/>
      </w:divBdr>
      <w:divsChild>
        <w:div w:id="1329215530">
          <w:marLeft w:val="0"/>
          <w:marRight w:val="0"/>
          <w:marTop w:val="0"/>
          <w:marBottom w:val="0"/>
          <w:divBdr>
            <w:top w:val="none" w:sz="0" w:space="0" w:color="auto"/>
            <w:left w:val="none" w:sz="0" w:space="0" w:color="auto"/>
            <w:bottom w:val="none" w:sz="0" w:space="0" w:color="auto"/>
            <w:right w:val="none" w:sz="0" w:space="0" w:color="auto"/>
          </w:divBdr>
        </w:div>
      </w:divsChild>
    </w:div>
    <w:div w:id="1185096603">
      <w:bodyDiv w:val="1"/>
      <w:marLeft w:val="0"/>
      <w:marRight w:val="0"/>
      <w:marTop w:val="0"/>
      <w:marBottom w:val="0"/>
      <w:divBdr>
        <w:top w:val="none" w:sz="0" w:space="0" w:color="auto"/>
        <w:left w:val="none" w:sz="0" w:space="0" w:color="auto"/>
        <w:bottom w:val="none" w:sz="0" w:space="0" w:color="auto"/>
        <w:right w:val="none" w:sz="0" w:space="0" w:color="auto"/>
      </w:divBdr>
      <w:divsChild>
        <w:div w:id="803549139">
          <w:marLeft w:val="0"/>
          <w:marRight w:val="0"/>
          <w:marTop w:val="0"/>
          <w:marBottom w:val="0"/>
          <w:divBdr>
            <w:top w:val="none" w:sz="0" w:space="0" w:color="auto"/>
            <w:left w:val="none" w:sz="0" w:space="0" w:color="auto"/>
            <w:bottom w:val="none" w:sz="0" w:space="0" w:color="auto"/>
            <w:right w:val="none" w:sz="0" w:space="0" w:color="auto"/>
          </w:divBdr>
        </w:div>
      </w:divsChild>
    </w:div>
    <w:div w:id="1240559569">
      <w:bodyDiv w:val="1"/>
      <w:marLeft w:val="0"/>
      <w:marRight w:val="0"/>
      <w:marTop w:val="0"/>
      <w:marBottom w:val="0"/>
      <w:divBdr>
        <w:top w:val="none" w:sz="0" w:space="0" w:color="auto"/>
        <w:left w:val="none" w:sz="0" w:space="0" w:color="auto"/>
        <w:bottom w:val="none" w:sz="0" w:space="0" w:color="auto"/>
        <w:right w:val="none" w:sz="0" w:space="0" w:color="auto"/>
      </w:divBdr>
      <w:divsChild>
        <w:div w:id="2067755124">
          <w:marLeft w:val="0"/>
          <w:marRight w:val="0"/>
          <w:marTop w:val="0"/>
          <w:marBottom w:val="0"/>
          <w:divBdr>
            <w:top w:val="none" w:sz="0" w:space="0" w:color="auto"/>
            <w:left w:val="none" w:sz="0" w:space="0" w:color="auto"/>
            <w:bottom w:val="none" w:sz="0" w:space="0" w:color="auto"/>
            <w:right w:val="none" w:sz="0" w:space="0" w:color="auto"/>
          </w:divBdr>
        </w:div>
      </w:divsChild>
    </w:div>
    <w:div w:id="1279024220">
      <w:bodyDiv w:val="1"/>
      <w:marLeft w:val="0"/>
      <w:marRight w:val="0"/>
      <w:marTop w:val="0"/>
      <w:marBottom w:val="0"/>
      <w:divBdr>
        <w:top w:val="none" w:sz="0" w:space="0" w:color="auto"/>
        <w:left w:val="none" w:sz="0" w:space="0" w:color="auto"/>
        <w:bottom w:val="none" w:sz="0" w:space="0" w:color="auto"/>
        <w:right w:val="none" w:sz="0" w:space="0" w:color="auto"/>
      </w:divBdr>
      <w:divsChild>
        <w:div w:id="702167069">
          <w:marLeft w:val="0"/>
          <w:marRight w:val="0"/>
          <w:marTop w:val="0"/>
          <w:marBottom w:val="0"/>
          <w:divBdr>
            <w:top w:val="none" w:sz="0" w:space="0" w:color="auto"/>
            <w:left w:val="none" w:sz="0" w:space="0" w:color="auto"/>
            <w:bottom w:val="none" w:sz="0" w:space="0" w:color="auto"/>
            <w:right w:val="none" w:sz="0" w:space="0" w:color="auto"/>
          </w:divBdr>
        </w:div>
      </w:divsChild>
    </w:div>
    <w:div w:id="1283919655">
      <w:bodyDiv w:val="1"/>
      <w:marLeft w:val="0"/>
      <w:marRight w:val="0"/>
      <w:marTop w:val="0"/>
      <w:marBottom w:val="0"/>
      <w:divBdr>
        <w:top w:val="none" w:sz="0" w:space="0" w:color="auto"/>
        <w:left w:val="none" w:sz="0" w:space="0" w:color="auto"/>
        <w:bottom w:val="none" w:sz="0" w:space="0" w:color="auto"/>
        <w:right w:val="none" w:sz="0" w:space="0" w:color="auto"/>
      </w:divBdr>
      <w:divsChild>
        <w:div w:id="183638046">
          <w:marLeft w:val="0"/>
          <w:marRight w:val="0"/>
          <w:marTop w:val="0"/>
          <w:marBottom w:val="0"/>
          <w:divBdr>
            <w:top w:val="none" w:sz="0" w:space="0" w:color="auto"/>
            <w:left w:val="none" w:sz="0" w:space="0" w:color="auto"/>
            <w:bottom w:val="none" w:sz="0" w:space="0" w:color="auto"/>
            <w:right w:val="none" w:sz="0" w:space="0" w:color="auto"/>
          </w:divBdr>
        </w:div>
      </w:divsChild>
    </w:div>
    <w:div w:id="1334450305">
      <w:bodyDiv w:val="1"/>
      <w:marLeft w:val="0"/>
      <w:marRight w:val="0"/>
      <w:marTop w:val="0"/>
      <w:marBottom w:val="0"/>
      <w:divBdr>
        <w:top w:val="none" w:sz="0" w:space="0" w:color="auto"/>
        <w:left w:val="none" w:sz="0" w:space="0" w:color="auto"/>
        <w:bottom w:val="none" w:sz="0" w:space="0" w:color="auto"/>
        <w:right w:val="none" w:sz="0" w:space="0" w:color="auto"/>
      </w:divBdr>
      <w:divsChild>
        <w:div w:id="1497645493">
          <w:marLeft w:val="0"/>
          <w:marRight w:val="0"/>
          <w:marTop w:val="0"/>
          <w:marBottom w:val="0"/>
          <w:divBdr>
            <w:top w:val="none" w:sz="0" w:space="0" w:color="auto"/>
            <w:left w:val="none" w:sz="0" w:space="0" w:color="auto"/>
            <w:bottom w:val="none" w:sz="0" w:space="0" w:color="auto"/>
            <w:right w:val="none" w:sz="0" w:space="0" w:color="auto"/>
          </w:divBdr>
        </w:div>
      </w:divsChild>
    </w:div>
    <w:div w:id="1335840207">
      <w:bodyDiv w:val="1"/>
      <w:marLeft w:val="0"/>
      <w:marRight w:val="0"/>
      <w:marTop w:val="0"/>
      <w:marBottom w:val="0"/>
      <w:divBdr>
        <w:top w:val="none" w:sz="0" w:space="0" w:color="auto"/>
        <w:left w:val="none" w:sz="0" w:space="0" w:color="auto"/>
        <w:bottom w:val="none" w:sz="0" w:space="0" w:color="auto"/>
        <w:right w:val="none" w:sz="0" w:space="0" w:color="auto"/>
      </w:divBdr>
      <w:divsChild>
        <w:div w:id="683484428">
          <w:marLeft w:val="0"/>
          <w:marRight w:val="0"/>
          <w:marTop w:val="0"/>
          <w:marBottom w:val="0"/>
          <w:divBdr>
            <w:top w:val="none" w:sz="0" w:space="0" w:color="auto"/>
            <w:left w:val="none" w:sz="0" w:space="0" w:color="auto"/>
            <w:bottom w:val="none" w:sz="0" w:space="0" w:color="auto"/>
            <w:right w:val="none" w:sz="0" w:space="0" w:color="auto"/>
          </w:divBdr>
        </w:div>
      </w:divsChild>
    </w:div>
    <w:div w:id="1336686680">
      <w:bodyDiv w:val="1"/>
      <w:marLeft w:val="0"/>
      <w:marRight w:val="0"/>
      <w:marTop w:val="0"/>
      <w:marBottom w:val="0"/>
      <w:divBdr>
        <w:top w:val="none" w:sz="0" w:space="0" w:color="auto"/>
        <w:left w:val="none" w:sz="0" w:space="0" w:color="auto"/>
        <w:bottom w:val="none" w:sz="0" w:space="0" w:color="auto"/>
        <w:right w:val="none" w:sz="0" w:space="0" w:color="auto"/>
      </w:divBdr>
      <w:divsChild>
        <w:div w:id="493910337">
          <w:marLeft w:val="0"/>
          <w:marRight w:val="0"/>
          <w:marTop w:val="0"/>
          <w:marBottom w:val="0"/>
          <w:divBdr>
            <w:top w:val="none" w:sz="0" w:space="0" w:color="auto"/>
            <w:left w:val="none" w:sz="0" w:space="0" w:color="auto"/>
            <w:bottom w:val="none" w:sz="0" w:space="0" w:color="auto"/>
            <w:right w:val="none" w:sz="0" w:space="0" w:color="auto"/>
          </w:divBdr>
        </w:div>
      </w:divsChild>
    </w:div>
    <w:div w:id="1344284722">
      <w:bodyDiv w:val="1"/>
      <w:marLeft w:val="0"/>
      <w:marRight w:val="0"/>
      <w:marTop w:val="0"/>
      <w:marBottom w:val="0"/>
      <w:divBdr>
        <w:top w:val="none" w:sz="0" w:space="0" w:color="auto"/>
        <w:left w:val="none" w:sz="0" w:space="0" w:color="auto"/>
        <w:bottom w:val="none" w:sz="0" w:space="0" w:color="auto"/>
        <w:right w:val="none" w:sz="0" w:space="0" w:color="auto"/>
      </w:divBdr>
      <w:divsChild>
        <w:div w:id="412438152">
          <w:marLeft w:val="0"/>
          <w:marRight w:val="0"/>
          <w:marTop w:val="0"/>
          <w:marBottom w:val="0"/>
          <w:divBdr>
            <w:top w:val="none" w:sz="0" w:space="0" w:color="auto"/>
            <w:left w:val="none" w:sz="0" w:space="0" w:color="auto"/>
            <w:bottom w:val="none" w:sz="0" w:space="0" w:color="auto"/>
            <w:right w:val="none" w:sz="0" w:space="0" w:color="auto"/>
          </w:divBdr>
        </w:div>
      </w:divsChild>
    </w:div>
    <w:div w:id="1405375906">
      <w:bodyDiv w:val="1"/>
      <w:marLeft w:val="0"/>
      <w:marRight w:val="0"/>
      <w:marTop w:val="0"/>
      <w:marBottom w:val="0"/>
      <w:divBdr>
        <w:top w:val="none" w:sz="0" w:space="0" w:color="auto"/>
        <w:left w:val="none" w:sz="0" w:space="0" w:color="auto"/>
        <w:bottom w:val="none" w:sz="0" w:space="0" w:color="auto"/>
        <w:right w:val="none" w:sz="0" w:space="0" w:color="auto"/>
      </w:divBdr>
      <w:divsChild>
        <w:div w:id="456918692">
          <w:marLeft w:val="0"/>
          <w:marRight w:val="0"/>
          <w:marTop w:val="0"/>
          <w:marBottom w:val="0"/>
          <w:divBdr>
            <w:top w:val="none" w:sz="0" w:space="0" w:color="auto"/>
            <w:left w:val="none" w:sz="0" w:space="0" w:color="auto"/>
            <w:bottom w:val="none" w:sz="0" w:space="0" w:color="auto"/>
            <w:right w:val="none" w:sz="0" w:space="0" w:color="auto"/>
          </w:divBdr>
        </w:div>
      </w:divsChild>
    </w:div>
    <w:div w:id="1531215557">
      <w:bodyDiv w:val="1"/>
      <w:marLeft w:val="0"/>
      <w:marRight w:val="0"/>
      <w:marTop w:val="0"/>
      <w:marBottom w:val="0"/>
      <w:divBdr>
        <w:top w:val="none" w:sz="0" w:space="0" w:color="auto"/>
        <w:left w:val="none" w:sz="0" w:space="0" w:color="auto"/>
        <w:bottom w:val="none" w:sz="0" w:space="0" w:color="auto"/>
        <w:right w:val="none" w:sz="0" w:space="0" w:color="auto"/>
      </w:divBdr>
      <w:divsChild>
        <w:div w:id="1273315838">
          <w:marLeft w:val="0"/>
          <w:marRight w:val="0"/>
          <w:marTop w:val="0"/>
          <w:marBottom w:val="0"/>
          <w:divBdr>
            <w:top w:val="none" w:sz="0" w:space="0" w:color="auto"/>
            <w:left w:val="none" w:sz="0" w:space="0" w:color="auto"/>
            <w:bottom w:val="none" w:sz="0" w:space="0" w:color="auto"/>
            <w:right w:val="none" w:sz="0" w:space="0" w:color="auto"/>
          </w:divBdr>
        </w:div>
      </w:divsChild>
    </w:div>
    <w:div w:id="1533762319">
      <w:bodyDiv w:val="1"/>
      <w:marLeft w:val="0"/>
      <w:marRight w:val="0"/>
      <w:marTop w:val="0"/>
      <w:marBottom w:val="0"/>
      <w:divBdr>
        <w:top w:val="none" w:sz="0" w:space="0" w:color="auto"/>
        <w:left w:val="none" w:sz="0" w:space="0" w:color="auto"/>
        <w:bottom w:val="none" w:sz="0" w:space="0" w:color="auto"/>
        <w:right w:val="none" w:sz="0" w:space="0" w:color="auto"/>
      </w:divBdr>
      <w:divsChild>
        <w:div w:id="1128084282">
          <w:marLeft w:val="0"/>
          <w:marRight w:val="0"/>
          <w:marTop w:val="0"/>
          <w:marBottom w:val="0"/>
          <w:divBdr>
            <w:top w:val="none" w:sz="0" w:space="0" w:color="auto"/>
            <w:left w:val="none" w:sz="0" w:space="0" w:color="auto"/>
            <w:bottom w:val="none" w:sz="0" w:space="0" w:color="auto"/>
            <w:right w:val="none" w:sz="0" w:space="0" w:color="auto"/>
          </w:divBdr>
        </w:div>
      </w:divsChild>
    </w:div>
    <w:div w:id="1552309243">
      <w:bodyDiv w:val="1"/>
      <w:marLeft w:val="0"/>
      <w:marRight w:val="0"/>
      <w:marTop w:val="0"/>
      <w:marBottom w:val="0"/>
      <w:divBdr>
        <w:top w:val="none" w:sz="0" w:space="0" w:color="auto"/>
        <w:left w:val="none" w:sz="0" w:space="0" w:color="auto"/>
        <w:bottom w:val="none" w:sz="0" w:space="0" w:color="auto"/>
        <w:right w:val="none" w:sz="0" w:space="0" w:color="auto"/>
      </w:divBdr>
      <w:divsChild>
        <w:div w:id="1971284328">
          <w:marLeft w:val="0"/>
          <w:marRight w:val="0"/>
          <w:marTop w:val="0"/>
          <w:marBottom w:val="0"/>
          <w:divBdr>
            <w:top w:val="none" w:sz="0" w:space="0" w:color="auto"/>
            <w:left w:val="none" w:sz="0" w:space="0" w:color="auto"/>
            <w:bottom w:val="none" w:sz="0" w:space="0" w:color="auto"/>
            <w:right w:val="none" w:sz="0" w:space="0" w:color="auto"/>
          </w:divBdr>
        </w:div>
      </w:divsChild>
    </w:div>
    <w:div w:id="1560167937">
      <w:bodyDiv w:val="1"/>
      <w:marLeft w:val="0"/>
      <w:marRight w:val="0"/>
      <w:marTop w:val="0"/>
      <w:marBottom w:val="0"/>
      <w:divBdr>
        <w:top w:val="none" w:sz="0" w:space="0" w:color="auto"/>
        <w:left w:val="none" w:sz="0" w:space="0" w:color="auto"/>
        <w:bottom w:val="none" w:sz="0" w:space="0" w:color="auto"/>
        <w:right w:val="none" w:sz="0" w:space="0" w:color="auto"/>
      </w:divBdr>
      <w:divsChild>
        <w:div w:id="1863591621">
          <w:marLeft w:val="0"/>
          <w:marRight w:val="0"/>
          <w:marTop w:val="0"/>
          <w:marBottom w:val="0"/>
          <w:divBdr>
            <w:top w:val="none" w:sz="0" w:space="0" w:color="auto"/>
            <w:left w:val="none" w:sz="0" w:space="0" w:color="auto"/>
            <w:bottom w:val="none" w:sz="0" w:space="0" w:color="auto"/>
            <w:right w:val="none" w:sz="0" w:space="0" w:color="auto"/>
          </w:divBdr>
        </w:div>
      </w:divsChild>
    </w:div>
    <w:div w:id="1647279685">
      <w:bodyDiv w:val="1"/>
      <w:marLeft w:val="0"/>
      <w:marRight w:val="0"/>
      <w:marTop w:val="0"/>
      <w:marBottom w:val="0"/>
      <w:divBdr>
        <w:top w:val="none" w:sz="0" w:space="0" w:color="auto"/>
        <w:left w:val="none" w:sz="0" w:space="0" w:color="auto"/>
        <w:bottom w:val="none" w:sz="0" w:space="0" w:color="auto"/>
        <w:right w:val="none" w:sz="0" w:space="0" w:color="auto"/>
      </w:divBdr>
    </w:div>
    <w:div w:id="1734354291">
      <w:bodyDiv w:val="1"/>
      <w:marLeft w:val="0"/>
      <w:marRight w:val="0"/>
      <w:marTop w:val="0"/>
      <w:marBottom w:val="0"/>
      <w:divBdr>
        <w:top w:val="none" w:sz="0" w:space="0" w:color="auto"/>
        <w:left w:val="none" w:sz="0" w:space="0" w:color="auto"/>
        <w:bottom w:val="none" w:sz="0" w:space="0" w:color="auto"/>
        <w:right w:val="none" w:sz="0" w:space="0" w:color="auto"/>
      </w:divBdr>
      <w:divsChild>
        <w:div w:id="17004291">
          <w:marLeft w:val="0"/>
          <w:marRight w:val="0"/>
          <w:marTop w:val="0"/>
          <w:marBottom w:val="0"/>
          <w:divBdr>
            <w:top w:val="none" w:sz="0" w:space="0" w:color="auto"/>
            <w:left w:val="none" w:sz="0" w:space="0" w:color="auto"/>
            <w:bottom w:val="none" w:sz="0" w:space="0" w:color="auto"/>
            <w:right w:val="none" w:sz="0" w:space="0" w:color="auto"/>
          </w:divBdr>
        </w:div>
      </w:divsChild>
    </w:div>
    <w:div w:id="1750030925">
      <w:bodyDiv w:val="1"/>
      <w:marLeft w:val="0"/>
      <w:marRight w:val="0"/>
      <w:marTop w:val="0"/>
      <w:marBottom w:val="0"/>
      <w:divBdr>
        <w:top w:val="none" w:sz="0" w:space="0" w:color="auto"/>
        <w:left w:val="none" w:sz="0" w:space="0" w:color="auto"/>
        <w:bottom w:val="none" w:sz="0" w:space="0" w:color="auto"/>
        <w:right w:val="none" w:sz="0" w:space="0" w:color="auto"/>
      </w:divBdr>
      <w:divsChild>
        <w:div w:id="487719675">
          <w:marLeft w:val="0"/>
          <w:marRight w:val="0"/>
          <w:marTop w:val="0"/>
          <w:marBottom w:val="0"/>
          <w:divBdr>
            <w:top w:val="none" w:sz="0" w:space="0" w:color="auto"/>
            <w:left w:val="none" w:sz="0" w:space="0" w:color="auto"/>
            <w:bottom w:val="none" w:sz="0" w:space="0" w:color="auto"/>
            <w:right w:val="none" w:sz="0" w:space="0" w:color="auto"/>
          </w:divBdr>
        </w:div>
      </w:divsChild>
    </w:div>
    <w:div w:id="1758673985">
      <w:bodyDiv w:val="1"/>
      <w:marLeft w:val="0"/>
      <w:marRight w:val="0"/>
      <w:marTop w:val="0"/>
      <w:marBottom w:val="0"/>
      <w:divBdr>
        <w:top w:val="none" w:sz="0" w:space="0" w:color="auto"/>
        <w:left w:val="none" w:sz="0" w:space="0" w:color="auto"/>
        <w:bottom w:val="none" w:sz="0" w:space="0" w:color="auto"/>
        <w:right w:val="none" w:sz="0" w:space="0" w:color="auto"/>
      </w:divBdr>
      <w:divsChild>
        <w:div w:id="2030332661">
          <w:marLeft w:val="0"/>
          <w:marRight w:val="0"/>
          <w:marTop w:val="0"/>
          <w:marBottom w:val="0"/>
          <w:divBdr>
            <w:top w:val="none" w:sz="0" w:space="0" w:color="auto"/>
            <w:left w:val="none" w:sz="0" w:space="0" w:color="auto"/>
            <w:bottom w:val="none" w:sz="0" w:space="0" w:color="auto"/>
            <w:right w:val="none" w:sz="0" w:space="0" w:color="auto"/>
          </w:divBdr>
        </w:div>
      </w:divsChild>
    </w:div>
    <w:div w:id="1770814152">
      <w:bodyDiv w:val="1"/>
      <w:marLeft w:val="0"/>
      <w:marRight w:val="0"/>
      <w:marTop w:val="0"/>
      <w:marBottom w:val="0"/>
      <w:divBdr>
        <w:top w:val="none" w:sz="0" w:space="0" w:color="auto"/>
        <w:left w:val="none" w:sz="0" w:space="0" w:color="auto"/>
        <w:bottom w:val="none" w:sz="0" w:space="0" w:color="auto"/>
        <w:right w:val="none" w:sz="0" w:space="0" w:color="auto"/>
      </w:divBdr>
      <w:divsChild>
        <w:div w:id="754084410">
          <w:marLeft w:val="0"/>
          <w:marRight w:val="0"/>
          <w:marTop w:val="0"/>
          <w:marBottom w:val="0"/>
          <w:divBdr>
            <w:top w:val="none" w:sz="0" w:space="0" w:color="auto"/>
            <w:left w:val="none" w:sz="0" w:space="0" w:color="auto"/>
            <w:bottom w:val="none" w:sz="0" w:space="0" w:color="auto"/>
            <w:right w:val="none" w:sz="0" w:space="0" w:color="auto"/>
          </w:divBdr>
        </w:div>
      </w:divsChild>
    </w:div>
    <w:div w:id="1804495845">
      <w:bodyDiv w:val="1"/>
      <w:marLeft w:val="0"/>
      <w:marRight w:val="0"/>
      <w:marTop w:val="0"/>
      <w:marBottom w:val="0"/>
      <w:divBdr>
        <w:top w:val="none" w:sz="0" w:space="0" w:color="auto"/>
        <w:left w:val="none" w:sz="0" w:space="0" w:color="auto"/>
        <w:bottom w:val="none" w:sz="0" w:space="0" w:color="auto"/>
        <w:right w:val="none" w:sz="0" w:space="0" w:color="auto"/>
      </w:divBdr>
      <w:divsChild>
        <w:div w:id="1670714472">
          <w:marLeft w:val="0"/>
          <w:marRight w:val="0"/>
          <w:marTop w:val="0"/>
          <w:marBottom w:val="0"/>
          <w:divBdr>
            <w:top w:val="none" w:sz="0" w:space="0" w:color="auto"/>
            <w:left w:val="none" w:sz="0" w:space="0" w:color="auto"/>
            <w:bottom w:val="none" w:sz="0" w:space="0" w:color="auto"/>
            <w:right w:val="none" w:sz="0" w:space="0" w:color="auto"/>
          </w:divBdr>
        </w:div>
      </w:divsChild>
    </w:div>
    <w:div w:id="1813281439">
      <w:bodyDiv w:val="1"/>
      <w:marLeft w:val="0"/>
      <w:marRight w:val="0"/>
      <w:marTop w:val="0"/>
      <w:marBottom w:val="0"/>
      <w:divBdr>
        <w:top w:val="none" w:sz="0" w:space="0" w:color="auto"/>
        <w:left w:val="none" w:sz="0" w:space="0" w:color="auto"/>
        <w:bottom w:val="none" w:sz="0" w:space="0" w:color="auto"/>
        <w:right w:val="none" w:sz="0" w:space="0" w:color="auto"/>
      </w:divBdr>
      <w:divsChild>
        <w:div w:id="1763843083">
          <w:marLeft w:val="0"/>
          <w:marRight w:val="0"/>
          <w:marTop w:val="0"/>
          <w:marBottom w:val="0"/>
          <w:divBdr>
            <w:top w:val="none" w:sz="0" w:space="0" w:color="auto"/>
            <w:left w:val="none" w:sz="0" w:space="0" w:color="auto"/>
            <w:bottom w:val="none" w:sz="0" w:space="0" w:color="auto"/>
            <w:right w:val="none" w:sz="0" w:space="0" w:color="auto"/>
          </w:divBdr>
        </w:div>
      </w:divsChild>
    </w:div>
    <w:div w:id="1854764801">
      <w:bodyDiv w:val="1"/>
      <w:marLeft w:val="0"/>
      <w:marRight w:val="0"/>
      <w:marTop w:val="0"/>
      <w:marBottom w:val="0"/>
      <w:divBdr>
        <w:top w:val="none" w:sz="0" w:space="0" w:color="auto"/>
        <w:left w:val="none" w:sz="0" w:space="0" w:color="auto"/>
        <w:bottom w:val="none" w:sz="0" w:space="0" w:color="auto"/>
        <w:right w:val="none" w:sz="0" w:space="0" w:color="auto"/>
      </w:divBdr>
      <w:divsChild>
        <w:div w:id="1558780462">
          <w:marLeft w:val="0"/>
          <w:marRight w:val="0"/>
          <w:marTop w:val="0"/>
          <w:marBottom w:val="0"/>
          <w:divBdr>
            <w:top w:val="none" w:sz="0" w:space="0" w:color="auto"/>
            <w:left w:val="none" w:sz="0" w:space="0" w:color="auto"/>
            <w:bottom w:val="none" w:sz="0" w:space="0" w:color="auto"/>
            <w:right w:val="none" w:sz="0" w:space="0" w:color="auto"/>
          </w:divBdr>
        </w:div>
      </w:divsChild>
    </w:div>
    <w:div w:id="1891577045">
      <w:bodyDiv w:val="1"/>
      <w:marLeft w:val="0"/>
      <w:marRight w:val="0"/>
      <w:marTop w:val="0"/>
      <w:marBottom w:val="0"/>
      <w:divBdr>
        <w:top w:val="none" w:sz="0" w:space="0" w:color="auto"/>
        <w:left w:val="none" w:sz="0" w:space="0" w:color="auto"/>
        <w:bottom w:val="none" w:sz="0" w:space="0" w:color="auto"/>
        <w:right w:val="none" w:sz="0" w:space="0" w:color="auto"/>
      </w:divBdr>
      <w:divsChild>
        <w:div w:id="1168324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rl.sci.utah.edu/" TargetMode="External"/><Relationship Id="rId18" Type="http://schemas.openxmlformats.org/officeDocument/2006/relationships/image" Target="media/image4.png"/><Relationship Id="rId26" Type="http://schemas.openxmlformats.org/officeDocument/2006/relationships/oleObject" Target="embeddings/oleObject3.bin"/><Relationship Id="rId39" Type="http://schemas.openxmlformats.org/officeDocument/2006/relationships/hyperlink" Target="https://en.wikipedia.org/wiki/Weibull_distribution" TargetMode="External"/><Relationship Id="rId21" Type="http://schemas.openxmlformats.org/officeDocument/2006/relationships/image" Target="media/image7.wmf"/><Relationship Id="rId34" Type="http://schemas.openxmlformats.org/officeDocument/2006/relationships/oleObject" Target="embeddings/oleObject7.bin"/><Relationship Id="rId42" Type="http://schemas.openxmlformats.org/officeDocument/2006/relationships/hyperlink" Target="http://www.cplusplus.com/reference/random/gamma_distribut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eve.maas@utah.edu" TargetMode="Externa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hyperlink" Target="https://en.wikipedia.org/wiki/Chi-squared_distribution" TargetMode="External"/><Relationship Id="rId40" Type="http://schemas.openxmlformats.org/officeDocument/2006/relationships/hyperlink" Target="http://www.cplusplus.com/reference/random/weibull_distribution/"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8.wmf"/><Relationship Id="rId28" Type="http://schemas.openxmlformats.org/officeDocument/2006/relationships/oleObject" Target="embeddings/oleObject4.bin"/><Relationship Id="rId36" Type="http://schemas.openxmlformats.org/officeDocument/2006/relationships/hyperlink" Target="http://www.cplusplus.com/reference/random/cauchy_distribution/" TargetMode="External"/><Relationship Id="rId10" Type="http://schemas.microsoft.com/office/2011/relationships/commentsExtended" Target="commentsExtended.xml"/><Relationship Id="rId19" Type="http://schemas.openxmlformats.org/officeDocument/2006/relationships/image" Target="media/image5.png"/><Relationship Id="rId31" Type="http://schemas.openxmlformats.org/officeDocument/2006/relationships/image" Target="media/image12.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jpeg"/><Relationship Id="rId22" Type="http://schemas.openxmlformats.org/officeDocument/2006/relationships/oleObject" Target="embeddings/oleObject1.bin"/><Relationship Id="rId27" Type="http://schemas.openxmlformats.org/officeDocument/2006/relationships/image" Target="media/image10.wmf"/><Relationship Id="rId30" Type="http://schemas.openxmlformats.org/officeDocument/2006/relationships/oleObject" Target="embeddings/oleObject5.bin"/><Relationship Id="rId35" Type="http://schemas.openxmlformats.org/officeDocument/2006/relationships/hyperlink" Target="https://en.wikipedia.org/wiki/Cauchy_distribution" TargetMode="External"/><Relationship Id="rId43" Type="http://schemas.openxmlformats.org/officeDocument/2006/relationships/image" Target="media/image14.png"/><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mailto:jeff.weiss@utah.edu" TargetMode="External"/><Relationship Id="rId17" Type="http://schemas.openxmlformats.org/officeDocument/2006/relationships/image" Target="media/image3.PNG"/><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hyperlink" Target="http://www.cplusplus.com/reference/random/chi_squared_distribution/" TargetMode="External"/><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hyperlink" Target="https://en.wikipedia.org/wiki/Gamma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0F354-B710-4C2C-AF40-0D8F05399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26525</TotalTime>
  <Pages>36</Pages>
  <Words>12595</Words>
  <Characters>71798</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FEBio User's Manual</vt:lpstr>
    </vt:vector>
  </TitlesOfParts>
  <Company>SCI</Company>
  <LinksUpToDate>false</LinksUpToDate>
  <CharactersWithSpaces>84225</CharactersWithSpaces>
  <SharedDoc>false</SharedDoc>
  <HLinks>
    <vt:vector size="132" baseType="variant">
      <vt:variant>
        <vt:i4>3473447</vt:i4>
      </vt:variant>
      <vt:variant>
        <vt:i4>2699</vt:i4>
      </vt:variant>
      <vt:variant>
        <vt:i4>0</vt:i4>
      </vt:variant>
      <vt:variant>
        <vt:i4>5</vt:i4>
      </vt:variant>
      <vt:variant>
        <vt:lpwstr>http://mrl.sci.utah.edu/software/febio</vt:lpwstr>
      </vt:variant>
      <vt:variant>
        <vt:lpwstr/>
      </vt:variant>
      <vt:variant>
        <vt:i4>3473447</vt:i4>
      </vt:variant>
      <vt:variant>
        <vt:i4>2252</vt:i4>
      </vt:variant>
      <vt:variant>
        <vt:i4>0</vt:i4>
      </vt:variant>
      <vt:variant>
        <vt:i4>5</vt:i4>
      </vt:variant>
      <vt:variant>
        <vt:lpwstr>http://mrl.sci.utah.edu/software/febio</vt:lpwstr>
      </vt:variant>
      <vt:variant>
        <vt:lpwstr/>
      </vt:variant>
      <vt:variant>
        <vt:i4>3473447</vt:i4>
      </vt:variant>
      <vt:variant>
        <vt:i4>1977</vt:i4>
      </vt:variant>
      <vt:variant>
        <vt:i4>0</vt:i4>
      </vt:variant>
      <vt:variant>
        <vt:i4>5</vt:i4>
      </vt:variant>
      <vt:variant>
        <vt:lpwstr>http://mrl.sci.utah.edu/software/febio</vt:lpwstr>
      </vt:variant>
      <vt:variant>
        <vt:lpwstr/>
      </vt:variant>
      <vt:variant>
        <vt:i4>3473447</vt:i4>
      </vt:variant>
      <vt:variant>
        <vt:i4>846</vt:i4>
      </vt:variant>
      <vt:variant>
        <vt:i4>0</vt:i4>
      </vt:variant>
      <vt:variant>
        <vt:i4>5</vt:i4>
      </vt:variant>
      <vt:variant>
        <vt:lpwstr>http://mrl.sci.utah.edu/software/febio</vt:lpwstr>
      </vt:variant>
      <vt:variant>
        <vt:lpwstr/>
      </vt:variant>
      <vt:variant>
        <vt:i4>4194315</vt:i4>
      </vt:variant>
      <vt:variant>
        <vt:i4>842</vt:i4>
      </vt:variant>
      <vt:variant>
        <vt:i4>0</vt:i4>
      </vt:variant>
      <vt:variant>
        <vt:i4>5</vt:i4>
      </vt:variant>
      <vt:variant>
        <vt:lpwstr/>
      </vt:variant>
      <vt:variant>
        <vt:lpwstr>_ENREF_1</vt:lpwstr>
      </vt:variant>
      <vt:variant>
        <vt:i4>3473447</vt:i4>
      </vt:variant>
      <vt:variant>
        <vt:i4>714</vt:i4>
      </vt:variant>
      <vt:variant>
        <vt:i4>0</vt:i4>
      </vt:variant>
      <vt:variant>
        <vt:i4>5</vt:i4>
      </vt:variant>
      <vt:variant>
        <vt:lpwstr>http://mrl.sci.utah.edu/software/febio</vt:lpwstr>
      </vt:variant>
      <vt:variant>
        <vt:lpwstr/>
      </vt:variant>
      <vt:variant>
        <vt:i4>5111897</vt:i4>
      </vt:variant>
      <vt:variant>
        <vt:i4>606</vt:i4>
      </vt:variant>
      <vt:variant>
        <vt:i4>0</vt:i4>
      </vt:variant>
      <vt:variant>
        <vt:i4>5</vt:i4>
      </vt:variant>
      <vt:variant>
        <vt:lpwstr>http://mrl.sci.utah.edu/software/postview</vt:lpwstr>
      </vt:variant>
      <vt:variant>
        <vt:lpwstr/>
      </vt:variant>
      <vt:variant>
        <vt:i4>2687020</vt:i4>
      </vt:variant>
      <vt:variant>
        <vt:i4>603</vt:i4>
      </vt:variant>
      <vt:variant>
        <vt:i4>0</vt:i4>
      </vt:variant>
      <vt:variant>
        <vt:i4>5</vt:i4>
      </vt:variant>
      <vt:variant>
        <vt:lpwstr>http://www.pardiso-project.org/</vt:lpwstr>
      </vt:variant>
      <vt:variant>
        <vt:lpwstr/>
      </vt:variant>
      <vt:variant>
        <vt:i4>2490402</vt:i4>
      </vt:variant>
      <vt:variant>
        <vt:i4>600</vt:i4>
      </vt:variant>
      <vt:variant>
        <vt:i4>0</vt:i4>
      </vt:variant>
      <vt:variant>
        <vt:i4>5</vt:i4>
      </vt:variant>
      <vt:variant>
        <vt:lpwstr>http://software.intel.com/en-us/intel-mkl/</vt:lpwstr>
      </vt:variant>
      <vt:variant>
        <vt:lpwstr/>
      </vt:variant>
      <vt:variant>
        <vt:i4>3473447</vt:i4>
      </vt:variant>
      <vt:variant>
        <vt:i4>561</vt:i4>
      </vt:variant>
      <vt:variant>
        <vt:i4>0</vt:i4>
      </vt:variant>
      <vt:variant>
        <vt:i4>5</vt:i4>
      </vt:variant>
      <vt:variant>
        <vt:lpwstr>http://mrl.sci.utah.edu/software/febio</vt:lpwstr>
      </vt:variant>
      <vt:variant>
        <vt:lpwstr/>
      </vt:variant>
      <vt:variant>
        <vt:i4>3473447</vt:i4>
      </vt:variant>
      <vt:variant>
        <vt:i4>558</vt:i4>
      </vt:variant>
      <vt:variant>
        <vt:i4>0</vt:i4>
      </vt:variant>
      <vt:variant>
        <vt:i4>5</vt:i4>
      </vt:variant>
      <vt:variant>
        <vt:lpwstr>http://mrl.sci.utah.edu/software/febio</vt:lpwstr>
      </vt:variant>
      <vt:variant>
        <vt:lpwstr/>
      </vt:variant>
      <vt:variant>
        <vt:i4>3473447</vt:i4>
      </vt:variant>
      <vt:variant>
        <vt:i4>537</vt:i4>
      </vt:variant>
      <vt:variant>
        <vt:i4>0</vt:i4>
      </vt:variant>
      <vt:variant>
        <vt:i4>5</vt:i4>
      </vt:variant>
      <vt:variant>
        <vt:lpwstr>http://mrl.sci.utah.edu/software/febio</vt:lpwstr>
      </vt:variant>
      <vt:variant>
        <vt:lpwstr/>
      </vt:variant>
      <vt:variant>
        <vt:i4>5570634</vt:i4>
      </vt:variant>
      <vt:variant>
        <vt:i4>534</vt:i4>
      </vt:variant>
      <vt:variant>
        <vt:i4>0</vt:i4>
      </vt:variant>
      <vt:variant>
        <vt:i4>5</vt:i4>
      </vt:variant>
      <vt:variant>
        <vt:lpwstr>http://mrl.sci.utah.edu/software/preview</vt:lpwstr>
      </vt:variant>
      <vt:variant>
        <vt:lpwstr/>
      </vt:variant>
      <vt:variant>
        <vt:i4>4194315</vt:i4>
      </vt:variant>
      <vt:variant>
        <vt:i4>530</vt:i4>
      </vt:variant>
      <vt:variant>
        <vt:i4>0</vt:i4>
      </vt:variant>
      <vt:variant>
        <vt:i4>5</vt:i4>
      </vt:variant>
      <vt:variant>
        <vt:lpwstr/>
      </vt:variant>
      <vt:variant>
        <vt:lpwstr>_ENREF_1</vt:lpwstr>
      </vt:variant>
      <vt:variant>
        <vt:i4>5570634</vt:i4>
      </vt:variant>
      <vt:variant>
        <vt:i4>525</vt:i4>
      </vt:variant>
      <vt:variant>
        <vt:i4>0</vt:i4>
      </vt:variant>
      <vt:variant>
        <vt:i4>5</vt:i4>
      </vt:variant>
      <vt:variant>
        <vt:lpwstr>http://mrl.sci.utah.edu/software/preview</vt:lpwstr>
      </vt:variant>
      <vt:variant>
        <vt:lpwstr/>
      </vt:variant>
      <vt:variant>
        <vt:i4>2621549</vt:i4>
      </vt:variant>
      <vt:variant>
        <vt:i4>21</vt:i4>
      </vt:variant>
      <vt:variant>
        <vt:i4>0</vt:i4>
      </vt:variant>
      <vt:variant>
        <vt:i4>5</vt:i4>
      </vt:variant>
      <vt:variant>
        <vt:lpwstr>http://mrl.sci.utah.edu/forums/</vt:lpwstr>
      </vt:variant>
      <vt:variant>
        <vt:lpwstr/>
      </vt:variant>
      <vt:variant>
        <vt:i4>3473447</vt:i4>
      </vt:variant>
      <vt:variant>
        <vt:i4>18</vt:i4>
      </vt:variant>
      <vt:variant>
        <vt:i4>0</vt:i4>
      </vt:variant>
      <vt:variant>
        <vt:i4>5</vt:i4>
      </vt:variant>
      <vt:variant>
        <vt:lpwstr>http://mrl.sci.utah.edu/software/febio</vt:lpwstr>
      </vt:variant>
      <vt:variant>
        <vt:lpwstr/>
      </vt:variant>
      <vt:variant>
        <vt:i4>4259860</vt:i4>
      </vt:variant>
      <vt:variant>
        <vt:i4>15</vt:i4>
      </vt:variant>
      <vt:variant>
        <vt:i4>0</vt:i4>
      </vt:variant>
      <vt:variant>
        <vt:i4>5</vt:i4>
      </vt:variant>
      <vt:variant>
        <vt:lpwstr>http://mrl.sci.utah.edu/</vt:lpwstr>
      </vt:variant>
      <vt:variant>
        <vt:lpwstr/>
      </vt:variant>
      <vt:variant>
        <vt:i4>2490379</vt:i4>
      </vt:variant>
      <vt:variant>
        <vt:i4>12</vt:i4>
      </vt:variant>
      <vt:variant>
        <vt:i4>0</vt:i4>
      </vt:variant>
      <vt:variant>
        <vt:i4>5</vt:i4>
      </vt:variant>
      <vt:variant>
        <vt:lpwstr>mailto:ateshian@columbia.edu</vt:lpwstr>
      </vt:variant>
      <vt:variant>
        <vt:lpwstr/>
      </vt:variant>
      <vt:variant>
        <vt:i4>1704058</vt:i4>
      </vt:variant>
      <vt:variant>
        <vt:i4>9</vt:i4>
      </vt:variant>
      <vt:variant>
        <vt:i4>0</vt:i4>
      </vt:variant>
      <vt:variant>
        <vt:i4>5</vt:i4>
      </vt:variant>
      <vt:variant>
        <vt:lpwstr>mailto:jeff.weiss@utah.edu</vt:lpwstr>
      </vt:variant>
      <vt:variant>
        <vt:lpwstr/>
      </vt:variant>
      <vt:variant>
        <vt:i4>3735645</vt:i4>
      </vt:variant>
      <vt:variant>
        <vt:i4>6</vt:i4>
      </vt:variant>
      <vt:variant>
        <vt:i4>0</vt:i4>
      </vt:variant>
      <vt:variant>
        <vt:i4>5</vt:i4>
      </vt:variant>
      <vt:variant>
        <vt:lpwstr>mailto:rawlins@sci.utah.edu</vt:lpwstr>
      </vt:variant>
      <vt:variant>
        <vt:lpwstr/>
      </vt:variant>
      <vt:variant>
        <vt:i4>5308458</vt:i4>
      </vt:variant>
      <vt:variant>
        <vt:i4>3</vt:i4>
      </vt:variant>
      <vt:variant>
        <vt:i4>0</vt:i4>
      </vt:variant>
      <vt:variant>
        <vt:i4>5</vt:i4>
      </vt:variant>
      <vt:variant>
        <vt:lpwstr>mailto:steve.maas@utah.edu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FEBio User's Manual</dc:title>
  <dc:subject/>
  <dc:creator>Steve Maas</dc:creator>
  <cp:keywords/>
  <dc:description/>
  <cp:lastModifiedBy>Steven</cp:lastModifiedBy>
  <cp:revision>252</cp:revision>
  <cp:lastPrinted>2018-08-24T21:38:00Z</cp:lastPrinted>
  <dcterms:created xsi:type="dcterms:W3CDTF">2018-02-20T21:55:00Z</dcterms:created>
  <dcterms:modified xsi:type="dcterms:W3CDTF">2021-03-08T17:48:00Z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MP_IE5Win">
    <vt:bool>false</vt:bool>
  </property>
  <property fmtid="{D5CDD505-2E9C-101B-9397-08002B2CF9AE}" pid="4" name="MP_HTMLDest">
    <vt:lpwstr>C:\Users\Kingsley\Desktop\UM_2.0\FEBio_um_2.0.htm</vt:lpwstr>
  </property>
  <property fmtid="{D5CDD505-2E9C-101B-9397-08002B2CF9AE}" pid="5" name="MP_MathMLTarget">
    <vt:lpwstr>HTML+MathJax</vt:lpwstr>
  </property>
  <property fmtid="{D5CDD505-2E9C-101B-9397-08002B2CF9AE}" pid="6" name="MP_OpenInBrowser">
    <vt:bool>true</vt:bool>
  </property>
  <property fmtid="{D5CDD505-2E9C-101B-9397-08002B2CF9AE}" pid="7" name="MP_UseMathML">
    <vt:bool>true</vt:bool>
  </property>
  <property fmtid="{D5CDD505-2E9C-101B-9397-08002B2CF9AE}" pid="8" name="MP_MathZoom">
    <vt:bool>true</vt:bool>
  </property>
  <property fmtid="{D5CDD505-2E9C-101B-9397-08002B2CF9AE}" pid="9" name="MP_IEOnly">
    <vt:bool>false</vt:bool>
  </property>
  <property fmtid="{D5CDD505-2E9C-101B-9397-08002B2CF9AE}" pid="10" name="MTWinEqns">
    <vt:bool>true</vt:bool>
  </property>
  <property fmtid="{D5CDD505-2E9C-101B-9397-08002B2CF9AE}" pid="11"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12"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13"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14"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15" name="MTPreferenceSource">
    <vt:lpwstr>Times+Symbol 12.eqp</vt:lpwstr>
  </property>
  <property fmtid="{D5CDD505-2E9C-101B-9397-08002B2CF9AE}" pid="16" name="MTEquationSection">
    <vt:lpwstr>1</vt:lpwstr>
  </property>
  <property fmtid="{D5CDD505-2E9C-101B-9397-08002B2CF9AE}" pid="17" name="MTEquationNumber2">
    <vt:lpwstr>(#C1.#E1)</vt:lpwstr>
  </property>
</Properties>
</file>